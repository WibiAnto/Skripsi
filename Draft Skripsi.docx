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588C7" w14:textId="0ED80A05" w:rsidR="006C04DE" w:rsidRPr="009E4DED" w:rsidRDefault="006C04DE" w:rsidP="00341CE2">
      <w:pPr>
        <w:spacing w:after="0" w:line="240" w:lineRule="auto"/>
        <w:jc w:val="center"/>
        <w:rPr>
          <w:rFonts w:cs="Times New Roman"/>
          <w:b/>
          <w:szCs w:val="24"/>
          <w:lang w:val="en-US"/>
        </w:rPr>
      </w:pPr>
      <w:r w:rsidRPr="009E4DED">
        <w:rPr>
          <w:rFonts w:cs="Times New Roman"/>
          <w:b/>
          <w:szCs w:val="24"/>
        </w:rPr>
        <w:t xml:space="preserve">KLASIFIKASI </w:t>
      </w:r>
      <w:r w:rsidR="00767F89">
        <w:rPr>
          <w:rFonts w:cs="Times New Roman"/>
          <w:b/>
          <w:szCs w:val="24"/>
          <w:lang w:val="en-US"/>
        </w:rPr>
        <w:t>SPESIES BUNGA MONSTERA</w:t>
      </w:r>
      <w:r w:rsidRPr="009E4DED">
        <w:rPr>
          <w:rFonts w:cs="Times New Roman"/>
          <w:b/>
          <w:szCs w:val="24"/>
        </w:rPr>
        <w:t xml:space="preserve"> MENGGUNAKAN</w:t>
      </w:r>
      <w:r w:rsidRPr="009E4DED">
        <w:rPr>
          <w:rFonts w:cs="Times New Roman"/>
          <w:b/>
          <w:szCs w:val="24"/>
          <w:lang w:val="en-US"/>
        </w:rPr>
        <w:t xml:space="preserve"> TRANSFER LEARNING</w:t>
      </w:r>
      <w:r w:rsidRPr="009E4DED">
        <w:rPr>
          <w:rFonts w:cs="Times New Roman"/>
          <w:b/>
          <w:szCs w:val="24"/>
        </w:rPr>
        <w:t xml:space="preserve"> DENGAN MOBILENET</w:t>
      </w:r>
      <w:r w:rsidRPr="009E4DED">
        <w:rPr>
          <w:rFonts w:cs="Times New Roman"/>
          <w:b/>
          <w:szCs w:val="24"/>
          <w:lang w:val="en-US"/>
        </w:rPr>
        <w:t xml:space="preserve"> </w:t>
      </w:r>
      <w:r w:rsidRPr="009E4DED">
        <w:rPr>
          <w:rFonts w:cs="Times New Roman"/>
          <w:b/>
          <w:szCs w:val="24"/>
        </w:rPr>
        <w:t xml:space="preserve">V2 DAN </w:t>
      </w:r>
      <w:r w:rsidRPr="009E4DED">
        <w:rPr>
          <w:rFonts w:cs="Times New Roman"/>
          <w:b/>
          <w:szCs w:val="24"/>
          <w:lang w:val="en-US"/>
        </w:rPr>
        <w:t xml:space="preserve">PENGOPTIMAL </w:t>
      </w:r>
      <w:r w:rsidRPr="009E4DED">
        <w:rPr>
          <w:rFonts w:cs="Times New Roman"/>
          <w:b/>
          <w:szCs w:val="24"/>
        </w:rPr>
        <w:t>ADAPTIVE MOMENT ESTIMATION</w:t>
      </w:r>
      <w:r w:rsidR="00CD1D53">
        <w:rPr>
          <w:rFonts w:cs="Times New Roman"/>
          <w:b/>
          <w:szCs w:val="24"/>
          <w:lang w:val="en-US"/>
        </w:rPr>
        <w:t xml:space="preserve"> </w:t>
      </w:r>
      <w:r w:rsidRPr="009E4DED">
        <w:rPr>
          <w:rFonts w:cs="Times New Roman"/>
          <w:b/>
          <w:szCs w:val="24"/>
        </w:rPr>
        <w:t>(ADAM)</w:t>
      </w:r>
    </w:p>
    <w:p w14:paraId="73ECF94E" w14:textId="77777777" w:rsidR="006C04DE" w:rsidRPr="009E4DED" w:rsidRDefault="006C04DE" w:rsidP="006C04DE">
      <w:pPr>
        <w:spacing w:after="0"/>
        <w:jc w:val="center"/>
        <w:rPr>
          <w:rFonts w:cs="Times New Roman"/>
          <w:szCs w:val="24"/>
        </w:rPr>
      </w:pPr>
      <w:r w:rsidRPr="009E4DED">
        <w:rPr>
          <w:rFonts w:cs="Times New Roman"/>
          <w:b/>
          <w:szCs w:val="24"/>
        </w:rPr>
        <w:t xml:space="preserve"> </w:t>
      </w:r>
    </w:p>
    <w:p w14:paraId="65251C52" w14:textId="77777777" w:rsidR="006C04DE" w:rsidRPr="009E4DED" w:rsidRDefault="006C04DE" w:rsidP="006C04DE">
      <w:pPr>
        <w:spacing w:after="0"/>
        <w:jc w:val="center"/>
        <w:rPr>
          <w:rFonts w:cs="Times New Roman"/>
          <w:szCs w:val="24"/>
          <w:lang w:val="en-US"/>
        </w:rPr>
      </w:pPr>
    </w:p>
    <w:p w14:paraId="5BBC60B6" w14:textId="77777777" w:rsidR="006C04DE" w:rsidRPr="009E4DED" w:rsidRDefault="006C04DE" w:rsidP="006C04DE">
      <w:pPr>
        <w:spacing w:after="0"/>
        <w:jc w:val="center"/>
        <w:rPr>
          <w:rFonts w:cs="Times New Roman"/>
          <w:szCs w:val="24"/>
        </w:rPr>
      </w:pPr>
    </w:p>
    <w:p w14:paraId="64D707AC" w14:textId="77777777" w:rsidR="006C04DE" w:rsidRPr="009E4DED" w:rsidRDefault="006C04DE" w:rsidP="006C04DE">
      <w:pPr>
        <w:spacing w:after="0"/>
        <w:jc w:val="center"/>
        <w:rPr>
          <w:rFonts w:cs="Times New Roman"/>
          <w:szCs w:val="24"/>
        </w:rPr>
      </w:pPr>
    </w:p>
    <w:p w14:paraId="284E3E5B" w14:textId="77777777" w:rsidR="006C04DE" w:rsidRPr="009E4DED" w:rsidRDefault="006C04DE" w:rsidP="006C04DE">
      <w:pPr>
        <w:spacing w:after="0"/>
        <w:jc w:val="center"/>
        <w:rPr>
          <w:rFonts w:cs="Times New Roman"/>
          <w:szCs w:val="24"/>
        </w:rPr>
      </w:pPr>
    </w:p>
    <w:p w14:paraId="5CBAFFF9" w14:textId="0F88D4A0" w:rsidR="006C04DE" w:rsidRPr="009E4DED" w:rsidRDefault="006C04DE" w:rsidP="006C04DE">
      <w:pPr>
        <w:spacing w:after="0"/>
        <w:jc w:val="center"/>
        <w:rPr>
          <w:rFonts w:cs="Times New Roman"/>
          <w:b/>
          <w:szCs w:val="24"/>
        </w:rPr>
      </w:pPr>
      <w:r w:rsidRPr="009E4DED">
        <w:rPr>
          <w:rFonts w:cs="Times New Roman"/>
          <w:b/>
          <w:szCs w:val="24"/>
        </w:rPr>
        <w:t>SKRIPSI</w:t>
      </w:r>
    </w:p>
    <w:p w14:paraId="0CFAE846" w14:textId="77777777" w:rsidR="006C04DE" w:rsidRPr="009E4DED" w:rsidRDefault="006C04DE" w:rsidP="006C04DE">
      <w:pPr>
        <w:spacing w:after="0"/>
        <w:jc w:val="center"/>
        <w:rPr>
          <w:rFonts w:cs="Times New Roman"/>
          <w:szCs w:val="24"/>
        </w:rPr>
      </w:pPr>
    </w:p>
    <w:p w14:paraId="10AD7FBA" w14:textId="77777777" w:rsidR="006C04DE" w:rsidRPr="009E4DED" w:rsidRDefault="006C04DE" w:rsidP="006C04DE">
      <w:pPr>
        <w:spacing w:after="0"/>
        <w:jc w:val="center"/>
        <w:rPr>
          <w:rFonts w:cs="Times New Roman"/>
          <w:szCs w:val="24"/>
        </w:rPr>
      </w:pPr>
      <w:r w:rsidRPr="009E4DED">
        <w:rPr>
          <w:rFonts w:cs="Times New Roman"/>
          <w:szCs w:val="24"/>
        </w:rPr>
        <w:t>Diajukan untuk menempuh Ujian Sarjana</w:t>
      </w:r>
    </w:p>
    <w:p w14:paraId="6B09C22F" w14:textId="77777777" w:rsidR="006C04DE" w:rsidRPr="009E4DED" w:rsidRDefault="006C04DE" w:rsidP="006C04DE">
      <w:pPr>
        <w:spacing w:after="0"/>
        <w:jc w:val="center"/>
        <w:rPr>
          <w:rFonts w:cs="Times New Roman"/>
          <w:szCs w:val="24"/>
        </w:rPr>
      </w:pPr>
      <w:r w:rsidRPr="009E4DED">
        <w:rPr>
          <w:rFonts w:cs="Times New Roman"/>
          <w:szCs w:val="24"/>
        </w:rPr>
        <w:t>pada Fakultas Matematika dan Ilmu Pengetahuan Alam</w:t>
      </w:r>
    </w:p>
    <w:p w14:paraId="706B6714" w14:textId="77777777" w:rsidR="006C04DE" w:rsidRPr="009E4DED" w:rsidRDefault="006C04DE" w:rsidP="006C04DE">
      <w:pPr>
        <w:spacing w:after="0"/>
        <w:jc w:val="center"/>
        <w:rPr>
          <w:rFonts w:cs="Times New Roman"/>
          <w:szCs w:val="24"/>
        </w:rPr>
      </w:pPr>
      <w:r w:rsidRPr="009E4DED">
        <w:rPr>
          <w:rFonts w:cs="Times New Roman"/>
          <w:szCs w:val="24"/>
        </w:rPr>
        <w:t xml:space="preserve">Universitas </w:t>
      </w:r>
      <w:proofErr w:type="spellStart"/>
      <w:r w:rsidRPr="009E4DED">
        <w:rPr>
          <w:rFonts w:cs="Times New Roman"/>
          <w:szCs w:val="24"/>
        </w:rPr>
        <w:t>Padjadjaran</w:t>
      </w:r>
      <w:proofErr w:type="spellEnd"/>
    </w:p>
    <w:p w14:paraId="635E5A95" w14:textId="77777777" w:rsidR="006C04DE" w:rsidRPr="009E4DED" w:rsidRDefault="006C04DE" w:rsidP="006C04DE">
      <w:pPr>
        <w:spacing w:after="0"/>
        <w:jc w:val="center"/>
        <w:rPr>
          <w:rFonts w:cs="Times New Roman"/>
          <w:szCs w:val="24"/>
        </w:rPr>
      </w:pPr>
    </w:p>
    <w:p w14:paraId="35C5EAC2" w14:textId="77777777" w:rsidR="006C04DE" w:rsidRPr="009E4DED" w:rsidRDefault="006C04DE" w:rsidP="006C04DE">
      <w:pPr>
        <w:spacing w:after="0"/>
        <w:jc w:val="center"/>
        <w:rPr>
          <w:rFonts w:cs="Times New Roman"/>
          <w:szCs w:val="24"/>
        </w:rPr>
      </w:pPr>
    </w:p>
    <w:p w14:paraId="04CBEC26" w14:textId="77777777" w:rsidR="006C04DE" w:rsidRPr="009E4DED" w:rsidRDefault="006C04DE" w:rsidP="006C04DE">
      <w:pPr>
        <w:spacing w:after="0"/>
        <w:jc w:val="center"/>
        <w:rPr>
          <w:rFonts w:cs="Times New Roman"/>
          <w:szCs w:val="24"/>
        </w:rPr>
      </w:pPr>
    </w:p>
    <w:p w14:paraId="1E2F0EDA" w14:textId="77777777" w:rsidR="006C04DE" w:rsidRPr="009E4DED" w:rsidRDefault="006C04DE" w:rsidP="006C04DE">
      <w:pPr>
        <w:spacing w:after="0"/>
        <w:jc w:val="center"/>
        <w:rPr>
          <w:rFonts w:cs="Times New Roman"/>
          <w:b/>
          <w:szCs w:val="24"/>
        </w:rPr>
      </w:pPr>
      <w:r w:rsidRPr="009E4DED">
        <w:rPr>
          <w:rFonts w:cs="Times New Roman"/>
          <w:b/>
          <w:szCs w:val="24"/>
        </w:rPr>
        <w:t>WIBI ANTO</w:t>
      </w:r>
    </w:p>
    <w:p w14:paraId="0E5978A5" w14:textId="77777777" w:rsidR="006C04DE" w:rsidRPr="009E4DED" w:rsidRDefault="006C04DE" w:rsidP="006C04DE">
      <w:pPr>
        <w:spacing w:after="0"/>
        <w:jc w:val="center"/>
        <w:rPr>
          <w:rFonts w:cs="Times New Roman"/>
          <w:b/>
          <w:szCs w:val="24"/>
        </w:rPr>
      </w:pPr>
      <w:r w:rsidRPr="009E4DED">
        <w:rPr>
          <w:rFonts w:cs="Times New Roman"/>
          <w:b/>
          <w:szCs w:val="24"/>
        </w:rPr>
        <w:t>NPM 140110200025</w:t>
      </w:r>
    </w:p>
    <w:p w14:paraId="1976154E" w14:textId="77777777" w:rsidR="006C04DE" w:rsidRPr="009E4DED" w:rsidRDefault="006C04DE" w:rsidP="006C04DE">
      <w:pPr>
        <w:spacing w:after="0"/>
        <w:jc w:val="center"/>
        <w:rPr>
          <w:rFonts w:cs="Times New Roman"/>
          <w:b/>
          <w:szCs w:val="24"/>
        </w:rPr>
      </w:pPr>
    </w:p>
    <w:p w14:paraId="621C1020" w14:textId="77777777" w:rsidR="006C04DE" w:rsidRPr="009E4DED" w:rsidRDefault="006C04DE" w:rsidP="006C04DE">
      <w:pPr>
        <w:spacing w:after="0"/>
        <w:jc w:val="center"/>
        <w:rPr>
          <w:rFonts w:cs="Times New Roman"/>
          <w:b/>
          <w:szCs w:val="24"/>
        </w:rPr>
      </w:pPr>
    </w:p>
    <w:p w14:paraId="69A37DB4" w14:textId="77777777" w:rsidR="006C04DE" w:rsidRPr="009E4DED" w:rsidRDefault="006C04DE" w:rsidP="006C04DE">
      <w:pPr>
        <w:spacing w:after="0"/>
        <w:jc w:val="center"/>
        <w:rPr>
          <w:rFonts w:cs="Times New Roman"/>
          <w:b/>
          <w:szCs w:val="24"/>
        </w:rPr>
      </w:pPr>
    </w:p>
    <w:p w14:paraId="401A59AD" w14:textId="77777777" w:rsidR="006C04DE" w:rsidRPr="009E4DED" w:rsidRDefault="006C04DE" w:rsidP="006C04DE">
      <w:pPr>
        <w:spacing w:after="0"/>
        <w:jc w:val="center"/>
        <w:rPr>
          <w:rFonts w:cs="Times New Roman"/>
          <w:b/>
          <w:szCs w:val="24"/>
        </w:rPr>
      </w:pPr>
    </w:p>
    <w:p w14:paraId="4DEF2248" w14:textId="77777777" w:rsidR="006C04DE" w:rsidRPr="009E4DED" w:rsidRDefault="006C04DE" w:rsidP="006C04DE">
      <w:pPr>
        <w:spacing w:after="0"/>
        <w:jc w:val="center"/>
        <w:rPr>
          <w:rFonts w:cs="Times New Roman"/>
          <w:b/>
          <w:szCs w:val="24"/>
        </w:rPr>
      </w:pPr>
      <w:r w:rsidRPr="009E4DED">
        <w:rPr>
          <w:rFonts w:cs="Times New Roman"/>
          <w:b/>
          <w:noProof/>
          <w:szCs w:val="24"/>
        </w:rPr>
        <w:drawing>
          <wp:inline distT="0" distB="0" distL="0" distR="0" wp14:anchorId="2077F0C6" wp14:editId="345C8FEE">
            <wp:extent cx="1839432" cy="1690576"/>
            <wp:effectExtent l="0" t="0" r="8890" b="5080"/>
            <wp:docPr id="1" name="Picture 1" descr="Description: C:\Users\KyoRyuu\Downloads\5031992668_84ae250f7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C:\Users\KyoRyuu\Downloads\5031992668_84ae250f7c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44735" cy="1695450"/>
                    </a:xfrm>
                    <a:prstGeom prst="rect">
                      <a:avLst/>
                    </a:prstGeom>
                    <a:noFill/>
                    <a:ln>
                      <a:noFill/>
                    </a:ln>
                  </pic:spPr>
                </pic:pic>
              </a:graphicData>
            </a:graphic>
          </wp:inline>
        </w:drawing>
      </w:r>
    </w:p>
    <w:p w14:paraId="6A02F53A" w14:textId="77777777" w:rsidR="006C04DE" w:rsidRPr="009E4DED" w:rsidRDefault="006C04DE" w:rsidP="006C04DE">
      <w:pPr>
        <w:spacing w:after="0"/>
        <w:jc w:val="center"/>
        <w:rPr>
          <w:rFonts w:cs="Times New Roman"/>
          <w:b/>
          <w:szCs w:val="24"/>
        </w:rPr>
      </w:pPr>
    </w:p>
    <w:p w14:paraId="0E86A071" w14:textId="77777777" w:rsidR="006C04DE" w:rsidRPr="009E4DED" w:rsidRDefault="006C04DE" w:rsidP="006C04DE">
      <w:pPr>
        <w:spacing w:after="0"/>
        <w:jc w:val="center"/>
        <w:rPr>
          <w:rFonts w:cs="Times New Roman"/>
          <w:b/>
          <w:szCs w:val="24"/>
        </w:rPr>
      </w:pPr>
    </w:p>
    <w:p w14:paraId="5DC5D7E1" w14:textId="77777777" w:rsidR="006C04DE" w:rsidRPr="009E4DED" w:rsidRDefault="006C04DE" w:rsidP="006C04DE">
      <w:pPr>
        <w:spacing w:after="0"/>
        <w:jc w:val="center"/>
        <w:rPr>
          <w:rFonts w:cs="Times New Roman"/>
          <w:b/>
          <w:szCs w:val="24"/>
        </w:rPr>
      </w:pPr>
    </w:p>
    <w:p w14:paraId="09F7C1DC" w14:textId="77777777" w:rsidR="006C04DE" w:rsidRPr="009E4DED" w:rsidRDefault="006C04DE" w:rsidP="006C04DE">
      <w:pPr>
        <w:spacing w:after="0"/>
        <w:jc w:val="center"/>
        <w:rPr>
          <w:rFonts w:cs="Times New Roman"/>
          <w:b/>
          <w:szCs w:val="24"/>
        </w:rPr>
      </w:pPr>
      <w:r w:rsidRPr="009E4DED">
        <w:rPr>
          <w:rFonts w:cs="Times New Roman"/>
          <w:b/>
          <w:szCs w:val="24"/>
        </w:rPr>
        <w:t>UNIVERSITAS PADJADJARAN</w:t>
      </w:r>
    </w:p>
    <w:p w14:paraId="00D4D6B7" w14:textId="77777777" w:rsidR="006C04DE" w:rsidRPr="009E4DED" w:rsidRDefault="006C04DE" w:rsidP="006C04DE">
      <w:pPr>
        <w:spacing w:after="0"/>
        <w:jc w:val="center"/>
        <w:rPr>
          <w:rFonts w:cs="Times New Roman"/>
          <w:b/>
          <w:szCs w:val="24"/>
        </w:rPr>
      </w:pPr>
      <w:r w:rsidRPr="009E4DED">
        <w:rPr>
          <w:rFonts w:cs="Times New Roman"/>
          <w:b/>
          <w:szCs w:val="24"/>
        </w:rPr>
        <w:t>FAKULTAS MATEMATIKA DAN ILMU PENGETAHUAN ALAM</w:t>
      </w:r>
    </w:p>
    <w:p w14:paraId="003DCA08" w14:textId="77777777" w:rsidR="006C04DE" w:rsidRPr="009E4DED" w:rsidRDefault="006C04DE" w:rsidP="006C04DE">
      <w:pPr>
        <w:spacing w:after="0"/>
        <w:jc w:val="center"/>
        <w:rPr>
          <w:rFonts w:cs="Times New Roman"/>
          <w:b/>
          <w:szCs w:val="24"/>
        </w:rPr>
      </w:pPr>
      <w:r w:rsidRPr="009E4DED">
        <w:rPr>
          <w:rFonts w:cs="Times New Roman"/>
          <w:b/>
          <w:szCs w:val="24"/>
        </w:rPr>
        <w:t>PROGRAM STUDI S-1 MATEMATIKA</w:t>
      </w:r>
    </w:p>
    <w:p w14:paraId="5D7C3413" w14:textId="77777777" w:rsidR="006C04DE" w:rsidRPr="009E4DED" w:rsidRDefault="006C04DE" w:rsidP="006C04DE">
      <w:pPr>
        <w:spacing w:after="0"/>
        <w:jc w:val="center"/>
        <w:rPr>
          <w:rFonts w:cs="Times New Roman"/>
          <w:b/>
          <w:szCs w:val="24"/>
        </w:rPr>
      </w:pPr>
      <w:r w:rsidRPr="009E4DED">
        <w:rPr>
          <w:rFonts w:cs="Times New Roman"/>
          <w:b/>
          <w:szCs w:val="24"/>
        </w:rPr>
        <w:t>JATINANGOR</w:t>
      </w:r>
    </w:p>
    <w:p w14:paraId="00E6B7D3" w14:textId="77777777" w:rsidR="006C04DE" w:rsidRPr="009E4DED" w:rsidRDefault="006C04DE" w:rsidP="006C04DE">
      <w:pPr>
        <w:spacing w:after="0"/>
        <w:jc w:val="center"/>
        <w:rPr>
          <w:del w:id="0" w:author="Guest User" w:date="2024-01-29T05:45:00Z"/>
          <w:rFonts w:cs="Times New Roman"/>
          <w:b/>
          <w:lang w:val="en-US"/>
        </w:rPr>
      </w:pPr>
      <w:r w:rsidRPr="5CD796AB">
        <w:rPr>
          <w:rFonts w:cs="Times New Roman"/>
          <w:b/>
        </w:rPr>
        <w:t>202</w:t>
      </w:r>
      <w:r w:rsidRPr="5CD796AB">
        <w:rPr>
          <w:rFonts w:cs="Times New Roman"/>
          <w:b/>
          <w:lang w:val="en-US"/>
        </w:rPr>
        <w:t>4</w:t>
      </w:r>
    </w:p>
    <w:p w14:paraId="2E26CB7B" w14:textId="77777777" w:rsidR="006C04DE" w:rsidRPr="009E4DED" w:rsidRDefault="006C04DE" w:rsidP="006C04DE">
      <w:pPr>
        <w:spacing w:after="0"/>
        <w:rPr>
          <w:rFonts w:cs="Times New Roman"/>
          <w:b/>
          <w:szCs w:val="24"/>
          <w:lang w:val="en-US"/>
        </w:rPr>
      </w:pPr>
    </w:p>
    <w:p w14:paraId="6E4EEAB0" w14:textId="183CC74D" w:rsidR="006C04DE" w:rsidRPr="009E4DED" w:rsidRDefault="006C04DE" w:rsidP="6EE94756">
      <w:pPr>
        <w:spacing w:after="0" w:line="240" w:lineRule="auto"/>
        <w:rPr>
          <w:rFonts w:cs="Times New Roman"/>
          <w:b/>
        </w:rPr>
        <w:sectPr w:rsidR="006C04DE" w:rsidRPr="009E4DED" w:rsidSect="00D272B5">
          <w:type w:val="continuous"/>
          <w:pgSz w:w="11906" w:h="16838" w:code="9"/>
          <w:pgMar w:top="2268" w:right="1701" w:bottom="1701" w:left="2268" w:header="720" w:footer="720" w:gutter="0"/>
          <w:cols w:space="720"/>
          <w:docGrid w:linePitch="360"/>
        </w:sectPr>
      </w:pPr>
    </w:p>
    <w:p w14:paraId="648E5CEE" w14:textId="77777777" w:rsidR="006C04DE" w:rsidRPr="009E4DED" w:rsidRDefault="006C04DE" w:rsidP="006C04DE">
      <w:pPr>
        <w:spacing w:after="0"/>
        <w:ind w:left="1440" w:hanging="1440"/>
        <w:jc w:val="center"/>
        <w:rPr>
          <w:rFonts w:cs="Times New Roman"/>
          <w:b/>
          <w:szCs w:val="24"/>
        </w:rPr>
      </w:pPr>
      <w:bookmarkStart w:id="1" w:name="_Toc480878375"/>
      <w:r w:rsidRPr="009E4DED">
        <w:rPr>
          <w:rFonts w:cs="Times New Roman"/>
          <w:b/>
          <w:szCs w:val="24"/>
          <w:lang w:val="en-US"/>
        </w:rPr>
        <w:t xml:space="preserve">LEMBAR PENGESAHAN </w:t>
      </w:r>
    </w:p>
    <w:p w14:paraId="449009C7" w14:textId="77777777" w:rsidR="006C04DE" w:rsidRPr="009E4DED" w:rsidRDefault="006C04DE" w:rsidP="006C04DE">
      <w:pPr>
        <w:spacing w:after="0"/>
        <w:ind w:left="1440" w:hanging="1440"/>
        <w:jc w:val="center"/>
        <w:rPr>
          <w:rFonts w:cs="Times New Roman"/>
          <w:b/>
          <w:szCs w:val="24"/>
        </w:rPr>
      </w:pPr>
    </w:p>
    <w:p w14:paraId="64D3DFAC" w14:textId="77777777" w:rsidR="006C04DE" w:rsidRPr="009E4DED" w:rsidRDefault="006C04DE" w:rsidP="006C04DE">
      <w:pPr>
        <w:spacing w:after="0"/>
        <w:ind w:left="1440" w:hanging="1440"/>
        <w:jc w:val="center"/>
        <w:rPr>
          <w:rFonts w:cs="Times New Roman"/>
          <w:b/>
          <w:szCs w:val="24"/>
        </w:rPr>
      </w:pPr>
    </w:p>
    <w:p w14:paraId="2F38B528" w14:textId="77777777" w:rsidR="006C04DE" w:rsidRPr="009E4DED" w:rsidRDefault="006C04DE" w:rsidP="006C04DE">
      <w:pPr>
        <w:spacing w:after="0"/>
        <w:ind w:left="1440" w:hanging="1440"/>
        <w:jc w:val="center"/>
        <w:rPr>
          <w:rFonts w:cs="Times New Roman"/>
          <w:b/>
          <w:szCs w:val="24"/>
          <w:lang w:val="en-US"/>
        </w:rPr>
      </w:pPr>
    </w:p>
    <w:p w14:paraId="2D8A9A0C" w14:textId="77777777" w:rsidR="006C04DE" w:rsidRPr="009E4DED" w:rsidRDefault="006C04DE" w:rsidP="006C04DE">
      <w:pPr>
        <w:spacing w:after="0"/>
        <w:ind w:left="1440" w:hanging="1440"/>
        <w:jc w:val="center"/>
        <w:rPr>
          <w:rFonts w:cs="Times New Roman"/>
          <w:b/>
          <w:szCs w:val="24"/>
          <w:lang w:val="en-US"/>
        </w:rPr>
      </w:pPr>
    </w:p>
    <w:p w14:paraId="39448205" w14:textId="070F68BC" w:rsidR="006C04DE" w:rsidRPr="009E4DED" w:rsidRDefault="006C04DE" w:rsidP="00B87951">
      <w:pPr>
        <w:tabs>
          <w:tab w:val="left" w:pos="1418"/>
          <w:tab w:val="left" w:pos="1560"/>
        </w:tabs>
        <w:spacing w:after="0"/>
        <w:ind w:left="1560" w:hanging="1560"/>
        <w:jc w:val="both"/>
        <w:rPr>
          <w:rFonts w:cs="Times New Roman"/>
          <w:b/>
          <w:szCs w:val="24"/>
          <w:lang w:val="en-US"/>
        </w:rPr>
      </w:pPr>
      <w:r w:rsidRPr="009E4DED">
        <w:rPr>
          <w:rFonts w:cs="Times New Roman"/>
          <w:b/>
          <w:szCs w:val="24"/>
        </w:rPr>
        <w:t>JUDUL</w:t>
      </w:r>
      <w:r w:rsidRPr="009E4DED">
        <w:rPr>
          <w:rFonts w:cs="Times New Roman"/>
          <w:b/>
          <w:szCs w:val="24"/>
        </w:rPr>
        <w:tab/>
        <w:t>:</w:t>
      </w:r>
      <w:r w:rsidRPr="009E4DED">
        <w:rPr>
          <w:rFonts w:cs="Times New Roman"/>
          <w:b/>
          <w:szCs w:val="24"/>
        </w:rPr>
        <w:tab/>
      </w:r>
      <w:r w:rsidR="005469A1" w:rsidRPr="005469A1">
        <w:rPr>
          <w:rFonts w:cs="Times New Roman"/>
          <w:b/>
          <w:szCs w:val="24"/>
          <w:lang w:val="en-US"/>
        </w:rPr>
        <w:t>KLASIFIKASI SPESIES BUNGA MONSTERA MENGGUNAKAN TRANSFER LEARNING DENGAN MOBILENET V2 DAN PENGOPTIMAL ADAPTIVE MOMENT ESTIMATION (ADAM)</w:t>
      </w:r>
    </w:p>
    <w:p w14:paraId="143CD47C" w14:textId="77777777" w:rsidR="006C04DE" w:rsidRPr="009E4DED" w:rsidRDefault="006C04DE" w:rsidP="006C04DE">
      <w:pPr>
        <w:spacing w:after="0"/>
        <w:ind w:left="1440" w:hanging="1440"/>
        <w:rPr>
          <w:rFonts w:cs="Times New Roman"/>
          <w:b/>
          <w:i/>
          <w:szCs w:val="24"/>
        </w:rPr>
      </w:pPr>
    </w:p>
    <w:p w14:paraId="7CB04447" w14:textId="77777777" w:rsidR="006C04DE" w:rsidRPr="009E4DED" w:rsidRDefault="006C04DE" w:rsidP="006C04DE">
      <w:pPr>
        <w:tabs>
          <w:tab w:val="left" w:pos="1418"/>
          <w:tab w:val="left" w:pos="1560"/>
        </w:tabs>
        <w:spacing w:after="0"/>
        <w:rPr>
          <w:rFonts w:cs="Times New Roman"/>
          <w:b/>
          <w:szCs w:val="24"/>
          <w:lang w:val="en-US"/>
        </w:rPr>
      </w:pPr>
      <w:r w:rsidRPr="009E4DED">
        <w:rPr>
          <w:rFonts w:cs="Times New Roman"/>
          <w:b/>
          <w:szCs w:val="24"/>
        </w:rPr>
        <w:t>PENULIS</w:t>
      </w:r>
      <w:r w:rsidRPr="009E4DED">
        <w:rPr>
          <w:rFonts w:cs="Times New Roman"/>
          <w:b/>
          <w:szCs w:val="24"/>
        </w:rPr>
        <w:tab/>
        <w:t>:</w:t>
      </w:r>
      <w:r w:rsidRPr="009E4DED">
        <w:rPr>
          <w:rFonts w:cs="Times New Roman"/>
          <w:b/>
          <w:szCs w:val="24"/>
        </w:rPr>
        <w:tab/>
      </w:r>
      <w:r w:rsidRPr="009E4DED">
        <w:rPr>
          <w:rFonts w:cs="Times New Roman"/>
          <w:b/>
          <w:szCs w:val="24"/>
          <w:lang w:val="en-US"/>
        </w:rPr>
        <w:t>WIBI ANTO</w:t>
      </w:r>
    </w:p>
    <w:p w14:paraId="11385095" w14:textId="77777777" w:rsidR="006C04DE" w:rsidRPr="009E4DED" w:rsidRDefault="006C04DE" w:rsidP="006C04DE">
      <w:pPr>
        <w:tabs>
          <w:tab w:val="left" w:pos="1418"/>
          <w:tab w:val="left" w:pos="1560"/>
        </w:tabs>
        <w:spacing w:after="0"/>
        <w:rPr>
          <w:rFonts w:cs="Times New Roman"/>
          <w:b/>
          <w:szCs w:val="24"/>
        </w:rPr>
      </w:pPr>
      <w:r w:rsidRPr="009E4DED">
        <w:rPr>
          <w:rFonts w:cs="Times New Roman"/>
          <w:b/>
          <w:szCs w:val="24"/>
        </w:rPr>
        <w:t>NPM</w:t>
      </w:r>
      <w:r w:rsidRPr="009E4DED">
        <w:rPr>
          <w:rFonts w:cs="Times New Roman"/>
          <w:b/>
          <w:szCs w:val="24"/>
        </w:rPr>
        <w:tab/>
        <w:t>:</w:t>
      </w:r>
      <w:r w:rsidRPr="009E4DED">
        <w:rPr>
          <w:rFonts w:cs="Times New Roman"/>
          <w:b/>
          <w:szCs w:val="24"/>
        </w:rPr>
        <w:tab/>
        <w:t>14011</w:t>
      </w:r>
      <w:r w:rsidRPr="009E4DED">
        <w:rPr>
          <w:rFonts w:cs="Times New Roman"/>
          <w:b/>
          <w:szCs w:val="24"/>
          <w:lang w:val="en-US"/>
        </w:rPr>
        <w:t>0200025</w:t>
      </w:r>
    </w:p>
    <w:p w14:paraId="3878101D" w14:textId="77777777" w:rsidR="006C04DE" w:rsidRPr="009E4DED" w:rsidRDefault="006C04DE" w:rsidP="006C04DE">
      <w:pPr>
        <w:spacing w:after="0"/>
        <w:rPr>
          <w:rFonts w:cs="Times New Roman"/>
          <w:b/>
          <w:szCs w:val="24"/>
        </w:rPr>
      </w:pPr>
    </w:p>
    <w:p w14:paraId="710EF3E9" w14:textId="77777777" w:rsidR="006C04DE" w:rsidRPr="009E4DED" w:rsidRDefault="006C04DE" w:rsidP="006C04DE">
      <w:pPr>
        <w:spacing w:after="0"/>
        <w:rPr>
          <w:rFonts w:cs="Times New Roman"/>
          <w:b/>
          <w:szCs w:val="24"/>
        </w:rPr>
      </w:pPr>
    </w:p>
    <w:p w14:paraId="65B02781" w14:textId="77777777" w:rsidR="006C04DE" w:rsidRPr="009E4DED" w:rsidRDefault="006C04DE" w:rsidP="006C04DE">
      <w:pPr>
        <w:spacing w:after="0"/>
        <w:rPr>
          <w:rFonts w:cs="Times New Roman"/>
          <w:b/>
          <w:szCs w:val="24"/>
        </w:rPr>
      </w:pPr>
    </w:p>
    <w:p w14:paraId="31E8756D" w14:textId="77777777" w:rsidR="006C04DE" w:rsidRPr="009E4DED" w:rsidRDefault="006C04DE" w:rsidP="006C04DE">
      <w:pPr>
        <w:spacing w:after="0"/>
        <w:rPr>
          <w:rFonts w:cs="Times New Roman"/>
          <w:b/>
          <w:szCs w:val="24"/>
        </w:rPr>
      </w:pPr>
    </w:p>
    <w:p w14:paraId="3DEDB036" w14:textId="77777777" w:rsidR="006C04DE" w:rsidRPr="009E4DED" w:rsidRDefault="006C04DE" w:rsidP="006C04DE">
      <w:pPr>
        <w:spacing w:after="0"/>
        <w:rPr>
          <w:rFonts w:cs="Times New Roman"/>
          <w:szCs w:val="24"/>
        </w:rPr>
      </w:pPr>
    </w:p>
    <w:p w14:paraId="628DEABF" w14:textId="77777777" w:rsidR="006C04DE" w:rsidRPr="009E4DED" w:rsidRDefault="006C04DE" w:rsidP="006C04DE">
      <w:pPr>
        <w:spacing w:after="0"/>
        <w:jc w:val="center"/>
        <w:rPr>
          <w:rFonts w:cs="Times New Roman"/>
          <w:szCs w:val="24"/>
          <w:lang w:val="en-US"/>
        </w:rPr>
      </w:pPr>
      <w:proofErr w:type="spellStart"/>
      <w:r w:rsidRPr="009E4DED">
        <w:rPr>
          <w:rFonts w:cs="Times New Roman"/>
          <w:szCs w:val="24"/>
        </w:rPr>
        <w:t>Jatinangor</w:t>
      </w:r>
      <w:proofErr w:type="spellEnd"/>
      <w:r w:rsidRPr="009E4DED">
        <w:rPr>
          <w:rFonts w:cs="Times New Roman"/>
          <w:szCs w:val="24"/>
        </w:rPr>
        <w:t xml:space="preserve">, </w:t>
      </w:r>
      <w:r w:rsidRPr="00CD1D53">
        <w:rPr>
          <w:rFonts w:cs="Times New Roman"/>
          <w:szCs w:val="24"/>
          <w:highlight w:val="yellow"/>
          <w:lang w:val="en-US"/>
        </w:rPr>
        <w:t xml:space="preserve">Juli </w:t>
      </w:r>
      <w:r w:rsidRPr="00CD1D53">
        <w:rPr>
          <w:rFonts w:cs="Times New Roman"/>
          <w:szCs w:val="24"/>
          <w:highlight w:val="yellow"/>
        </w:rPr>
        <w:t>202</w:t>
      </w:r>
      <w:r w:rsidRPr="00CD1D53">
        <w:rPr>
          <w:rFonts w:cs="Times New Roman"/>
          <w:szCs w:val="24"/>
          <w:highlight w:val="yellow"/>
          <w:lang w:val="en-US"/>
        </w:rPr>
        <w:t>2</w:t>
      </w:r>
    </w:p>
    <w:p w14:paraId="79738723" w14:textId="77777777" w:rsidR="006C04DE" w:rsidRPr="009E4DED" w:rsidRDefault="006C04DE" w:rsidP="006C04DE">
      <w:pPr>
        <w:spacing w:after="0"/>
        <w:jc w:val="center"/>
        <w:rPr>
          <w:rFonts w:cs="Times New Roman"/>
          <w:szCs w:val="24"/>
        </w:rPr>
      </w:pPr>
    </w:p>
    <w:p w14:paraId="60143D2D" w14:textId="77777777" w:rsidR="006C04DE" w:rsidRPr="009E4DED" w:rsidRDefault="006C04DE" w:rsidP="006C04DE">
      <w:pPr>
        <w:spacing w:after="0"/>
        <w:jc w:val="center"/>
        <w:rPr>
          <w:rFonts w:cs="Times New Roman"/>
          <w:szCs w:val="24"/>
        </w:rPr>
      </w:pPr>
      <w:r w:rsidRPr="009E4DED">
        <w:rPr>
          <w:rFonts w:cs="Times New Roman"/>
          <w:szCs w:val="24"/>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110"/>
      </w:tblGrid>
      <w:tr w:rsidR="006C04DE" w:rsidRPr="009E4DED" w14:paraId="05562DEE" w14:textId="77777777" w:rsidTr="00B87951">
        <w:tc>
          <w:tcPr>
            <w:tcW w:w="4675" w:type="dxa"/>
          </w:tcPr>
          <w:p w14:paraId="037BE41B" w14:textId="77777777" w:rsidR="006C04DE" w:rsidRPr="009E4DED" w:rsidRDefault="006C04DE" w:rsidP="000A49A5">
            <w:pPr>
              <w:spacing w:after="0"/>
              <w:ind w:left="567"/>
              <w:rPr>
                <w:rFonts w:cs="Times New Roman"/>
                <w:szCs w:val="24"/>
              </w:rPr>
            </w:pPr>
            <w:r w:rsidRPr="009E4DED">
              <w:rPr>
                <w:rFonts w:cs="Times New Roman"/>
                <w:szCs w:val="24"/>
              </w:rPr>
              <w:t>Pembimbing Utama</w:t>
            </w:r>
            <w:r w:rsidRPr="009E4DED">
              <w:rPr>
                <w:rFonts w:cs="Times New Roman"/>
                <w:szCs w:val="24"/>
              </w:rPr>
              <w:tab/>
            </w:r>
          </w:p>
          <w:p w14:paraId="42EAA3D8" w14:textId="77777777" w:rsidR="006C04DE" w:rsidRPr="009E4DED" w:rsidRDefault="006C04DE" w:rsidP="00B87951">
            <w:pPr>
              <w:spacing w:after="0"/>
              <w:jc w:val="center"/>
            </w:pPr>
          </w:p>
          <w:p w14:paraId="3E9C6C9C" w14:textId="77777777" w:rsidR="006C04DE" w:rsidRPr="009E4DED" w:rsidRDefault="006C04DE" w:rsidP="00B87951">
            <w:pPr>
              <w:spacing w:after="0"/>
              <w:jc w:val="center"/>
            </w:pPr>
          </w:p>
          <w:p w14:paraId="11FF8008" w14:textId="77777777" w:rsidR="006C04DE" w:rsidRPr="009E4DED" w:rsidRDefault="006C04DE" w:rsidP="00B87951">
            <w:pPr>
              <w:spacing w:after="0"/>
              <w:jc w:val="center"/>
            </w:pPr>
          </w:p>
          <w:p w14:paraId="11DF60D7" w14:textId="77777777" w:rsidR="006C04DE" w:rsidRPr="009E4DED" w:rsidRDefault="006C04DE" w:rsidP="00B87951">
            <w:pPr>
              <w:spacing w:after="0"/>
              <w:jc w:val="center"/>
              <w:rPr>
                <w:rFonts w:cs="Times New Roman"/>
                <w:szCs w:val="24"/>
              </w:rPr>
            </w:pPr>
          </w:p>
          <w:p w14:paraId="4EE78298" w14:textId="77777777" w:rsidR="000A49A5" w:rsidRDefault="008D57C9" w:rsidP="00B87951">
            <w:pPr>
              <w:spacing w:after="0" w:line="240" w:lineRule="auto"/>
              <w:ind w:left="610"/>
            </w:pPr>
            <w:r w:rsidRPr="009E4DED">
              <w:t>Herlina Napitupulu M.Sc., Ph.D.</w:t>
            </w:r>
          </w:p>
          <w:p w14:paraId="3995ADE9" w14:textId="187B57E4" w:rsidR="006C04DE" w:rsidRPr="009E4DED" w:rsidRDefault="006C04DE" w:rsidP="00B87951">
            <w:pPr>
              <w:spacing w:after="0" w:line="240" w:lineRule="auto"/>
              <w:ind w:left="610"/>
              <w:rPr>
                <w:rFonts w:cs="Times New Roman"/>
                <w:szCs w:val="24"/>
                <w:u w:val="single"/>
              </w:rPr>
            </w:pPr>
            <w:r w:rsidRPr="009E4DED">
              <w:rPr>
                <w:rFonts w:cs="Times New Roman"/>
                <w:szCs w:val="24"/>
              </w:rPr>
              <w:t xml:space="preserve">NIP </w:t>
            </w:r>
            <w:r w:rsidR="008D57C9" w:rsidRPr="008D57C9">
              <w:rPr>
                <w:rFonts w:cs="Times New Roman"/>
                <w:szCs w:val="24"/>
              </w:rPr>
              <w:t>198804082019032015</w:t>
            </w:r>
          </w:p>
        </w:tc>
        <w:tc>
          <w:tcPr>
            <w:tcW w:w="4675" w:type="dxa"/>
          </w:tcPr>
          <w:p w14:paraId="3E3D9C83" w14:textId="77777777" w:rsidR="006C04DE" w:rsidRPr="009E4DED" w:rsidRDefault="006C04DE" w:rsidP="000A49A5">
            <w:pPr>
              <w:spacing w:after="0"/>
              <w:ind w:left="781"/>
              <w:rPr>
                <w:rFonts w:cs="Times New Roman"/>
                <w:szCs w:val="24"/>
              </w:rPr>
            </w:pPr>
            <w:r w:rsidRPr="009E4DED">
              <w:rPr>
                <w:rFonts w:cs="Times New Roman"/>
                <w:szCs w:val="24"/>
              </w:rPr>
              <w:t>Pembimbing Pendamping</w:t>
            </w:r>
          </w:p>
          <w:p w14:paraId="5CAA1166" w14:textId="77777777" w:rsidR="006C04DE" w:rsidRPr="009E4DED" w:rsidRDefault="006C04DE" w:rsidP="00B87951">
            <w:pPr>
              <w:spacing w:after="0"/>
              <w:jc w:val="center"/>
              <w:rPr>
                <w:rFonts w:cs="Times New Roman"/>
                <w:szCs w:val="24"/>
              </w:rPr>
            </w:pPr>
          </w:p>
          <w:p w14:paraId="036A5EA9" w14:textId="77777777" w:rsidR="006C04DE" w:rsidRPr="009E4DED" w:rsidRDefault="006C04DE" w:rsidP="00B87951">
            <w:pPr>
              <w:spacing w:after="0"/>
              <w:rPr>
                <w:rFonts w:cs="Times New Roman"/>
                <w:szCs w:val="24"/>
              </w:rPr>
            </w:pPr>
          </w:p>
          <w:p w14:paraId="22BE1C63" w14:textId="77777777" w:rsidR="006C04DE" w:rsidRPr="009E4DED" w:rsidRDefault="006C04DE" w:rsidP="00B87951">
            <w:pPr>
              <w:spacing w:after="0"/>
              <w:rPr>
                <w:rFonts w:cs="Times New Roman"/>
                <w:szCs w:val="24"/>
              </w:rPr>
            </w:pPr>
          </w:p>
          <w:p w14:paraId="7253D522" w14:textId="77777777" w:rsidR="006C04DE" w:rsidRPr="009E4DED" w:rsidRDefault="006C04DE" w:rsidP="00B87951">
            <w:pPr>
              <w:spacing w:after="0"/>
              <w:jc w:val="center"/>
              <w:rPr>
                <w:rFonts w:cs="Times New Roman"/>
                <w:szCs w:val="24"/>
              </w:rPr>
            </w:pPr>
          </w:p>
          <w:p w14:paraId="71455BC2" w14:textId="77777777" w:rsidR="009C1BC2" w:rsidRDefault="009C1BC2" w:rsidP="00B87951">
            <w:pPr>
              <w:spacing w:after="0" w:line="240" w:lineRule="auto"/>
              <w:ind w:left="800"/>
            </w:pPr>
            <w:r w:rsidRPr="009E4DED">
              <w:t>Nurul Gusriani S.Si., M.Si.</w:t>
            </w:r>
          </w:p>
          <w:p w14:paraId="312A676C" w14:textId="601DC617" w:rsidR="006C04DE" w:rsidRPr="009E4DED" w:rsidRDefault="006C04DE" w:rsidP="00B87951">
            <w:pPr>
              <w:spacing w:after="0" w:line="240" w:lineRule="auto"/>
              <w:ind w:left="800"/>
              <w:rPr>
                <w:rFonts w:cs="Times New Roman"/>
                <w:szCs w:val="24"/>
              </w:rPr>
            </w:pPr>
            <w:r w:rsidRPr="009E4DED">
              <w:rPr>
                <w:rFonts w:cs="Times New Roman"/>
                <w:szCs w:val="24"/>
              </w:rPr>
              <w:t xml:space="preserve">NIP </w:t>
            </w:r>
            <w:r w:rsidR="00DA3EA2" w:rsidRPr="00DA3EA2">
              <w:rPr>
                <w:rFonts w:cs="Times New Roman"/>
                <w:szCs w:val="24"/>
              </w:rPr>
              <w:t>197008181998032001</w:t>
            </w:r>
          </w:p>
          <w:p w14:paraId="42CE7473" w14:textId="77777777" w:rsidR="006C04DE" w:rsidRPr="009E4DED" w:rsidRDefault="006C04DE" w:rsidP="00B87951">
            <w:pPr>
              <w:spacing w:after="0"/>
              <w:jc w:val="center"/>
              <w:rPr>
                <w:rFonts w:cs="Times New Roman"/>
                <w:szCs w:val="24"/>
              </w:rPr>
            </w:pPr>
          </w:p>
        </w:tc>
      </w:tr>
      <w:tr w:rsidR="006C04DE" w:rsidRPr="009E4DED" w14:paraId="167FF0BC" w14:textId="77777777" w:rsidTr="00B87951">
        <w:tc>
          <w:tcPr>
            <w:tcW w:w="9350" w:type="dxa"/>
            <w:gridSpan w:val="2"/>
          </w:tcPr>
          <w:p w14:paraId="562CC83E" w14:textId="77777777" w:rsidR="006C04DE" w:rsidRPr="009E4DED" w:rsidRDefault="006C04DE" w:rsidP="00B87951">
            <w:pPr>
              <w:spacing w:after="0"/>
              <w:jc w:val="center"/>
              <w:rPr>
                <w:rFonts w:cs="Times New Roman"/>
                <w:szCs w:val="24"/>
              </w:rPr>
            </w:pPr>
          </w:p>
          <w:p w14:paraId="0F0AE8FD" w14:textId="77777777" w:rsidR="006C04DE" w:rsidRPr="009E4DED" w:rsidRDefault="006C04DE" w:rsidP="00B87951">
            <w:pPr>
              <w:tabs>
                <w:tab w:val="left" w:pos="0"/>
              </w:tabs>
              <w:spacing w:line="240" w:lineRule="auto"/>
              <w:jc w:val="center"/>
              <w:rPr>
                <w:rFonts w:cs="Times New Roman"/>
                <w:szCs w:val="24"/>
              </w:rPr>
            </w:pPr>
            <w:r w:rsidRPr="009E4DED">
              <w:rPr>
                <w:rFonts w:cs="Times New Roman"/>
                <w:szCs w:val="24"/>
              </w:rPr>
              <w:t>Mengetahui,</w:t>
            </w:r>
            <w:r w:rsidRPr="009E4DED">
              <w:rPr>
                <w:rFonts w:cs="Times New Roman"/>
                <w:szCs w:val="24"/>
              </w:rPr>
              <w:br/>
              <w:t>Ketua Program Studi S-1 Matematika</w:t>
            </w:r>
            <w:r w:rsidRPr="009E4DED">
              <w:rPr>
                <w:rFonts w:cs="Times New Roman"/>
                <w:szCs w:val="24"/>
              </w:rPr>
              <w:br/>
              <w:t>Fakultas Matematika dan Ilmu Pengetahuan Alam</w:t>
            </w:r>
            <w:r w:rsidRPr="009E4DED">
              <w:rPr>
                <w:rFonts w:cs="Times New Roman"/>
                <w:szCs w:val="24"/>
              </w:rPr>
              <w:br/>
              <w:t xml:space="preserve">Universitas </w:t>
            </w:r>
            <w:proofErr w:type="spellStart"/>
            <w:r w:rsidRPr="009E4DED">
              <w:rPr>
                <w:rFonts w:cs="Times New Roman"/>
                <w:szCs w:val="24"/>
              </w:rPr>
              <w:t>Padjadjaran</w:t>
            </w:r>
            <w:proofErr w:type="spellEnd"/>
          </w:p>
          <w:p w14:paraId="3098EC0E" w14:textId="77777777" w:rsidR="006C04DE" w:rsidRPr="009E4DED" w:rsidRDefault="006C04DE" w:rsidP="00B87951">
            <w:pPr>
              <w:tabs>
                <w:tab w:val="left" w:pos="0"/>
              </w:tabs>
              <w:spacing w:line="240" w:lineRule="auto"/>
              <w:jc w:val="center"/>
              <w:rPr>
                <w:rFonts w:cs="Times New Roman"/>
                <w:szCs w:val="24"/>
              </w:rPr>
            </w:pPr>
          </w:p>
          <w:p w14:paraId="75A4AD20" w14:textId="77777777" w:rsidR="006C04DE" w:rsidRPr="009E4DED" w:rsidRDefault="006C04DE" w:rsidP="00B87951">
            <w:pPr>
              <w:tabs>
                <w:tab w:val="left" w:pos="0"/>
              </w:tabs>
              <w:spacing w:line="240" w:lineRule="auto"/>
              <w:rPr>
                <w:rFonts w:cs="Times New Roman"/>
                <w:szCs w:val="24"/>
              </w:rPr>
            </w:pPr>
          </w:p>
          <w:p w14:paraId="49928EE0" w14:textId="77777777" w:rsidR="006C04DE" w:rsidRPr="009E4DED" w:rsidRDefault="006C04DE" w:rsidP="00B87951">
            <w:pPr>
              <w:spacing w:after="0" w:line="240" w:lineRule="auto"/>
              <w:jc w:val="center"/>
              <w:rPr>
                <w:rFonts w:cs="Times New Roman"/>
                <w:szCs w:val="24"/>
              </w:rPr>
            </w:pPr>
            <w:r w:rsidRPr="009E4DED">
              <w:rPr>
                <w:rFonts w:cs="Times New Roman"/>
                <w:szCs w:val="24"/>
              </w:rPr>
              <w:t xml:space="preserve">Edi Kurniadi, S.Si., M.Si., </w:t>
            </w:r>
            <w:proofErr w:type="spellStart"/>
            <w:r w:rsidRPr="009E4DED">
              <w:rPr>
                <w:rFonts w:cs="Times New Roman"/>
                <w:szCs w:val="24"/>
              </w:rPr>
              <w:t>Ph.D</w:t>
            </w:r>
            <w:proofErr w:type="spellEnd"/>
            <w:r w:rsidRPr="009E4DED">
              <w:rPr>
                <w:rFonts w:cs="Times New Roman"/>
                <w:szCs w:val="24"/>
              </w:rPr>
              <w:br/>
              <w:t xml:space="preserve">NIP </w:t>
            </w:r>
            <w:r w:rsidRPr="009E4DED">
              <w:rPr>
                <w:rFonts w:cs="Times New Roman"/>
                <w:szCs w:val="28"/>
              </w:rPr>
              <w:t>198104182008121003</w:t>
            </w:r>
          </w:p>
        </w:tc>
      </w:tr>
    </w:tbl>
    <w:p w14:paraId="4543091B" w14:textId="77777777" w:rsidR="006C04DE" w:rsidRPr="009E4DED" w:rsidRDefault="006C04DE" w:rsidP="006C04DE">
      <w:pPr>
        <w:spacing w:after="0" w:line="240" w:lineRule="auto"/>
        <w:rPr>
          <w:b/>
          <w:szCs w:val="24"/>
        </w:rPr>
      </w:pPr>
    </w:p>
    <w:p w14:paraId="37C11C1D" w14:textId="77777777" w:rsidR="006C04DE" w:rsidRPr="009E4DED" w:rsidRDefault="006C04DE" w:rsidP="006C04DE">
      <w:pPr>
        <w:spacing w:after="0" w:line="240" w:lineRule="auto"/>
        <w:rPr>
          <w:b/>
          <w:szCs w:val="24"/>
        </w:rPr>
      </w:pPr>
      <w:r w:rsidRPr="009E4DED">
        <w:rPr>
          <w:szCs w:val="24"/>
        </w:rPr>
        <w:br w:type="page"/>
      </w:r>
    </w:p>
    <w:p w14:paraId="06604D12" w14:textId="77777777" w:rsidR="006C04DE" w:rsidRPr="009E4DED" w:rsidRDefault="006C04DE" w:rsidP="006C04DE">
      <w:pPr>
        <w:pStyle w:val="JudulBab"/>
        <w:spacing w:line="480" w:lineRule="auto"/>
        <w:outlineLvl w:val="0"/>
        <w:rPr>
          <w:sz w:val="24"/>
          <w:szCs w:val="24"/>
          <w:lang w:val="id-ID"/>
        </w:rPr>
      </w:pPr>
      <w:bookmarkStart w:id="2" w:name="_Toc158053122"/>
      <w:r w:rsidRPr="009E4DED">
        <w:rPr>
          <w:sz w:val="24"/>
          <w:szCs w:val="24"/>
          <w:lang w:val="id-ID"/>
        </w:rPr>
        <w:t>ABSTRAK</w:t>
      </w:r>
      <w:bookmarkEnd w:id="1"/>
      <w:bookmarkEnd w:id="2"/>
    </w:p>
    <w:p w14:paraId="3779586C" w14:textId="77777777" w:rsidR="006C04DE" w:rsidRPr="009E4DED" w:rsidRDefault="006C04DE" w:rsidP="006C04DE">
      <w:pPr>
        <w:pStyle w:val="Judul"/>
        <w:rPr>
          <w:b w:val="0"/>
          <w:sz w:val="22"/>
          <w:lang w:val="id-ID"/>
        </w:rPr>
      </w:pPr>
      <w:r w:rsidRPr="009E4DED">
        <w:rPr>
          <w:b w:val="0"/>
          <w:sz w:val="22"/>
          <w:lang w:val="id-ID"/>
        </w:rPr>
        <w:t>Wibi Anto</w:t>
      </w:r>
    </w:p>
    <w:p w14:paraId="4541F981" w14:textId="77777777" w:rsidR="006C04DE" w:rsidRPr="009E4DED" w:rsidRDefault="006C04DE" w:rsidP="006C04DE">
      <w:pPr>
        <w:pStyle w:val="Judul"/>
        <w:rPr>
          <w:b w:val="0"/>
          <w:sz w:val="22"/>
          <w:lang w:val="id-ID"/>
        </w:rPr>
      </w:pPr>
      <w:r w:rsidRPr="009E4DED">
        <w:rPr>
          <w:b w:val="0"/>
          <w:sz w:val="22"/>
          <w:lang w:val="id-ID"/>
        </w:rPr>
        <w:t>NPM 140110200025</w:t>
      </w:r>
    </w:p>
    <w:p w14:paraId="0F0DB4A4" w14:textId="77777777" w:rsidR="006C04DE" w:rsidRPr="009E4DED" w:rsidRDefault="006C04DE" w:rsidP="006C04DE">
      <w:pPr>
        <w:pStyle w:val="Judul"/>
        <w:rPr>
          <w:b w:val="0"/>
          <w:sz w:val="22"/>
          <w:lang w:val="id-ID"/>
        </w:rPr>
      </w:pPr>
    </w:p>
    <w:p w14:paraId="3ADB747E" w14:textId="77777777" w:rsidR="006C04DE" w:rsidRDefault="006C04DE" w:rsidP="006C04DE">
      <w:pPr>
        <w:pStyle w:val="Judul"/>
        <w:rPr>
          <w:b w:val="0"/>
          <w:sz w:val="22"/>
          <w:lang w:val="id-ID"/>
        </w:rPr>
      </w:pPr>
    </w:p>
    <w:p w14:paraId="035CCE57" w14:textId="77777777" w:rsidR="00CB61C0" w:rsidRDefault="00CB61C0" w:rsidP="006C04DE">
      <w:pPr>
        <w:pStyle w:val="Judul"/>
        <w:rPr>
          <w:b w:val="0"/>
          <w:sz w:val="22"/>
          <w:lang w:val="id-ID"/>
        </w:rPr>
      </w:pPr>
    </w:p>
    <w:p w14:paraId="1010DBF2" w14:textId="1CAE8775" w:rsidR="006C04DE" w:rsidRPr="009E4DED" w:rsidRDefault="00842607" w:rsidP="006C04DE">
      <w:pPr>
        <w:pStyle w:val="Abstrak"/>
        <w:ind w:firstLine="720"/>
        <w:rPr>
          <w:sz w:val="22"/>
          <w:lang w:val="id-ID"/>
        </w:rPr>
      </w:pPr>
      <w:r>
        <w:rPr>
          <w:sz w:val="22"/>
          <w:lang w:val="id-ID"/>
        </w:rPr>
        <w:t>150 s/d 300 kata</w:t>
      </w:r>
    </w:p>
    <w:p w14:paraId="71D2820B" w14:textId="63341FEB" w:rsidR="006C04DE" w:rsidRPr="009E4DED" w:rsidRDefault="006C04DE" w:rsidP="006C04DE">
      <w:pPr>
        <w:pStyle w:val="Abstrak"/>
        <w:rPr>
          <w:sz w:val="22"/>
          <w:lang w:val="id-ID"/>
        </w:rPr>
      </w:pPr>
      <w:r w:rsidRPr="009E4DED">
        <w:rPr>
          <w:b/>
          <w:sz w:val="22"/>
          <w:lang w:val="id-ID"/>
        </w:rPr>
        <w:t>Kata kunci</w:t>
      </w:r>
      <w:r w:rsidRPr="009E4DED">
        <w:rPr>
          <w:sz w:val="22"/>
          <w:lang w:val="id-ID"/>
        </w:rPr>
        <w:t xml:space="preserve">: </w:t>
      </w:r>
      <w:r w:rsidR="00842607">
        <w:rPr>
          <w:sz w:val="22"/>
          <w:lang w:val="id-ID"/>
        </w:rPr>
        <w:t>(Max 5 kata/frasa)</w:t>
      </w:r>
      <w:r w:rsidRPr="009E4DED">
        <w:rPr>
          <w:sz w:val="22"/>
          <w:lang w:val="id-ID"/>
        </w:rPr>
        <w:t xml:space="preserve">Klasifikasi Gambar; </w:t>
      </w:r>
      <w:proofErr w:type="spellStart"/>
      <w:r w:rsidRPr="009E4DED">
        <w:rPr>
          <w:i/>
          <w:iCs/>
          <w:sz w:val="22"/>
          <w:lang w:val="id-ID"/>
        </w:rPr>
        <w:t>MobileNet</w:t>
      </w:r>
      <w:proofErr w:type="spellEnd"/>
      <w:r w:rsidR="002E0FE2">
        <w:rPr>
          <w:i/>
          <w:iCs/>
          <w:sz w:val="22"/>
          <w:lang w:val="id-ID"/>
        </w:rPr>
        <w:t xml:space="preserve"> </w:t>
      </w:r>
      <w:r w:rsidRPr="009E4DED">
        <w:rPr>
          <w:i/>
          <w:iCs/>
          <w:sz w:val="22"/>
          <w:lang w:val="id-ID"/>
        </w:rPr>
        <w:t>V2</w:t>
      </w:r>
      <w:r w:rsidRPr="009E4DED">
        <w:rPr>
          <w:sz w:val="22"/>
          <w:lang w:val="id-ID"/>
        </w:rPr>
        <w:t xml:space="preserve">; </w:t>
      </w:r>
      <w:proofErr w:type="spellStart"/>
      <w:r w:rsidR="005D5FD4">
        <w:rPr>
          <w:sz w:val="22"/>
          <w:lang w:val="id-ID"/>
        </w:rPr>
        <w:t>Pengoptimal</w:t>
      </w:r>
      <w:proofErr w:type="spellEnd"/>
      <w:r w:rsidR="005D5FD4">
        <w:rPr>
          <w:sz w:val="22"/>
          <w:lang w:val="id-ID"/>
        </w:rPr>
        <w:t xml:space="preserve"> </w:t>
      </w:r>
      <w:r w:rsidR="009F7AAA">
        <w:rPr>
          <w:sz w:val="22"/>
          <w:lang w:val="id-ID"/>
        </w:rPr>
        <w:t>Adam</w:t>
      </w:r>
      <w:r w:rsidRPr="009E4DED">
        <w:rPr>
          <w:sz w:val="22"/>
          <w:lang w:val="id-ID"/>
        </w:rPr>
        <w:t>.</w:t>
      </w:r>
    </w:p>
    <w:p w14:paraId="33D3C380" w14:textId="0F59CE49" w:rsidR="006C04DE" w:rsidRPr="009E4DED" w:rsidRDefault="006C04DE" w:rsidP="006C04DE">
      <w:pPr>
        <w:rPr>
          <w:del w:id="3" w:author="Guest User" w:date="2024-01-29T05:45:00Z"/>
        </w:rPr>
      </w:pPr>
    </w:p>
    <w:p w14:paraId="5DFFE7BB" w14:textId="77777777" w:rsidR="006C04DE" w:rsidRPr="009E4DED" w:rsidRDefault="006C04DE" w:rsidP="006C04DE">
      <w:pPr>
        <w:pStyle w:val="BAB"/>
        <w:rPr>
          <w:rFonts w:cs="Times New Roman"/>
          <w:i/>
          <w:iCs/>
          <w:szCs w:val="24"/>
        </w:rPr>
        <w:sectPr w:rsidR="006C04DE" w:rsidRPr="009E4DED" w:rsidSect="00D272B5">
          <w:headerReference w:type="default" r:id="rId9"/>
          <w:footerReference w:type="default" r:id="rId10"/>
          <w:footerReference w:type="first" r:id="rId11"/>
          <w:pgSz w:w="11906" w:h="16838" w:code="9"/>
          <w:pgMar w:top="2268" w:right="1699" w:bottom="1699" w:left="2275" w:header="720" w:footer="720" w:gutter="0"/>
          <w:pgNumType w:fmt="lowerRoman"/>
          <w:cols w:space="720"/>
          <w:titlePg/>
          <w:docGrid w:linePitch="360"/>
        </w:sectPr>
      </w:pPr>
    </w:p>
    <w:p w14:paraId="3D69CFCB" w14:textId="77777777" w:rsidR="006C04DE" w:rsidRPr="009E4DED" w:rsidRDefault="006C04DE" w:rsidP="006C04DE">
      <w:pPr>
        <w:pStyle w:val="Judul"/>
        <w:outlineLvl w:val="0"/>
        <w:rPr>
          <w:i/>
          <w:iCs/>
          <w:sz w:val="24"/>
          <w:szCs w:val="24"/>
          <w:lang w:val="id-ID"/>
        </w:rPr>
      </w:pPr>
      <w:bookmarkStart w:id="4" w:name="_Toc158053123"/>
      <w:commentRangeStart w:id="5"/>
      <w:r w:rsidRPr="009E4DED">
        <w:rPr>
          <w:i/>
          <w:iCs/>
          <w:sz w:val="24"/>
          <w:szCs w:val="24"/>
          <w:lang w:val="id-ID"/>
        </w:rPr>
        <w:t>ABSTRACT</w:t>
      </w:r>
      <w:bookmarkStart w:id="6" w:name="_Toc46216063"/>
      <w:commentRangeEnd w:id="5"/>
      <w:r w:rsidRPr="009E4DED">
        <w:rPr>
          <w:rStyle w:val="CommentReference"/>
          <w:b w:val="0"/>
          <w:lang w:val="id-ID"/>
        </w:rPr>
        <w:commentReference w:id="5"/>
      </w:r>
      <w:bookmarkEnd w:id="4"/>
    </w:p>
    <w:p w14:paraId="1F5576F0" w14:textId="77777777" w:rsidR="006C04DE" w:rsidRPr="009E4DED" w:rsidRDefault="006C04DE" w:rsidP="006C04DE">
      <w:pPr>
        <w:pStyle w:val="Judul"/>
        <w:jc w:val="left"/>
        <w:rPr>
          <w:sz w:val="22"/>
          <w:lang w:val="id-ID"/>
        </w:rPr>
      </w:pPr>
    </w:p>
    <w:p w14:paraId="2CC0A703" w14:textId="77777777" w:rsidR="006C04DE" w:rsidRPr="009E4DED" w:rsidRDefault="006C04DE" w:rsidP="006C04DE">
      <w:pPr>
        <w:pStyle w:val="Judul"/>
        <w:rPr>
          <w:b w:val="0"/>
          <w:sz w:val="22"/>
          <w:lang w:val="id-ID"/>
        </w:rPr>
      </w:pPr>
      <w:r w:rsidRPr="009E4DED">
        <w:rPr>
          <w:b w:val="0"/>
          <w:sz w:val="22"/>
          <w:lang w:val="id-ID"/>
        </w:rPr>
        <w:t>Wibi Anto</w:t>
      </w:r>
    </w:p>
    <w:p w14:paraId="75D3DF0D" w14:textId="77777777" w:rsidR="006C04DE" w:rsidRPr="009E4DED" w:rsidRDefault="006C04DE" w:rsidP="006C04DE">
      <w:pPr>
        <w:pStyle w:val="Judul"/>
        <w:rPr>
          <w:b w:val="0"/>
          <w:sz w:val="22"/>
          <w:lang w:val="id-ID"/>
        </w:rPr>
      </w:pPr>
      <w:r w:rsidRPr="009E4DED">
        <w:rPr>
          <w:b w:val="0"/>
          <w:sz w:val="22"/>
          <w:lang w:val="id-ID"/>
        </w:rPr>
        <w:t>NPM 140110200025</w:t>
      </w:r>
    </w:p>
    <w:p w14:paraId="5C20E211" w14:textId="77777777" w:rsidR="006C04DE" w:rsidRPr="009E4DED" w:rsidRDefault="006C04DE" w:rsidP="006C04DE">
      <w:pPr>
        <w:pStyle w:val="Judul"/>
        <w:rPr>
          <w:sz w:val="22"/>
          <w:lang w:val="id-ID"/>
        </w:rPr>
      </w:pPr>
    </w:p>
    <w:p w14:paraId="748D9930" w14:textId="77777777" w:rsidR="006C04DE" w:rsidRPr="009E4DED" w:rsidRDefault="006C04DE" w:rsidP="006C04DE">
      <w:pPr>
        <w:pStyle w:val="Judul"/>
        <w:rPr>
          <w:sz w:val="22"/>
          <w:lang w:val="id-ID"/>
        </w:rPr>
      </w:pPr>
    </w:p>
    <w:p w14:paraId="773ABFAB" w14:textId="77777777" w:rsidR="006C04DE" w:rsidRPr="009E4DED" w:rsidRDefault="006C04DE" w:rsidP="006C04DE">
      <w:pPr>
        <w:pStyle w:val="Judul"/>
        <w:rPr>
          <w:sz w:val="22"/>
          <w:lang w:val="id-ID"/>
        </w:rPr>
      </w:pPr>
    </w:p>
    <w:p w14:paraId="23D7FF6E" w14:textId="04F1E922" w:rsidR="006C04DE" w:rsidRPr="009E4DED" w:rsidRDefault="00770009" w:rsidP="006C04DE">
      <w:pPr>
        <w:pStyle w:val="Abstrak"/>
        <w:ind w:firstLine="720"/>
        <w:rPr>
          <w:i/>
          <w:iCs/>
          <w:sz w:val="22"/>
          <w:lang w:val="id-ID"/>
        </w:rPr>
      </w:pPr>
      <w:proofErr w:type="spellStart"/>
      <w:r>
        <w:rPr>
          <w:i/>
          <w:iCs/>
          <w:sz w:val="22"/>
          <w:lang w:val="id-ID"/>
        </w:rPr>
        <w:t>Using</w:t>
      </w:r>
      <w:proofErr w:type="spellEnd"/>
      <w:r>
        <w:rPr>
          <w:i/>
          <w:iCs/>
          <w:sz w:val="22"/>
          <w:lang w:val="id-ID"/>
        </w:rPr>
        <w:t xml:space="preserve"> </w:t>
      </w:r>
      <w:proofErr w:type="spellStart"/>
      <w:r w:rsidR="00B66783">
        <w:rPr>
          <w:i/>
          <w:iCs/>
          <w:sz w:val="22"/>
          <w:lang w:val="id-ID"/>
        </w:rPr>
        <w:t>tense</w:t>
      </w:r>
      <w:proofErr w:type="spellEnd"/>
      <w:r w:rsidR="00B66783">
        <w:rPr>
          <w:i/>
          <w:iCs/>
          <w:sz w:val="22"/>
          <w:lang w:val="id-ID"/>
        </w:rPr>
        <w:t xml:space="preserve"> </w:t>
      </w:r>
      <w:proofErr w:type="spellStart"/>
      <w:r w:rsidR="00B66783">
        <w:rPr>
          <w:i/>
          <w:iCs/>
          <w:sz w:val="22"/>
          <w:lang w:val="id-ID"/>
        </w:rPr>
        <w:t>except</w:t>
      </w:r>
      <w:proofErr w:type="spellEnd"/>
      <w:r w:rsidR="00B66783">
        <w:rPr>
          <w:i/>
          <w:iCs/>
          <w:sz w:val="22"/>
          <w:lang w:val="id-ID"/>
        </w:rPr>
        <w:t xml:space="preserve"> </w:t>
      </w:r>
      <w:proofErr w:type="spellStart"/>
      <w:r w:rsidR="00B66783">
        <w:rPr>
          <w:i/>
          <w:iCs/>
          <w:sz w:val="22"/>
          <w:lang w:val="id-ID"/>
        </w:rPr>
        <w:t>on</w:t>
      </w:r>
      <w:proofErr w:type="spellEnd"/>
      <w:r w:rsidR="00B66783">
        <w:rPr>
          <w:i/>
          <w:iCs/>
          <w:sz w:val="22"/>
          <w:lang w:val="id-ID"/>
        </w:rPr>
        <w:t xml:space="preserve"> </w:t>
      </w:r>
      <w:proofErr w:type="spellStart"/>
      <w:r w:rsidR="00B66783">
        <w:rPr>
          <w:i/>
          <w:iCs/>
          <w:sz w:val="22"/>
          <w:lang w:val="id-ID"/>
        </w:rPr>
        <w:t>part</w:t>
      </w:r>
      <w:proofErr w:type="spellEnd"/>
      <w:r w:rsidR="00B66783">
        <w:rPr>
          <w:i/>
          <w:iCs/>
          <w:sz w:val="22"/>
          <w:lang w:val="id-ID"/>
        </w:rPr>
        <w:t xml:space="preserve"> </w:t>
      </w:r>
      <w:proofErr w:type="spellStart"/>
      <w:r w:rsidR="00B66783">
        <w:rPr>
          <w:i/>
          <w:iCs/>
          <w:sz w:val="22"/>
          <w:lang w:val="id-ID"/>
        </w:rPr>
        <w:t>of</w:t>
      </w:r>
      <w:proofErr w:type="spellEnd"/>
      <w:r w:rsidR="00B66783">
        <w:rPr>
          <w:i/>
          <w:iCs/>
          <w:sz w:val="22"/>
          <w:lang w:val="id-ID"/>
        </w:rPr>
        <w:t xml:space="preserve"> </w:t>
      </w:r>
      <w:proofErr w:type="spellStart"/>
      <w:r w:rsidR="00B66783">
        <w:rPr>
          <w:i/>
          <w:iCs/>
          <w:sz w:val="22"/>
          <w:lang w:val="id-ID"/>
        </w:rPr>
        <w:t>define</w:t>
      </w:r>
      <w:proofErr w:type="spellEnd"/>
      <w:r w:rsidR="00B66783">
        <w:rPr>
          <w:i/>
          <w:iCs/>
          <w:sz w:val="22"/>
          <w:lang w:val="id-ID"/>
        </w:rPr>
        <w:t xml:space="preserve"> </w:t>
      </w:r>
      <w:proofErr w:type="spellStart"/>
      <w:r w:rsidR="00B66783">
        <w:rPr>
          <w:i/>
          <w:iCs/>
          <w:sz w:val="22"/>
          <w:lang w:val="id-ID"/>
        </w:rPr>
        <w:t>the</w:t>
      </w:r>
      <w:proofErr w:type="spellEnd"/>
      <w:r w:rsidR="00B66783">
        <w:rPr>
          <w:i/>
          <w:iCs/>
          <w:sz w:val="22"/>
          <w:lang w:val="id-ID"/>
        </w:rPr>
        <w:t xml:space="preserve"> problem</w:t>
      </w:r>
    </w:p>
    <w:p w14:paraId="306EDFA0" w14:textId="2A16196B" w:rsidR="006C04DE" w:rsidRPr="009E4DED" w:rsidRDefault="006C04DE" w:rsidP="006C04DE">
      <w:pPr>
        <w:pStyle w:val="Abstrak"/>
        <w:rPr>
          <w:i/>
          <w:iCs/>
          <w:sz w:val="22"/>
          <w:lang w:val="id-ID"/>
        </w:rPr>
      </w:pPr>
      <w:proofErr w:type="spellStart"/>
      <w:r w:rsidRPr="009E4DED">
        <w:rPr>
          <w:b/>
          <w:bCs/>
          <w:i/>
          <w:iCs/>
          <w:sz w:val="22"/>
          <w:lang w:val="id-ID"/>
        </w:rPr>
        <w:t>Keywords</w:t>
      </w:r>
      <w:proofErr w:type="spellEnd"/>
      <w:r w:rsidRPr="009E4DED">
        <w:rPr>
          <w:i/>
          <w:iCs/>
          <w:sz w:val="22"/>
          <w:lang w:val="id-ID"/>
        </w:rPr>
        <w:t xml:space="preserve">: </w:t>
      </w:r>
      <w:proofErr w:type="spellStart"/>
      <w:r w:rsidRPr="009E4DED">
        <w:rPr>
          <w:i/>
          <w:iCs/>
          <w:sz w:val="22"/>
          <w:lang w:val="id-ID"/>
        </w:rPr>
        <w:t>Image</w:t>
      </w:r>
      <w:proofErr w:type="spellEnd"/>
      <w:r w:rsidRPr="009E4DED">
        <w:rPr>
          <w:i/>
          <w:iCs/>
          <w:sz w:val="22"/>
          <w:lang w:val="id-ID"/>
        </w:rPr>
        <w:t xml:space="preserve"> </w:t>
      </w:r>
      <w:proofErr w:type="spellStart"/>
      <w:r w:rsidRPr="009E4DED">
        <w:rPr>
          <w:i/>
          <w:iCs/>
          <w:sz w:val="22"/>
          <w:lang w:val="id-ID"/>
        </w:rPr>
        <w:t>Classification</w:t>
      </w:r>
      <w:proofErr w:type="spellEnd"/>
      <w:r w:rsidRPr="009E4DED">
        <w:rPr>
          <w:i/>
          <w:iCs/>
          <w:sz w:val="22"/>
          <w:lang w:val="id-ID"/>
        </w:rPr>
        <w:t xml:space="preserve">; </w:t>
      </w:r>
      <w:proofErr w:type="spellStart"/>
      <w:r w:rsidR="000043A3">
        <w:rPr>
          <w:i/>
          <w:iCs/>
          <w:sz w:val="22"/>
          <w:lang w:val="id-ID"/>
        </w:rPr>
        <w:t>MobileNet</w:t>
      </w:r>
      <w:proofErr w:type="spellEnd"/>
      <w:r w:rsidR="000043A3">
        <w:rPr>
          <w:i/>
          <w:iCs/>
          <w:sz w:val="22"/>
          <w:lang w:val="id-ID"/>
        </w:rPr>
        <w:t xml:space="preserve"> V2</w:t>
      </w:r>
      <w:r w:rsidRPr="009E4DED">
        <w:rPr>
          <w:i/>
          <w:iCs/>
          <w:sz w:val="22"/>
          <w:lang w:val="id-ID"/>
        </w:rPr>
        <w:t xml:space="preserve">; Adam </w:t>
      </w:r>
      <w:proofErr w:type="spellStart"/>
      <w:r w:rsidRPr="009E4DED">
        <w:rPr>
          <w:i/>
          <w:iCs/>
          <w:sz w:val="22"/>
          <w:lang w:val="id-ID"/>
        </w:rPr>
        <w:t>Optimizer</w:t>
      </w:r>
      <w:proofErr w:type="spellEnd"/>
      <w:r w:rsidRPr="009E4DED">
        <w:rPr>
          <w:i/>
          <w:iCs/>
          <w:sz w:val="22"/>
          <w:lang w:val="id-ID"/>
        </w:rPr>
        <w:t>.</w:t>
      </w:r>
    </w:p>
    <w:bookmarkEnd w:id="6"/>
    <w:p w14:paraId="2885CD9A" w14:textId="77777777" w:rsidR="006C04DE" w:rsidRPr="009E4DED" w:rsidRDefault="006C04DE" w:rsidP="006C04DE">
      <w:pPr>
        <w:pStyle w:val="BAB"/>
        <w:jc w:val="left"/>
        <w:rPr>
          <w:rFonts w:cs="Times New Roman"/>
          <w:szCs w:val="24"/>
        </w:rPr>
      </w:pPr>
    </w:p>
    <w:p w14:paraId="302D4392" w14:textId="77777777" w:rsidR="006C04DE" w:rsidRPr="009E4DED" w:rsidRDefault="006C04DE" w:rsidP="006C04DE">
      <w:pPr>
        <w:spacing w:after="0" w:line="240" w:lineRule="auto"/>
        <w:rPr>
          <w:rFonts w:cs="Times New Roman"/>
          <w:b/>
          <w:szCs w:val="24"/>
        </w:rPr>
      </w:pPr>
      <w:r w:rsidRPr="009E4DED">
        <w:rPr>
          <w:rFonts w:cs="Times New Roman"/>
          <w:szCs w:val="24"/>
        </w:rPr>
        <w:br w:type="page"/>
      </w:r>
    </w:p>
    <w:p w14:paraId="5385FB79" w14:textId="77777777" w:rsidR="006C04DE" w:rsidRPr="009E4DED" w:rsidRDefault="006C04DE" w:rsidP="006C04DE">
      <w:pPr>
        <w:pStyle w:val="BAB"/>
        <w:jc w:val="left"/>
        <w:rPr>
          <w:rFonts w:cs="Times New Roman"/>
          <w:szCs w:val="24"/>
        </w:rPr>
        <w:sectPr w:rsidR="006C04DE" w:rsidRPr="009E4DED" w:rsidSect="00D272B5">
          <w:headerReference w:type="first" r:id="rId16"/>
          <w:footerReference w:type="first" r:id="rId17"/>
          <w:pgSz w:w="11906" w:h="16838" w:code="9"/>
          <w:pgMar w:top="2268" w:right="1701" w:bottom="1701" w:left="2268" w:header="720" w:footer="720" w:gutter="0"/>
          <w:pgNumType w:fmt="lowerRoman"/>
          <w:cols w:space="720"/>
          <w:titlePg/>
          <w:docGrid w:linePitch="360"/>
        </w:sectPr>
      </w:pPr>
    </w:p>
    <w:p w14:paraId="560D3D14" w14:textId="77777777" w:rsidR="006C04DE" w:rsidRPr="009E4DED" w:rsidRDefault="006C04DE" w:rsidP="006C04DE">
      <w:pPr>
        <w:pStyle w:val="Heading1"/>
        <w:jc w:val="center"/>
        <w:rPr>
          <w:rFonts w:ascii="Times New Roman" w:hAnsi="Times New Roman" w:cs="Times New Roman"/>
          <w:b/>
          <w:color w:val="auto"/>
          <w:sz w:val="24"/>
        </w:rPr>
      </w:pPr>
      <w:bookmarkStart w:id="7" w:name="_Toc92399432"/>
      <w:bookmarkStart w:id="8" w:name="_Toc158053124"/>
      <w:r w:rsidRPr="009E4DED">
        <w:rPr>
          <w:rFonts w:ascii="Times New Roman" w:hAnsi="Times New Roman" w:cs="Times New Roman"/>
          <w:b/>
          <w:color w:val="auto"/>
          <w:sz w:val="24"/>
        </w:rPr>
        <w:t>KATA PANGANTAR</w:t>
      </w:r>
      <w:bookmarkStart w:id="9" w:name="_Toc46216064"/>
      <w:bookmarkEnd w:id="7"/>
      <w:bookmarkEnd w:id="8"/>
    </w:p>
    <w:p w14:paraId="54ED063A" w14:textId="77777777" w:rsidR="006C04DE" w:rsidRPr="009E4DED" w:rsidRDefault="006C04DE" w:rsidP="006C04DE"/>
    <w:p w14:paraId="2414B05F" w14:textId="38262A1F" w:rsidR="006C04DE" w:rsidRPr="009E4DED" w:rsidRDefault="006C04DE" w:rsidP="006C04DE">
      <w:pPr>
        <w:spacing w:line="480" w:lineRule="auto"/>
        <w:ind w:firstLine="720"/>
        <w:jc w:val="both"/>
      </w:pPr>
      <w:r w:rsidRPr="009E4DED">
        <w:t>Segala puji dan syukur kepada Allah SWT, karena berkat rahmat, petunjuk, dan karunia-Nya, penulis dapat menyelesaikan skripsi yang berjudul “</w:t>
      </w:r>
      <w:r w:rsidR="00907043" w:rsidRPr="00907043">
        <w:t xml:space="preserve">Klasifikasi Spesies Bunga Monstera Menggunakan Transfer </w:t>
      </w:r>
      <w:proofErr w:type="spellStart"/>
      <w:r w:rsidR="00907043" w:rsidRPr="00907043">
        <w:t>Learning</w:t>
      </w:r>
      <w:proofErr w:type="spellEnd"/>
      <w:r w:rsidR="00907043" w:rsidRPr="00907043">
        <w:t xml:space="preserve"> </w:t>
      </w:r>
      <w:r w:rsidR="00907043">
        <w:rPr>
          <w:lang w:val="en-US"/>
        </w:rPr>
        <w:t>d</w:t>
      </w:r>
      <w:proofErr w:type="spellStart"/>
      <w:r w:rsidR="00907043" w:rsidRPr="00907043">
        <w:t>engan</w:t>
      </w:r>
      <w:proofErr w:type="spellEnd"/>
      <w:r w:rsidR="00907043" w:rsidRPr="00907043">
        <w:t xml:space="preserve"> </w:t>
      </w:r>
      <w:proofErr w:type="spellStart"/>
      <w:r w:rsidR="00907043" w:rsidRPr="00907043">
        <w:t>Mobilenet</w:t>
      </w:r>
      <w:proofErr w:type="spellEnd"/>
      <w:r w:rsidR="00907043" w:rsidRPr="00907043">
        <w:t xml:space="preserve"> V2 </w:t>
      </w:r>
      <w:r w:rsidR="00907043">
        <w:rPr>
          <w:lang w:val="en-US"/>
        </w:rPr>
        <w:t>d</w:t>
      </w:r>
      <w:proofErr w:type="spellStart"/>
      <w:r w:rsidR="00907043" w:rsidRPr="00907043">
        <w:t>an</w:t>
      </w:r>
      <w:proofErr w:type="spellEnd"/>
      <w:r w:rsidR="00907043" w:rsidRPr="00907043">
        <w:t xml:space="preserve"> </w:t>
      </w:r>
      <w:proofErr w:type="spellStart"/>
      <w:r w:rsidR="00907043" w:rsidRPr="00907043">
        <w:t>Pengoptimal</w:t>
      </w:r>
      <w:proofErr w:type="spellEnd"/>
      <w:r w:rsidR="00907043" w:rsidRPr="00907043">
        <w:t xml:space="preserve"> </w:t>
      </w:r>
      <w:proofErr w:type="spellStart"/>
      <w:r w:rsidR="00907043" w:rsidRPr="00907043">
        <w:t>Adaptive</w:t>
      </w:r>
      <w:proofErr w:type="spellEnd"/>
      <w:r w:rsidR="00907043" w:rsidRPr="00907043">
        <w:t xml:space="preserve"> </w:t>
      </w:r>
      <w:proofErr w:type="spellStart"/>
      <w:r w:rsidR="00907043" w:rsidRPr="00907043">
        <w:t>Moment</w:t>
      </w:r>
      <w:proofErr w:type="spellEnd"/>
      <w:r w:rsidR="00907043" w:rsidRPr="00907043">
        <w:t xml:space="preserve"> </w:t>
      </w:r>
      <w:proofErr w:type="spellStart"/>
      <w:r w:rsidR="00907043" w:rsidRPr="00907043">
        <w:t>Estimation</w:t>
      </w:r>
      <w:proofErr w:type="spellEnd"/>
      <w:r w:rsidR="00907043" w:rsidRPr="00907043">
        <w:t xml:space="preserve"> (Adam)</w:t>
      </w:r>
      <w:r w:rsidR="00907043" w:rsidRPr="009E4DED">
        <w:t xml:space="preserve">”. </w:t>
      </w:r>
      <w:r w:rsidRPr="009E4DED">
        <w:t xml:space="preserve">Skripsi ini disusun untuk memenuhi salah satu syarat ujian sarjana pada Program Studi S-1 Matematika di Fakultas Matematika dan Ilmu Pengetahuan Alam Universitas </w:t>
      </w:r>
      <w:proofErr w:type="spellStart"/>
      <w:r w:rsidRPr="009E4DED">
        <w:t>Padjadjaran</w:t>
      </w:r>
      <w:proofErr w:type="spellEnd"/>
      <w:r w:rsidRPr="009E4DED">
        <w:t>.</w:t>
      </w:r>
    </w:p>
    <w:p w14:paraId="48BEE30F" w14:textId="77777777" w:rsidR="006C04DE" w:rsidRPr="009E4DED" w:rsidRDefault="006C04DE" w:rsidP="006C04DE">
      <w:pPr>
        <w:spacing w:line="480" w:lineRule="auto"/>
        <w:jc w:val="both"/>
      </w:pPr>
      <w:r w:rsidRPr="009E4DED">
        <w:tab/>
        <w:t>Skripsi ini tidak dapat selesai tanpa adanya dukungan dan bantuan dari berbagai pihak. Untuk itu pada kesempatan ini, penulis mengucapkan terima kasih kepada Ibu Herlina Napitupulu M.Sc., Ph.D., selaku Dosen Pembimbing Utama dan Ibu Nurul Gusriani S.Si., M.Si., selaku Dosen Pembimbing Pendamping yang telah memberikan bimbingan, bantuan, dan dorongan yang sangat berharga kepada penulis dalam proses penyusunan skripsi ini. Selain itu, penulis juga ingin mengucapkan terima kasih kepada:</w:t>
      </w:r>
    </w:p>
    <w:p w14:paraId="5E199947" w14:textId="77777777" w:rsidR="006C04DE" w:rsidRPr="009E4DED" w:rsidRDefault="006C04DE" w:rsidP="006C04DE">
      <w:pPr>
        <w:pStyle w:val="ListParagraph"/>
        <w:numPr>
          <w:ilvl w:val="0"/>
          <w:numId w:val="18"/>
        </w:numPr>
        <w:spacing w:line="480" w:lineRule="auto"/>
        <w:jc w:val="both"/>
      </w:pPr>
      <w:r w:rsidRPr="009E4DED">
        <w:t>Kedua orang tua</w:t>
      </w:r>
      <w:r w:rsidRPr="009E4DED">
        <w:rPr>
          <w:lang w:val="en-US"/>
        </w:rPr>
        <w:t xml:space="preserve"> dan </w:t>
      </w:r>
      <w:proofErr w:type="spellStart"/>
      <w:r w:rsidRPr="009E4DED">
        <w:rPr>
          <w:lang w:val="en-US"/>
        </w:rPr>
        <w:t>kakak-kakak</w:t>
      </w:r>
      <w:proofErr w:type="spellEnd"/>
      <w:r w:rsidRPr="009E4DED">
        <w:t xml:space="preserve"> penulis yang selalu memberikan dukungan</w:t>
      </w:r>
      <w:r w:rsidRPr="009E4DED">
        <w:rPr>
          <w:lang w:val="en-US"/>
        </w:rPr>
        <w:t xml:space="preserve"> </w:t>
      </w:r>
      <w:proofErr w:type="spellStart"/>
      <w:r w:rsidRPr="009E4DED">
        <w:rPr>
          <w:lang w:val="en-US"/>
        </w:rPr>
        <w:t>penuh</w:t>
      </w:r>
      <w:proofErr w:type="spellEnd"/>
      <w:r w:rsidRPr="009E4DED">
        <w:t>, motivasi serta doa yang tidak pernah terputus kepada penulis.</w:t>
      </w:r>
    </w:p>
    <w:p w14:paraId="171A290A" w14:textId="77777777" w:rsidR="006C04DE" w:rsidRPr="009E4DED" w:rsidRDefault="006C04DE" w:rsidP="006C04DE">
      <w:pPr>
        <w:pStyle w:val="ListParagraph"/>
        <w:numPr>
          <w:ilvl w:val="0"/>
          <w:numId w:val="18"/>
        </w:numPr>
        <w:spacing w:line="480" w:lineRule="auto"/>
        <w:jc w:val="both"/>
      </w:pPr>
      <w:r w:rsidRPr="009E4DED">
        <w:t xml:space="preserve">Prof. Dr. Iman Rahayu, S.Si., M.Si., selaku Dekan Fakultas Matematika dan Ilmu Pengetahuan Alam, Universitas </w:t>
      </w:r>
      <w:proofErr w:type="spellStart"/>
      <w:r w:rsidRPr="009E4DED">
        <w:t>Padjadjaran</w:t>
      </w:r>
      <w:proofErr w:type="spellEnd"/>
      <w:r w:rsidRPr="009E4DED">
        <w:t>.</w:t>
      </w:r>
    </w:p>
    <w:p w14:paraId="61A51BDA" w14:textId="77777777" w:rsidR="006C04DE" w:rsidRPr="009E4DED" w:rsidRDefault="006C04DE" w:rsidP="006C04DE">
      <w:pPr>
        <w:pStyle w:val="ListParagraph"/>
        <w:numPr>
          <w:ilvl w:val="0"/>
          <w:numId w:val="18"/>
        </w:numPr>
        <w:spacing w:line="480" w:lineRule="auto"/>
        <w:jc w:val="both"/>
      </w:pPr>
      <w:r w:rsidRPr="009E4DED">
        <w:t xml:space="preserve">Dr. Ema </w:t>
      </w:r>
      <w:proofErr w:type="spellStart"/>
      <w:r w:rsidRPr="009E4DED">
        <w:t>Carnia</w:t>
      </w:r>
      <w:proofErr w:type="spellEnd"/>
      <w:r w:rsidRPr="009E4DED">
        <w:t xml:space="preserve">, M.Si., selaku Kepala Departemen Matematika, Fakultas Matematika dan Ilmu Pengetahuan Alam, Universitas </w:t>
      </w:r>
      <w:proofErr w:type="spellStart"/>
      <w:r w:rsidRPr="009E4DED">
        <w:t>Padjadjaran</w:t>
      </w:r>
      <w:proofErr w:type="spellEnd"/>
      <w:r w:rsidRPr="009E4DED">
        <w:t>.</w:t>
      </w:r>
    </w:p>
    <w:p w14:paraId="162A7561" w14:textId="77777777" w:rsidR="006C04DE" w:rsidRPr="009E4DED" w:rsidRDefault="006C04DE" w:rsidP="006C04DE">
      <w:pPr>
        <w:pStyle w:val="ListParagraph"/>
        <w:numPr>
          <w:ilvl w:val="0"/>
          <w:numId w:val="18"/>
        </w:numPr>
        <w:spacing w:line="480" w:lineRule="auto"/>
        <w:jc w:val="both"/>
      </w:pPr>
      <w:r w:rsidRPr="009E4DED">
        <w:t>Edi Kurniadi,</w:t>
      </w:r>
      <w:r w:rsidRPr="009E4DED">
        <w:rPr>
          <w:lang w:val="en-US"/>
        </w:rPr>
        <w:t xml:space="preserve"> </w:t>
      </w:r>
      <w:r w:rsidRPr="009E4DED">
        <w:rPr>
          <w:rFonts w:cs="Times New Roman"/>
          <w:szCs w:val="24"/>
        </w:rPr>
        <w:t>S.Si., M.Si., Ph.D.</w:t>
      </w:r>
      <w:r w:rsidRPr="009E4DED">
        <w:rPr>
          <w:rFonts w:cs="Times New Roman"/>
          <w:szCs w:val="24"/>
          <w:lang w:val="en-US"/>
        </w:rPr>
        <w:t xml:space="preserve">, </w:t>
      </w:r>
      <w:r w:rsidRPr="009E4DED">
        <w:t xml:space="preserve">selaku Ketua Program Studi S-1 Matematika, Fakultas Matematika dan Ilmu Pengetahuan Alam, Universitas </w:t>
      </w:r>
      <w:proofErr w:type="spellStart"/>
      <w:r w:rsidRPr="009E4DED">
        <w:t>Padjadjaran</w:t>
      </w:r>
      <w:proofErr w:type="spellEnd"/>
      <w:r w:rsidRPr="009E4DED">
        <w:t>.</w:t>
      </w:r>
    </w:p>
    <w:p w14:paraId="75E5D563" w14:textId="77777777" w:rsidR="006C04DE" w:rsidRPr="009E4DED" w:rsidRDefault="006C04DE" w:rsidP="006C04DE">
      <w:pPr>
        <w:pStyle w:val="ListParagraph"/>
        <w:numPr>
          <w:ilvl w:val="0"/>
          <w:numId w:val="18"/>
        </w:numPr>
        <w:spacing w:line="480" w:lineRule="auto"/>
        <w:jc w:val="both"/>
      </w:pPr>
      <w:r w:rsidRPr="009E4DED">
        <w:t xml:space="preserve">Dr. Alit </w:t>
      </w:r>
      <w:proofErr w:type="spellStart"/>
      <w:r w:rsidRPr="009E4DED">
        <w:t>Kartiwa</w:t>
      </w:r>
      <w:proofErr w:type="spellEnd"/>
      <w:r w:rsidRPr="009E4DED">
        <w:t xml:space="preserve"> S.Si., M.Si., selaku Dosen Wali penulis.</w:t>
      </w:r>
    </w:p>
    <w:p w14:paraId="0D383E4A" w14:textId="77777777" w:rsidR="006C04DE" w:rsidRPr="009E4DED" w:rsidRDefault="006C04DE" w:rsidP="006C04DE">
      <w:pPr>
        <w:pStyle w:val="ListParagraph"/>
        <w:numPr>
          <w:ilvl w:val="0"/>
          <w:numId w:val="18"/>
        </w:numPr>
        <w:spacing w:line="480" w:lineRule="auto"/>
        <w:jc w:val="both"/>
      </w:pPr>
      <w:r w:rsidRPr="009E4DED">
        <w:t xml:space="preserve">Seluruh </w:t>
      </w:r>
      <w:proofErr w:type="spellStart"/>
      <w:r w:rsidRPr="009E4DED">
        <w:t>Civitas</w:t>
      </w:r>
      <w:proofErr w:type="spellEnd"/>
      <w:r w:rsidRPr="009E4DED">
        <w:t xml:space="preserve"> </w:t>
      </w:r>
      <w:proofErr w:type="spellStart"/>
      <w:r w:rsidRPr="009E4DED">
        <w:t>Akademika</w:t>
      </w:r>
      <w:proofErr w:type="spellEnd"/>
      <w:r w:rsidRPr="009E4DED">
        <w:t xml:space="preserve"> Departemen Matematika, Fakultas Matematika dan Ilmu Pengetahuan Alam, Universitas </w:t>
      </w:r>
      <w:proofErr w:type="spellStart"/>
      <w:r w:rsidRPr="009E4DED">
        <w:t>Padjadjaran</w:t>
      </w:r>
      <w:proofErr w:type="spellEnd"/>
      <w:r w:rsidRPr="009E4DED">
        <w:t>.</w:t>
      </w:r>
    </w:p>
    <w:p w14:paraId="41BA5228" w14:textId="77777777" w:rsidR="006C04DE" w:rsidRPr="009E4DED" w:rsidRDefault="006C04DE" w:rsidP="006C04DE">
      <w:pPr>
        <w:pStyle w:val="ListParagraph"/>
        <w:numPr>
          <w:ilvl w:val="0"/>
          <w:numId w:val="18"/>
        </w:numPr>
        <w:spacing w:line="480" w:lineRule="auto"/>
        <w:jc w:val="both"/>
      </w:pPr>
      <w:r w:rsidRPr="009E4DED">
        <w:t>Seluruh pihak yang tidak dapat penulis sebutkan satu persatu yang telah memberikan banyak dukungan dan doa kepada penulis.</w:t>
      </w:r>
    </w:p>
    <w:p w14:paraId="23EEA7FE" w14:textId="77777777" w:rsidR="006C04DE" w:rsidRPr="009E4DED" w:rsidRDefault="006C04DE" w:rsidP="006C04DE">
      <w:pPr>
        <w:spacing w:after="120" w:line="480" w:lineRule="auto"/>
        <w:ind w:firstLine="720"/>
        <w:jc w:val="both"/>
        <w:rPr>
          <w:rFonts w:cs="Times New Roman"/>
          <w:szCs w:val="24"/>
        </w:rPr>
      </w:pPr>
      <w:r w:rsidRPr="009E4DED">
        <w:rPr>
          <w:rFonts w:cs="Times New Roman"/>
          <w:szCs w:val="24"/>
        </w:rPr>
        <w:t>Semoga skripsi ini dapat bermanfaat bagi diri penulis sendiri, orang-orang yang membacanya, dan bahkan masyarakat secara luas lewat segala ilmu dan gagasannya.</w:t>
      </w:r>
    </w:p>
    <w:p w14:paraId="15AF7E7D" w14:textId="77777777" w:rsidR="006C04DE" w:rsidRPr="009E4DED" w:rsidRDefault="006C04DE" w:rsidP="006C04DE">
      <w:pPr>
        <w:spacing w:after="120" w:line="480" w:lineRule="auto"/>
        <w:ind w:firstLine="720"/>
        <w:jc w:val="both"/>
        <w:rPr>
          <w:rFonts w:cs="Times New Roman"/>
          <w:szCs w:val="24"/>
        </w:rPr>
      </w:pPr>
    </w:p>
    <w:p w14:paraId="08943244" w14:textId="77777777" w:rsidR="006C04DE" w:rsidRPr="009E4DED" w:rsidRDefault="006C04DE" w:rsidP="006C04DE">
      <w:pPr>
        <w:spacing w:after="120" w:line="480" w:lineRule="auto"/>
        <w:ind w:left="5670"/>
        <w:jc w:val="both"/>
        <w:rPr>
          <w:rFonts w:cs="Times New Roman"/>
          <w:szCs w:val="24"/>
        </w:rPr>
      </w:pPr>
      <w:proofErr w:type="spellStart"/>
      <w:r w:rsidRPr="009E4DED">
        <w:rPr>
          <w:rFonts w:cs="Times New Roman"/>
          <w:szCs w:val="24"/>
        </w:rPr>
        <w:t>Jatinangor</w:t>
      </w:r>
      <w:proofErr w:type="spellEnd"/>
      <w:r w:rsidRPr="009E4DED">
        <w:rPr>
          <w:rFonts w:cs="Times New Roman"/>
          <w:szCs w:val="24"/>
        </w:rPr>
        <w:t>, Juli 2022</w:t>
      </w:r>
    </w:p>
    <w:p w14:paraId="38591EAA" w14:textId="77777777" w:rsidR="006C04DE" w:rsidRPr="009E4DED" w:rsidRDefault="006C04DE" w:rsidP="006C04DE">
      <w:pPr>
        <w:spacing w:after="120" w:line="480" w:lineRule="auto"/>
        <w:ind w:left="5670"/>
        <w:jc w:val="both"/>
        <w:rPr>
          <w:rFonts w:cs="Times New Roman"/>
          <w:szCs w:val="24"/>
        </w:rPr>
      </w:pPr>
      <w:r w:rsidRPr="009E4DED">
        <w:rPr>
          <w:rFonts w:cs="Times New Roman"/>
          <w:szCs w:val="24"/>
          <w:lang w:val="en-US"/>
        </w:rPr>
        <w:t>P</w:t>
      </w:r>
      <w:proofErr w:type="spellStart"/>
      <w:r w:rsidRPr="009E4DED">
        <w:rPr>
          <w:rFonts w:cs="Times New Roman"/>
          <w:szCs w:val="24"/>
        </w:rPr>
        <w:t>enulis</w:t>
      </w:r>
      <w:proofErr w:type="spellEnd"/>
    </w:p>
    <w:p w14:paraId="4DFA2FEE" w14:textId="77777777" w:rsidR="006C04DE" w:rsidRPr="009E4DED" w:rsidRDefault="006C04DE" w:rsidP="006C04DE">
      <w:pPr>
        <w:spacing w:after="0" w:line="240" w:lineRule="auto"/>
        <w:rPr>
          <w:rFonts w:cs="Times New Roman"/>
          <w:b/>
          <w:szCs w:val="24"/>
        </w:rPr>
      </w:pPr>
      <w:r w:rsidRPr="009E4DED">
        <w:rPr>
          <w:rFonts w:cs="Times New Roman"/>
          <w:szCs w:val="24"/>
        </w:rPr>
        <w:br w:type="page"/>
      </w:r>
    </w:p>
    <w:p w14:paraId="120DA4F1" w14:textId="77777777" w:rsidR="006C04DE" w:rsidRPr="009E4DED" w:rsidRDefault="006C04DE" w:rsidP="006C04DE">
      <w:pPr>
        <w:pStyle w:val="BAB"/>
        <w:outlineLvl w:val="0"/>
        <w:rPr>
          <w:rFonts w:cs="Times New Roman"/>
          <w:szCs w:val="24"/>
        </w:rPr>
      </w:pPr>
      <w:bookmarkStart w:id="10" w:name="_Toc158053125"/>
      <w:r w:rsidRPr="009E4DED">
        <w:rPr>
          <w:rFonts w:cs="Times New Roman"/>
          <w:szCs w:val="24"/>
        </w:rPr>
        <w:t>DAFTAR ISI</w:t>
      </w:r>
      <w:bookmarkEnd w:id="9"/>
      <w:bookmarkEnd w:id="10"/>
    </w:p>
    <w:p w14:paraId="307D5F1C" w14:textId="77777777" w:rsidR="006C04DE" w:rsidRPr="009E4DED" w:rsidRDefault="006C04DE" w:rsidP="006C04DE">
      <w:pPr>
        <w:pStyle w:val="BAB"/>
        <w:rPr>
          <w:rFonts w:cs="Times New Roman"/>
          <w:szCs w:val="24"/>
        </w:rPr>
      </w:pPr>
    </w:p>
    <w:sdt>
      <w:sdtPr>
        <w:rPr>
          <w:rFonts w:asciiTheme="majorHAnsi" w:eastAsiaTheme="majorEastAsia" w:hAnsiTheme="majorHAnsi" w:cstheme="majorBidi"/>
          <w:color w:val="2E74B5" w:themeColor="accent1" w:themeShade="BF"/>
          <w:sz w:val="32"/>
          <w:szCs w:val="32"/>
          <w:lang w:val="en-US"/>
        </w:rPr>
        <w:id w:val="1807046827"/>
        <w:docPartObj>
          <w:docPartGallery w:val="Table of Contents"/>
          <w:docPartUnique/>
        </w:docPartObj>
      </w:sdtPr>
      <w:sdtEndPr>
        <w:rPr>
          <w:noProof/>
        </w:rPr>
      </w:sdtEndPr>
      <w:sdtContent>
        <w:p w14:paraId="2174BE64" w14:textId="52C8B289" w:rsidR="006B3790" w:rsidRPr="006B3790" w:rsidRDefault="006C04DE" w:rsidP="006B3790">
          <w:pPr>
            <w:pStyle w:val="TOC1"/>
            <w:tabs>
              <w:tab w:val="clear" w:pos="8256"/>
              <w:tab w:val="right" w:leader="dot" w:pos="7933"/>
            </w:tabs>
            <w:rPr>
              <w:rFonts w:asciiTheme="minorHAnsi" w:hAnsiTheme="minorHAnsi"/>
              <w:noProof/>
              <w:kern w:val="2"/>
              <w:sz w:val="22"/>
              <w:lang w:val="en-ID" w:eastAsia="zh-CN"/>
              <w14:ligatures w14:val="standardContextual"/>
            </w:rPr>
          </w:pPr>
          <w:r w:rsidRPr="006B3790">
            <w:rPr>
              <w:rFonts w:eastAsiaTheme="minorHAnsi"/>
            </w:rPr>
            <w:fldChar w:fldCharType="begin"/>
          </w:r>
          <w:r w:rsidRPr="006B3790">
            <w:instrText xml:space="preserve"> TOC \o "1-3" \h \z \u </w:instrText>
          </w:r>
          <w:r w:rsidRPr="006B3790">
            <w:rPr>
              <w:rFonts w:eastAsiaTheme="minorHAnsi"/>
            </w:rPr>
            <w:fldChar w:fldCharType="separate"/>
          </w:r>
          <w:hyperlink w:anchor="_Toc158053122" w:history="1">
            <w:r w:rsidR="006B3790" w:rsidRPr="006B3790">
              <w:rPr>
                <w:rStyle w:val="Hyperlink"/>
                <w:noProof/>
              </w:rPr>
              <w:t>ABSTRAK</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_Toc158053122 \h </w:instrText>
            </w:r>
            <w:r w:rsidR="006B3790" w:rsidRPr="006B3790">
              <w:rPr>
                <w:noProof/>
                <w:webHidden/>
              </w:rPr>
            </w:r>
            <w:r w:rsidR="006B3790" w:rsidRPr="006B3790">
              <w:rPr>
                <w:noProof/>
                <w:webHidden/>
              </w:rPr>
              <w:fldChar w:fldCharType="separate"/>
            </w:r>
            <w:r w:rsidR="006B3790" w:rsidRPr="006B3790">
              <w:rPr>
                <w:noProof/>
                <w:webHidden/>
              </w:rPr>
              <w:t>iii</w:t>
            </w:r>
            <w:r w:rsidR="006B3790" w:rsidRPr="006B3790">
              <w:rPr>
                <w:noProof/>
                <w:webHidden/>
              </w:rPr>
              <w:fldChar w:fldCharType="end"/>
            </w:r>
          </w:hyperlink>
        </w:p>
        <w:p w14:paraId="16B8CE3C" w14:textId="4803632D"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23" w:history="1">
            <w:r w:rsidR="006B3790" w:rsidRPr="006B3790">
              <w:rPr>
                <w:rStyle w:val="Hyperlink"/>
                <w:i/>
                <w:iCs/>
                <w:noProof/>
              </w:rPr>
              <w:t>ABSTRACT</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_Toc158053123 \h </w:instrText>
            </w:r>
            <w:r w:rsidR="006B3790" w:rsidRPr="006B3790">
              <w:rPr>
                <w:noProof/>
                <w:webHidden/>
              </w:rPr>
            </w:r>
            <w:r w:rsidR="006B3790" w:rsidRPr="006B3790">
              <w:rPr>
                <w:noProof/>
                <w:webHidden/>
              </w:rPr>
              <w:fldChar w:fldCharType="separate"/>
            </w:r>
            <w:r w:rsidR="006B3790" w:rsidRPr="006B3790">
              <w:rPr>
                <w:noProof/>
                <w:webHidden/>
              </w:rPr>
              <w:t>iv</w:t>
            </w:r>
            <w:r w:rsidR="006B3790" w:rsidRPr="006B3790">
              <w:rPr>
                <w:noProof/>
                <w:webHidden/>
              </w:rPr>
              <w:fldChar w:fldCharType="end"/>
            </w:r>
          </w:hyperlink>
        </w:p>
        <w:p w14:paraId="4ACC8759" w14:textId="6AC5F404"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24" w:history="1">
            <w:r w:rsidR="006B3790" w:rsidRPr="006B3790">
              <w:rPr>
                <w:rStyle w:val="Hyperlink"/>
                <w:rFonts w:cs="Times New Roman"/>
                <w:noProof/>
              </w:rPr>
              <w:t>KATA PANGANTAR</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_Toc158053124 \h </w:instrText>
            </w:r>
            <w:r w:rsidR="006B3790" w:rsidRPr="006B3790">
              <w:rPr>
                <w:noProof/>
                <w:webHidden/>
              </w:rPr>
            </w:r>
            <w:r w:rsidR="006B3790" w:rsidRPr="006B3790">
              <w:rPr>
                <w:noProof/>
                <w:webHidden/>
              </w:rPr>
              <w:fldChar w:fldCharType="separate"/>
            </w:r>
            <w:r w:rsidR="006B3790" w:rsidRPr="006B3790">
              <w:rPr>
                <w:noProof/>
                <w:webHidden/>
              </w:rPr>
              <w:t>v</w:t>
            </w:r>
            <w:r w:rsidR="006B3790" w:rsidRPr="006B3790">
              <w:rPr>
                <w:noProof/>
                <w:webHidden/>
              </w:rPr>
              <w:fldChar w:fldCharType="end"/>
            </w:r>
          </w:hyperlink>
        </w:p>
        <w:p w14:paraId="237139F9" w14:textId="2E3AACDC"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25" w:history="1">
            <w:r w:rsidR="006B3790" w:rsidRPr="006B3790">
              <w:rPr>
                <w:rStyle w:val="Hyperlink"/>
                <w:rFonts w:cs="Times New Roman"/>
                <w:noProof/>
              </w:rPr>
              <w:t>DAFTAR ISI</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_Toc158053125 \h </w:instrText>
            </w:r>
            <w:r w:rsidR="006B3790" w:rsidRPr="006B3790">
              <w:rPr>
                <w:noProof/>
                <w:webHidden/>
              </w:rPr>
            </w:r>
            <w:r w:rsidR="006B3790" w:rsidRPr="006B3790">
              <w:rPr>
                <w:noProof/>
                <w:webHidden/>
              </w:rPr>
              <w:fldChar w:fldCharType="separate"/>
            </w:r>
            <w:r w:rsidR="006B3790" w:rsidRPr="006B3790">
              <w:rPr>
                <w:noProof/>
                <w:webHidden/>
              </w:rPr>
              <w:t>vii</w:t>
            </w:r>
            <w:r w:rsidR="006B3790" w:rsidRPr="006B3790">
              <w:rPr>
                <w:noProof/>
                <w:webHidden/>
              </w:rPr>
              <w:fldChar w:fldCharType="end"/>
            </w:r>
          </w:hyperlink>
        </w:p>
        <w:p w14:paraId="49C9DABA" w14:textId="7B901907"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26" w:history="1">
            <w:r w:rsidR="006B3790" w:rsidRPr="006B3790">
              <w:rPr>
                <w:rStyle w:val="Hyperlink"/>
                <w:rFonts w:cs="Times New Roman"/>
                <w:noProof/>
              </w:rPr>
              <w:t xml:space="preserve">DAFTAR </w:t>
            </w:r>
            <w:r w:rsidR="006B3790" w:rsidRPr="006B3790">
              <w:rPr>
                <w:rStyle w:val="Hyperlink"/>
                <w:rFonts w:cs="Times New Roman"/>
                <w:noProof/>
                <w:lang w:val="en-US"/>
              </w:rPr>
              <w:t>TABEL</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_Toc158053126 \h </w:instrText>
            </w:r>
            <w:r w:rsidR="006B3790" w:rsidRPr="006B3790">
              <w:rPr>
                <w:noProof/>
                <w:webHidden/>
              </w:rPr>
            </w:r>
            <w:r w:rsidR="006B3790" w:rsidRPr="006B3790">
              <w:rPr>
                <w:noProof/>
                <w:webHidden/>
              </w:rPr>
              <w:fldChar w:fldCharType="separate"/>
            </w:r>
            <w:r w:rsidR="006B3790" w:rsidRPr="006B3790">
              <w:rPr>
                <w:noProof/>
                <w:webHidden/>
              </w:rPr>
              <w:t>ix</w:t>
            </w:r>
            <w:r w:rsidR="006B3790" w:rsidRPr="006B3790">
              <w:rPr>
                <w:noProof/>
                <w:webHidden/>
              </w:rPr>
              <w:fldChar w:fldCharType="end"/>
            </w:r>
          </w:hyperlink>
        </w:p>
        <w:p w14:paraId="5FD8E02B" w14:textId="7C64ED19"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27" w:history="1">
            <w:r w:rsidR="006B3790" w:rsidRPr="006B3790">
              <w:rPr>
                <w:rStyle w:val="Hyperlink"/>
                <w:rFonts w:cs="Times New Roman"/>
                <w:noProof/>
              </w:rPr>
              <w:t xml:space="preserve">DAFTAR </w:t>
            </w:r>
            <w:r w:rsidR="006B3790" w:rsidRPr="006B3790">
              <w:rPr>
                <w:rStyle w:val="Hyperlink"/>
                <w:rFonts w:cs="Times New Roman"/>
                <w:noProof/>
                <w:lang w:val="en-US"/>
              </w:rPr>
              <w:t>GAMBAR</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_Toc158053127 \h </w:instrText>
            </w:r>
            <w:r w:rsidR="006B3790" w:rsidRPr="006B3790">
              <w:rPr>
                <w:noProof/>
                <w:webHidden/>
              </w:rPr>
            </w:r>
            <w:r w:rsidR="006B3790" w:rsidRPr="006B3790">
              <w:rPr>
                <w:noProof/>
                <w:webHidden/>
              </w:rPr>
              <w:fldChar w:fldCharType="separate"/>
            </w:r>
            <w:r w:rsidR="006B3790" w:rsidRPr="006B3790">
              <w:rPr>
                <w:noProof/>
                <w:webHidden/>
              </w:rPr>
              <w:t>x</w:t>
            </w:r>
            <w:r w:rsidR="006B3790" w:rsidRPr="006B3790">
              <w:rPr>
                <w:noProof/>
                <w:webHidden/>
              </w:rPr>
              <w:fldChar w:fldCharType="end"/>
            </w:r>
          </w:hyperlink>
        </w:p>
        <w:p w14:paraId="1E1CC038" w14:textId="7E5D2558"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28" w:history="1">
            <w:r w:rsidR="006B3790" w:rsidRPr="006B3790">
              <w:rPr>
                <w:rStyle w:val="Hyperlink"/>
                <w:rFonts w:cs="Times New Roman"/>
                <w:noProof/>
              </w:rPr>
              <w:t xml:space="preserve">DAFTAR </w:t>
            </w:r>
            <w:r w:rsidR="006B3790" w:rsidRPr="006B3790">
              <w:rPr>
                <w:rStyle w:val="Hyperlink"/>
                <w:rFonts w:cs="Times New Roman"/>
                <w:noProof/>
                <w:lang w:val="en-US"/>
              </w:rPr>
              <w:t>LAMPIRAN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_Toc158053128 \h </w:instrText>
            </w:r>
            <w:r w:rsidR="006B3790" w:rsidRPr="006B3790">
              <w:rPr>
                <w:noProof/>
                <w:webHidden/>
              </w:rPr>
            </w:r>
            <w:r w:rsidR="006B3790" w:rsidRPr="006B3790">
              <w:rPr>
                <w:noProof/>
                <w:webHidden/>
              </w:rPr>
              <w:fldChar w:fldCharType="separate"/>
            </w:r>
            <w:r w:rsidR="006B3790" w:rsidRPr="006B3790">
              <w:rPr>
                <w:noProof/>
                <w:webHidden/>
              </w:rPr>
              <w:t>xi</w:t>
            </w:r>
            <w:r w:rsidR="006B3790" w:rsidRPr="006B3790">
              <w:rPr>
                <w:noProof/>
                <w:webHidden/>
              </w:rPr>
              <w:fldChar w:fldCharType="end"/>
            </w:r>
          </w:hyperlink>
        </w:p>
        <w:p w14:paraId="5006DBB7" w14:textId="63B9DAAB"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29" w:history="1">
            <w:r w:rsidR="006B3790" w:rsidRPr="006B3790">
              <w:rPr>
                <w:rStyle w:val="Hyperlink"/>
                <w:rFonts w:cs="Times New Roman"/>
                <w:noProof/>
              </w:rPr>
              <w:t>BAB I  PENDAHULUAN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_Toc158053129 \h </w:instrText>
            </w:r>
            <w:r w:rsidR="006B3790" w:rsidRPr="006B3790">
              <w:rPr>
                <w:noProof/>
                <w:webHidden/>
              </w:rPr>
            </w:r>
            <w:r w:rsidR="006B3790" w:rsidRPr="006B3790">
              <w:rPr>
                <w:noProof/>
                <w:webHidden/>
              </w:rPr>
              <w:fldChar w:fldCharType="separate"/>
            </w:r>
            <w:r w:rsidR="006B3790" w:rsidRPr="006B3790">
              <w:rPr>
                <w:noProof/>
                <w:webHidden/>
              </w:rPr>
              <w:t>1</w:t>
            </w:r>
            <w:r w:rsidR="006B3790" w:rsidRPr="006B3790">
              <w:rPr>
                <w:noProof/>
                <w:webHidden/>
              </w:rPr>
              <w:fldChar w:fldCharType="end"/>
            </w:r>
          </w:hyperlink>
        </w:p>
        <w:p w14:paraId="3227DE3D" w14:textId="1E6025CF"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0" w:history="1">
            <w:r w:rsidR="006B3790" w:rsidRPr="006B3790">
              <w:rPr>
                <w:rStyle w:val="Hyperlink"/>
                <w:rFonts w:cs="Times New Roman"/>
                <w:noProof/>
              </w:rPr>
              <w:t>1.1</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 xml:space="preserve">Latar Belakang </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_Toc158053130 \h </w:instrText>
            </w:r>
            <w:r w:rsidR="006B3790" w:rsidRPr="006B3790">
              <w:rPr>
                <w:noProof/>
                <w:webHidden/>
              </w:rPr>
            </w:r>
            <w:r w:rsidR="006B3790" w:rsidRPr="006B3790">
              <w:rPr>
                <w:noProof/>
                <w:webHidden/>
              </w:rPr>
              <w:fldChar w:fldCharType="separate"/>
            </w:r>
            <w:r w:rsidR="006B3790" w:rsidRPr="006B3790">
              <w:rPr>
                <w:noProof/>
                <w:webHidden/>
              </w:rPr>
              <w:t>1</w:t>
            </w:r>
            <w:r w:rsidR="006B3790" w:rsidRPr="006B3790">
              <w:rPr>
                <w:noProof/>
                <w:webHidden/>
              </w:rPr>
              <w:fldChar w:fldCharType="end"/>
            </w:r>
          </w:hyperlink>
        </w:p>
        <w:p w14:paraId="3E858D12" w14:textId="404B1272"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1" w:history="1">
            <w:r w:rsidR="006B3790" w:rsidRPr="006B3790">
              <w:rPr>
                <w:rStyle w:val="Hyperlink"/>
                <w:rFonts w:cs="Times New Roman"/>
                <w:noProof/>
              </w:rPr>
              <w:t>1.2</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Identifikasi Masalah</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_Toc158053131 \h </w:instrText>
            </w:r>
            <w:r w:rsidR="006B3790" w:rsidRPr="006B3790">
              <w:rPr>
                <w:noProof/>
                <w:webHidden/>
              </w:rPr>
            </w:r>
            <w:r w:rsidR="006B3790" w:rsidRPr="006B3790">
              <w:rPr>
                <w:noProof/>
                <w:webHidden/>
              </w:rPr>
              <w:fldChar w:fldCharType="separate"/>
            </w:r>
            <w:r w:rsidR="006B3790" w:rsidRPr="006B3790">
              <w:rPr>
                <w:noProof/>
                <w:webHidden/>
              </w:rPr>
              <w:t>3</w:t>
            </w:r>
            <w:r w:rsidR="006B3790" w:rsidRPr="006B3790">
              <w:rPr>
                <w:noProof/>
                <w:webHidden/>
              </w:rPr>
              <w:fldChar w:fldCharType="end"/>
            </w:r>
          </w:hyperlink>
        </w:p>
        <w:p w14:paraId="2481CD3F" w14:textId="1C343B8B"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2" w:history="1">
            <w:r w:rsidR="006B3790" w:rsidRPr="006B3790">
              <w:rPr>
                <w:rStyle w:val="Hyperlink"/>
                <w:rFonts w:cs="Times New Roman"/>
                <w:noProof/>
              </w:rPr>
              <w:t>1.3</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Batasan Masalah</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_Toc158053132 \h </w:instrText>
            </w:r>
            <w:r w:rsidR="006B3790" w:rsidRPr="006B3790">
              <w:rPr>
                <w:noProof/>
                <w:webHidden/>
              </w:rPr>
            </w:r>
            <w:r w:rsidR="006B3790" w:rsidRPr="006B3790">
              <w:rPr>
                <w:noProof/>
                <w:webHidden/>
              </w:rPr>
              <w:fldChar w:fldCharType="separate"/>
            </w:r>
            <w:r w:rsidR="006B3790" w:rsidRPr="006B3790">
              <w:rPr>
                <w:noProof/>
                <w:webHidden/>
              </w:rPr>
              <w:t>3</w:t>
            </w:r>
            <w:r w:rsidR="006B3790" w:rsidRPr="006B3790">
              <w:rPr>
                <w:noProof/>
                <w:webHidden/>
              </w:rPr>
              <w:fldChar w:fldCharType="end"/>
            </w:r>
          </w:hyperlink>
        </w:p>
        <w:p w14:paraId="22ABBE55" w14:textId="3604DA77"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3" w:history="1">
            <w:r w:rsidR="006B3790" w:rsidRPr="006B3790">
              <w:rPr>
                <w:rStyle w:val="Hyperlink"/>
                <w:rFonts w:cs="Times New Roman"/>
                <w:noProof/>
              </w:rPr>
              <w:t>1.4</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Tujuan Penelitian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_Toc158053133 \h </w:instrText>
            </w:r>
            <w:r w:rsidR="006B3790" w:rsidRPr="006B3790">
              <w:rPr>
                <w:noProof/>
                <w:webHidden/>
              </w:rPr>
            </w:r>
            <w:r w:rsidR="006B3790" w:rsidRPr="006B3790">
              <w:rPr>
                <w:noProof/>
                <w:webHidden/>
              </w:rPr>
              <w:fldChar w:fldCharType="separate"/>
            </w:r>
            <w:r w:rsidR="006B3790" w:rsidRPr="006B3790">
              <w:rPr>
                <w:noProof/>
                <w:webHidden/>
              </w:rPr>
              <w:t>4</w:t>
            </w:r>
            <w:r w:rsidR="006B3790" w:rsidRPr="006B3790">
              <w:rPr>
                <w:noProof/>
                <w:webHidden/>
              </w:rPr>
              <w:fldChar w:fldCharType="end"/>
            </w:r>
          </w:hyperlink>
        </w:p>
        <w:p w14:paraId="31B1918E" w14:textId="04A4AC58"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4" w:history="1">
            <w:r w:rsidR="006B3790" w:rsidRPr="006B3790">
              <w:rPr>
                <w:rStyle w:val="Hyperlink"/>
                <w:rFonts w:cs="Times New Roman"/>
                <w:noProof/>
              </w:rPr>
              <w:t>1.5</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Kegunaan Penelitian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_Toc158053134 \h </w:instrText>
            </w:r>
            <w:r w:rsidR="006B3790" w:rsidRPr="006B3790">
              <w:rPr>
                <w:noProof/>
                <w:webHidden/>
              </w:rPr>
            </w:r>
            <w:r w:rsidR="006B3790" w:rsidRPr="006B3790">
              <w:rPr>
                <w:noProof/>
                <w:webHidden/>
              </w:rPr>
              <w:fldChar w:fldCharType="separate"/>
            </w:r>
            <w:r w:rsidR="006B3790" w:rsidRPr="006B3790">
              <w:rPr>
                <w:noProof/>
                <w:webHidden/>
              </w:rPr>
              <w:t>4</w:t>
            </w:r>
            <w:r w:rsidR="006B3790" w:rsidRPr="006B3790">
              <w:rPr>
                <w:noProof/>
                <w:webHidden/>
              </w:rPr>
              <w:fldChar w:fldCharType="end"/>
            </w:r>
          </w:hyperlink>
        </w:p>
        <w:p w14:paraId="0429C3CA" w14:textId="3DBC7A0C"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5" w:history="1">
            <w:r w:rsidR="006B3790" w:rsidRPr="006B3790">
              <w:rPr>
                <w:rStyle w:val="Hyperlink"/>
                <w:rFonts w:cs="Times New Roman"/>
                <w:noProof/>
              </w:rPr>
              <w:t>1.6</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Metodologi Penelitian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_Toc158053135 \h </w:instrText>
            </w:r>
            <w:r w:rsidR="006B3790" w:rsidRPr="006B3790">
              <w:rPr>
                <w:noProof/>
                <w:webHidden/>
              </w:rPr>
            </w:r>
            <w:r w:rsidR="006B3790" w:rsidRPr="006B3790">
              <w:rPr>
                <w:noProof/>
                <w:webHidden/>
              </w:rPr>
              <w:fldChar w:fldCharType="separate"/>
            </w:r>
            <w:r w:rsidR="006B3790" w:rsidRPr="006B3790">
              <w:rPr>
                <w:noProof/>
                <w:webHidden/>
              </w:rPr>
              <w:t>5</w:t>
            </w:r>
            <w:r w:rsidR="006B3790" w:rsidRPr="006B3790">
              <w:rPr>
                <w:noProof/>
                <w:webHidden/>
              </w:rPr>
              <w:fldChar w:fldCharType="end"/>
            </w:r>
          </w:hyperlink>
        </w:p>
        <w:p w14:paraId="5148CFA2" w14:textId="292CA43B"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6" w:history="1">
            <w:r w:rsidR="006B3790" w:rsidRPr="006B3790">
              <w:rPr>
                <w:rStyle w:val="Hyperlink"/>
                <w:rFonts w:cs="Times New Roman"/>
                <w:noProof/>
              </w:rPr>
              <w:t>1.7</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Sistematika Penulisan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_Toc158053136 \h </w:instrText>
            </w:r>
            <w:r w:rsidR="006B3790" w:rsidRPr="006B3790">
              <w:rPr>
                <w:noProof/>
                <w:webHidden/>
              </w:rPr>
            </w:r>
            <w:r w:rsidR="006B3790" w:rsidRPr="006B3790">
              <w:rPr>
                <w:noProof/>
                <w:webHidden/>
              </w:rPr>
              <w:fldChar w:fldCharType="separate"/>
            </w:r>
            <w:r w:rsidR="006B3790" w:rsidRPr="006B3790">
              <w:rPr>
                <w:noProof/>
                <w:webHidden/>
              </w:rPr>
              <w:t>5</w:t>
            </w:r>
            <w:r w:rsidR="006B3790" w:rsidRPr="006B3790">
              <w:rPr>
                <w:noProof/>
                <w:webHidden/>
              </w:rPr>
              <w:fldChar w:fldCharType="end"/>
            </w:r>
          </w:hyperlink>
        </w:p>
        <w:p w14:paraId="71525CFB" w14:textId="62404FC3"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37" w:history="1">
            <w:r w:rsidR="006B3790" w:rsidRPr="006B3790">
              <w:rPr>
                <w:rStyle w:val="Hyperlink"/>
                <w:rFonts w:cs="Times New Roman"/>
                <w:noProof/>
              </w:rPr>
              <w:t>BAB II  LANDASAN TEORI</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_Toc158053137 \h </w:instrText>
            </w:r>
            <w:r w:rsidR="006B3790" w:rsidRPr="006B3790">
              <w:rPr>
                <w:noProof/>
                <w:webHidden/>
              </w:rPr>
            </w:r>
            <w:r w:rsidR="006B3790" w:rsidRPr="006B3790">
              <w:rPr>
                <w:noProof/>
                <w:webHidden/>
              </w:rPr>
              <w:fldChar w:fldCharType="separate"/>
            </w:r>
            <w:r w:rsidR="006B3790" w:rsidRPr="006B3790">
              <w:rPr>
                <w:noProof/>
                <w:webHidden/>
              </w:rPr>
              <w:t>7</w:t>
            </w:r>
            <w:r w:rsidR="006B3790" w:rsidRPr="006B3790">
              <w:rPr>
                <w:noProof/>
                <w:webHidden/>
              </w:rPr>
              <w:fldChar w:fldCharType="end"/>
            </w:r>
          </w:hyperlink>
        </w:p>
        <w:p w14:paraId="7FC5EEEF" w14:textId="25BCE825"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8" w:history="1">
            <w:r w:rsidR="006B3790" w:rsidRPr="006B3790">
              <w:rPr>
                <w:rStyle w:val="Hyperlink"/>
                <w:i/>
                <w:iCs/>
                <w:noProof/>
              </w:rPr>
              <w:t>2.1.</w:t>
            </w:r>
            <w:r w:rsidR="006B3790" w:rsidRPr="006B3790">
              <w:rPr>
                <w:rFonts w:asciiTheme="minorHAnsi" w:hAnsiTheme="minorHAnsi"/>
                <w:noProof/>
                <w:kern w:val="2"/>
                <w:sz w:val="22"/>
                <w:lang w:val="en-ID" w:eastAsia="zh-CN"/>
                <w14:ligatures w14:val="standardContextual"/>
              </w:rPr>
              <w:tab/>
            </w:r>
            <w:r w:rsidR="006B3790" w:rsidRPr="006B3790">
              <w:rPr>
                <w:rStyle w:val="Hyperlink"/>
                <w:i/>
                <w:iCs/>
                <w:noProof/>
              </w:rPr>
              <w:t>TensorFlow</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_Toc158053138 \h </w:instrText>
            </w:r>
            <w:r w:rsidR="006B3790" w:rsidRPr="006B3790">
              <w:rPr>
                <w:noProof/>
                <w:webHidden/>
              </w:rPr>
            </w:r>
            <w:r w:rsidR="006B3790" w:rsidRPr="006B3790">
              <w:rPr>
                <w:noProof/>
                <w:webHidden/>
              </w:rPr>
              <w:fldChar w:fldCharType="separate"/>
            </w:r>
            <w:r w:rsidR="006B3790" w:rsidRPr="006B3790">
              <w:rPr>
                <w:noProof/>
                <w:webHidden/>
              </w:rPr>
              <w:t>7</w:t>
            </w:r>
            <w:r w:rsidR="006B3790" w:rsidRPr="006B3790">
              <w:rPr>
                <w:noProof/>
                <w:webHidden/>
              </w:rPr>
              <w:fldChar w:fldCharType="end"/>
            </w:r>
          </w:hyperlink>
        </w:p>
        <w:p w14:paraId="676C3A70" w14:textId="5507BB8B"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39" w:history="1">
            <w:r w:rsidR="006B3790" w:rsidRPr="006B3790">
              <w:rPr>
                <w:rStyle w:val="Hyperlink"/>
                <w:i/>
                <w:iCs/>
                <w:noProof/>
              </w:rPr>
              <w:t>2.2.</w:t>
            </w:r>
            <w:r w:rsidR="006B3790" w:rsidRPr="006B3790">
              <w:rPr>
                <w:rFonts w:asciiTheme="minorHAnsi" w:hAnsiTheme="minorHAnsi"/>
                <w:noProof/>
                <w:kern w:val="2"/>
                <w:sz w:val="22"/>
                <w:lang w:val="en-ID" w:eastAsia="zh-CN"/>
                <w14:ligatures w14:val="standardContextual"/>
              </w:rPr>
              <w:tab/>
            </w:r>
            <w:r w:rsidR="006B3790" w:rsidRPr="006B3790">
              <w:rPr>
                <w:rStyle w:val="Hyperlink"/>
                <w:i/>
                <w:iCs/>
                <w:noProof/>
              </w:rPr>
              <w:t>Matplotlib</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_Toc158053139 \h </w:instrText>
            </w:r>
            <w:r w:rsidR="006B3790" w:rsidRPr="006B3790">
              <w:rPr>
                <w:noProof/>
                <w:webHidden/>
              </w:rPr>
            </w:r>
            <w:r w:rsidR="006B3790" w:rsidRPr="006B3790">
              <w:rPr>
                <w:noProof/>
                <w:webHidden/>
              </w:rPr>
              <w:fldChar w:fldCharType="separate"/>
            </w:r>
            <w:r w:rsidR="006B3790" w:rsidRPr="006B3790">
              <w:rPr>
                <w:noProof/>
                <w:webHidden/>
              </w:rPr>
              <w:t>7</w:t>
            </w:r>
            <w:r w:rsidR="006B3790" w:rsidRPr="006B3790">
              <w:rPr>
                <w:noProof/>
                <w:webHidden/>
              </w:rPr>
              <w:fldChar w:fldCharType="end"/>
            </w:r>
          </w:hyperlink>
        </w:p>
        <w:p w14:paraId="3E0ABF04" w14:textId="50843C21"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0" w:history="1">
            <w:r w:rsidR="006B3790" w:rsidRPr="006B3790">
              <w:rPr>
                <w:rStyle w:val="Hyperlink"/>
                <w:i/>
                <w:iCs/>
                <w:noProof/>
              </w:rPr>
              <w:t>2.3.</w:t>
            </w:r>
            <w:r w:rsidR="006B3790" w:rsidRPr="006B3790">
              <w:rPr>
                <w:rFonts w:asciiTheme="minorHAnsi" w:hAnsiTheme="minorHAnsi"/>
                <w:noProof/>
                <w:kern w:val="2"/>
                <w:sz w:val="22"/>
                <w:lang w:val="en-ID" w:eastAsia="zh-CN"/>
                <w14:ligatures w14:val="standardContextual"/>
              </w:rPr>
              <w:tab/>
            </w:r>
            <w:r w:rsidR="006B3790" w:rsidRPr="006B3790">
              <w:rPr>
                <w:rStyle w:val="Hyperlink"/>
                <w:i/>
                <w:iCs/>
                <w:noProof/>
              </w:rPr>
              <w:t>Google Colaboratory</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_Toc158053140 \h </w:instrText>
            </w:r>
            <w:r w:rsidR="006B3790" w:rsidRPr="006B3790">
              <w:rPr>
                <w:noProof/>
                <w:webHidden/>
              </w:rPr>
            </w:r>
            <w:r w:rsidR="006B3790" w:rsidRPr="006B3790">
              <w:rPr>
                <w:noProof/>
                <w:webHidden/>
              </w:rPr>
              <w:fldChar w:fldCharType="separate"/>
            </w:r>
            <w:r w:rsidR="006B3790" w:rsidRPr="006B3790">
              <w:rPr>
                <w:noProof/>
                <w:webHidden/>
              </w:rPr>
              <w:t>7</w:t>
            </w:r>
            <w:r w:rsidR="006B3790" w:rsidRPr="006B3790">
              <w:rPr>
                <w:noProof/>
                <w:webHidden/>
              </w:rPr>
              <w:fldChar w:fldCharType="end"/>
            </w:r>
          </w:hyperlink>
        </w:p>
        <w:p w14:paraId="3D4EDE9C" w14:textId="36BA3D1D"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1" w:history="1">
            <w:r w:rsidR="006B3790" w:rsidRPr="006B3790">
              <w:rPr>
                <w:rStyle w:val="Hyperlink"/>
                <w:i/>
                <w:iCs/>
                <w:noProof/>
              </w:rPr>
              <w:t>2.4.</w:t>
            </w:r>
            <w:r w:rsidR="006B3790" w:rsidRPr="006B3790">
              <w:rPr>
                <w:rFonts w:asciiTheme="minorHAnsi" w:hAnsiTheme="minorHAnsi"/>
                <w:noProof/>
                <w:kern w:val="2"/>
                <w:sz w:val="22"/>
                <w:lang w:val="en-ID" w:eastAsia="zh-CN"/>
                <w14:ligatures w14:val="standardContextual"/>
              </w:rPr>
              <w:tab/>
            </w:r>
            <w:r w:rsidR="006B3790" w:rsidRPr="006B3790">
              <w:rPr>
                <w:rStyle w:val="Hyperlink"/>
                <w:i/>
                <w:iCs/>
                <w:noProof/>
              </w:rPr>
              <w:t>Image Classification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_Toc158053141 \h </w:instrText>
            </w:r>
            <w:r w:rsidR="006B3790" w:rsidRPr="006B3790">
              <w:rPr>
                <w:noProof/>
                <w:webHidden/>
              </w:rPr>
            </w:r>
            <w:r w:rsidR="006B3790" w:rsidRPr="006B3790">
              <w:rPr>
                <w:noProof/>
                <w:webHidden/>
              </w:rPr>
              <w:fldChar w:fldCharType="separate"/>
            </w:r>
            <w:r w:rsidR="006B3790" w:rsidRPr="006B3790">
              <w:rPr>
                <w:noProof/>
                <w:webHidden/>
              </w:rPr>
              <w:t>8</w:t>
            </w:r>
            <w:r w:rsidR="006B3790" w:rsidRPr="006B3790">
              <w:rPr>
                <w:noProof/>
                <w:webHidden/>
              </w:rPr>
              <w:fldChar w:fldCharType="end"/>
            </w:r>
          </w:hyperlink>
        </w:p>
        <w:p w14:paraId="15BEDE91" w14:textId="798C76F8"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2" w:history="1">
            <w:r w:rsidR="006B3790" w:rsidRPr="006B3790">
              <w:rPr>
                <w:rStyle w:val="Hyperlink"/>
                <w:i/>
                <w:iCs/>
                <w:noProof/>
              </w:rPr>
              <w:t>2.5.</w:t>
            </w:r>
            <w:r w:rsidR="006B3790" w:rsidRPr="006B3790">
              <w:rPr>
                <w:rFonts w:asciiTheme="minorHAnsi" w:hAnsiTheme="minorHAnsi"/>
                <w:noProof/>
                <w:kern w:val="2"/>
                <w:sz w:val="22"/>
                <w:lang w:val="en-ID" w:eastAsia="zh-CN"/>
                <w14:ligatures w14:val="standardContextual"/>
              </w:rPr>
              <w:tab/>
            </w:r>
            <w:r w:rsidR="006B3790" w:rsidRPr="006B3790">
              <w:rPr>
                <w:rStyle w:val="Hyperlink"/>
                <w:i/>
                <w:iCs/>
                <w:noProof/>
              </w:rPr>
              <w:t>Transfer Learning</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_Toc158053142 \h </w:instrText>
            </w:r>
            <w:r w:rsidR="006B3790" w:rsidRPr="006B3790">
              <w:rPr>
                <w:noProof/>
                <w:webHidden/>
              </w:rPr>
            </w:r>
            <w:r w:rsidR="006B3790" w:rsidRPr="006B3790">
              <w:rPr>
                <w:noProof/>
                <w:webHidden/>
              </w:rPr>
              <w:fldChar w:fldCharType="separate"/>
            </w:r>
            <w:r w:rsidR="006B3790" w:rsidRPr="006B3790">
              <w:rPr>
                <w:noProof/>
                <w:webHidden/>
              </w:rPr>
              <w:t>8</w:t>
            </w:r>
            <w:r w:rsidR="006B3790" w:rsidRPr="006B3790">
              <w:rPr>
                <w:noProof/>
                <w:webHidden/>
              </w:rPr>
              <w:fldChar w:fldCharType="end"/>
            </w:r>
          </w:hyperlink>
        </w:p>
        <w:p w14:paraId="566D16A0" w14:textId="7378C207"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3" w:history="1">
            <w:r w:rsidR="006B3790" w:rsidRPr="006B3790">
              <w:rPr>
                <w:rStyle w:val="Hyperlink"/>
                <w:i/>
                <w:iCs/>
                <w:noProof/>
              </w:rPr>
              <w:t>2.6.</w:t>
            </w:r>
            <w:r w:rsidR="006B3790" w:rsidRPr="006B3790">
              <w:rPr>
                <w:rFonts w:asciiTheme="minorHAnsi" w:hAnsiTheme="minorHAnsi"/>
                <w:noProof/>
                <w:kern w:val="2"/>
                <w:sz w:val="22"/>
                <w:lang w:val="en-ID" w:eastAsia="zh-CN"/>
                <w14:ligatures w14:val="standardContextual"/>
              </w:rPr>
              <w:tab/>
            </w:r>
            <w:r w:rsidR="006B3790" w:rsidRPr="006B3790">
              <w:rPr>
                <w:rStyle w:val="Hyperlink"/>
                <w:i/>
                <w:iCs/>
                <w:noProof/>
              </w:rPr>
              <w:t>MobileNet V2</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_Toc158053143 \h </w:instrText>
            </w:r>
            <w:r w:rsidR="006B3790" w:rsidRPr="006B3790">
              <w:rPr>
                <w:noProof/>
                <w:webHidden/>
              </w:rPr>
            </w:r>
            <w:r w:rsidR="006B3790" w:rsidRPr="006B3790">
              <w:rPr>
                <w:noProof/>
                <w:webHidden/>
              </w:rPr>
              <w:fldChar w:fldCharType="separate"/>
            </w:r>
            <w:r w:rsidR="006B3790" w:rsidRPr="006B3790">
              <w:rPr>
                <w:noProof/>
                <w:webHidden/>
              </w:rPr>
              <w:t>8</w:t>
            </w:r>
            <w:r w:rsidR="006B3790" w:rsidRPr="006B3790">
              <w:rPr>
                <w:noProof/>
                <w:webHidden/>
              </w:rPr>
              <w:fldChar w:fldCharType="end"/>
            </w:r>
          </w:hyperlink>
        </w:p>
        <w:p w14:paraId="3209C993" w14:textId="775642DC"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4" w:history="1">
            <w:r w:rsidR="006B3790" w:rsidRPr="006B3790">
              <w:rPr>
                <w:rStyle w:val="Hyperlink"/>
                <w:noProof/>
              </w:rPr>
              <w:t>2.7.</w:t>
            </w:r>
            <w:r w:rsidR="006B3790" w:rsidRPr="006B3790">
              <w:rPr>
                <w:rFonts w:asciiTheme="minorHAnsi" w:hAnsiTheme="minorHAnsi"/>
                <w:noProof/>
                <w:kern w:val="2"/>
                <w:sz w:val="22"/>
                <w:lang w:val="en-ID" w:eastAsia="zh-CN"/>
                <w14:ligatures w14:val="standardContextual"/>
              </w:rPr>
              <w:tab/>
            </w:r>
            <w:r w:rsidR="006B3790" w:rsidRPr="006B3790">
              <w:rPr>
                <w:rStyle w:val="Hyperlink"/>
                <w:noProof/>
                <w:lang w:val="en-US"/>
              </w:rPr>
              <w:t>Pengoptimal</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_Toc158053144 \h </w:instrText>
            </w:r>
            <w:r w:rsidR="006B3790" w:rsidRPr="006B3790">
              <w:rPr>
                <w:noProof/>
                <w:webHidden/>
              </w:rPr>
            </w:r>
            <w:r w:rsidR="006B3790" w:rsidRPr="006B3790">
              <w:rPr>
                <w:noProof/>
                <w:webHidden/>
              </w:rPr>
              <w:fldChar w:fldCharType="separate"/>
            </w:r>
            <w:r w:rsidR="006B3790" w:rsidRPr="006B3790">
              <w:rPr>
                <w:noProof/>
                <w:webHidden/>
              </w:rPr>
              <w:t>12</w:t>
            </w:r>
            <w:r w:rsidR="006B3790" w:rsidRPr="006B3790">
              <w:rPr>
                <w:noProof/>
                <w:webHidden/>
              </w:rPr>
              <w:fldChar w:fldCharType="end"/>
            </w:r>
          </w:hyperlink>
        </w:p>
        <w:p w14:paraId="3C86D0E3" w14:textId="2E812644"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45" w:history="1">
            <w:r w:rsidR="006B3790" w:rsidRPr="006B3790">
              <w:rPr>
                <w:rStyle w:val="Hyperlink"/>
                <w:rFonts w:cs="Times New Roman"/>
                <w:noProof/>
              </w:rPr>
              <w:t>BAB III  OBJEK DAN METODE PENELITIAN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_Toc158053145 \h </w:instrText>
            </w:r>
            <w:r w:rsidR="006B3790" w:rsidRPr="006B3790">
              <w:rPr>
                <w:noProof/>
                <w:webHidden/>
              </w:rPr>
            </w:r>
            <w:r w:rsidR="006B3790" w:rsidRPr="006B3790">
              <w:rPr>
                <w:noProof/>
                <w:webHidden/>
              </w:rPr>
              <w:fldChar w:fldCharType="separate"/>
            </w:r>
            <w:r w:rsidR="006B3790" w:rsidRPr="006B3790">
              <w:rPr>
                <w:noProof/>
                <w:webHidden/>
              </w:rPr>
              <w:t>16</w:t>
            </w:r>
            <w:r w:rsidR="006B3790" w:rsidRPr="006B3790">
              <w:rPr>
                <w:noProof/>
                <w:webHidden/>
              </w:rPr>
              <w:fldChar w:fldCharType="end"/>
            </w:r>
          </w:hyperlink>
        </w:p>
        <w:p w14:paraId="1B086F0E" w14:textId="6AE73F0F"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6" w:history="1">
            <w:r w:rsidR="006B3790" w:rsidRPr="006B3790">
              <w:rPr>
                <w:rStyle w:val="Hyperlink"/>
                <w:rFonts w:cs="Times New Roman"/>
                <w:noProof/>
              </w:rPr>
              <w:t>3.1.</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Objek Penelitian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_Toc158053146 \h </w:instrText>
            </w:r>
            <w:r w:rsidR="006B3790" w:rsidRPr="006B3790">
              <w:rPr>
                <w:noProof/>
                <w:webHidden/>
              </w:rPr>
            </w:r>
            <w:r w:rsidR="006B3790" w:rsidRPr="006B3790">
              <w:rPr>
                <w:noProof/>
                <w:webHidden/>
              </w:rPr>
              <w:fldChar w:fldCharType="separate"/>
            </w:r>
            <w:r w:rsidR="006B3790" w:rsidRPr="006B3790">
              <w:rPr>
                <w:noProof/>
                <w:webHidden/>
              </w:rPr>
              <w:t>16</w:t>
            </w:r>
            <w:r w:rsidR="006B3790" w:rsidRPr="006B3790">
              <w:rPr>
                <w:noProof/>
                <w:webHidden/>
              </w:rPr>
              <w:fldChar w:fldCharType="end"/>
            </w:r>
          </w:hyperlink>
        </w:p>
        <w:p w14:paraId="2D9936B7" w14:textId="1F628E40"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7" w:history="1">
            <w:r w:rsidR="006B3790" w:rsidRPr="006B3790">
              <w:rPr>
                <w:rStyle w:val="Hyperlink"/>
                <w:rFonts w:cs="Times New Roman"/>
                <w:noProof/>
              </w:rPr>
              <w:t>3.2.</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Metode Penelitian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_Toc158053147 \h </w:instrText>
            </w:r>
            <w:r w:rsidR="006B3790" w:rsidRPr="006B3790">
              <w:rPr>
                <w:noProof/>
                <w:webHidden/>
              </w:rPr>
            </w:r>
            <w:r w:rsidR="006B3790" w:rsidRPr="006B3790">
              <w:rPr>
                <w:noProof/>
                <w:webHidden/>
              </w:rPr>
              <w:fldChar w:fldCharType="separate"/>
            </w:r>
            <w:r w:rsidR="006B3790" w:rsidRPr="006B3790">
              <w:rPr>
                <w:noProof/>
                <w:webHidden/>
              </w:rPr>
              <w:t>16</w:t>
            </w:r>
            <w:r w:rsidR="006B3790" w:rsidRPr="006B3790">
              <w:rPr>
                <w:noProof/>
                <w:webHidden/>
              </w:rPr>
              <w:fldChar w:fldCharType="end"/>
            </w:r>
          </w:hyperlink>
        </w:p>
        <w:p w14:paraId="69D4E105" w14:textId="4F17DA33" w:rsidR="006B3790" w:rsidRPr="006B3790" w:rsidRDefault="00F76ACB" w:rsidP="006B3790">
          <w:pPr>
            <w:pStyle w:val="TOC2"/>
            <w:tabs>
              <w:tab w:val="left" w:pos="880"/>
              <w:tab w:val="right" w:leader="dot" w:pos="7933"/>
            </w:tabs>
            <w:rPr>
              <w:rFonts w:asciiTheme="minorHAnsi" w:hAnsiTheme="minorHAnsi"/>
              <w:noProof/>
              <w:kern w:val="2"/>
              <w:sz w:val="22"/>
              <w:lang w:val="en-ID" w:eastAsia="zh-CN"/>
              <w14:ligatures w14:val="standardContextual"/>
            </w:rPr>
          </w:pPr>
          <w:hyperlink w:anchor="_Toc158053148" w:history="1">
            <w:r w:rsidR="006B3790" w:rsidRPr="006B3790">
              <w:rPr>
                <w:rStyle w:val="Hyperlink"/>
                <w:rFonts w:cs="Times New Roman"/>
                <w:noProof/>
              </w:rPr>
              <w:t>3.3.</w:t>
            </w:r>
            <w:r w:rsidR="006B3790" w:rsidRPr="006B3790">
              <w:rPr>
                <w:rFonts w:asciiTheme="minorHAnsi" w:hAnsiTheme="minorHAnsi"/>
                <w:noProof/>
                <w:kern w:val="2"/>
                <w:sz w:val="22"/>
                <w:lang w:val="en-ID" w:eastAsia="zh-CN"/>
                <w14:ligatures w14:val="standardContextual"/>
              </w:rPr>
              <w:tab/>
            </w:r>
            <w:r w:rsidR="006B3790" w:rsidRPr="006B3790">
              <w:rPr>
                <w:rStyle w:val="Hyperlink"/>
                <w:rFonts w:cs="Times New Roman"/>
                <w:noProof/>
              </w:rPr>
              <w:t>Alur Penelitian</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_Toc158053148 \h </w:instrText>
            </w:r>
            <w:r w:rsidR="006B3790" w:rsidRPr="006B3790">
              <w:rPr>
                <w:noProof/>
                <w:webHidden/>
              </w:rPr>
            </w:r>
            <w:r w:rsidR="006B3790" w:rsidRPr="006B3790">
              <w:rPr>
                <w:noProof/>
                <w:webHidden/>
              </w:rPr>
              <w:fldChar w:fldCharType="separate"/>
            </w:r>
            <w:r w:rsidR="006B3790" w:rsidRPr="006B3790">
              <w:rPr>
                <w:noProof/>
                <w:webHidden/>
              </w:rPr>
              <w:t>18</w:t>
            </w:r>
            <w:r w:rsidR="006B3790" w:rsidRPr="006B3790">
              <w:rPr>
                <w:noProof/>
                <w:webHidden/>
              </w:rPr>
              <w:fldChar w:fldCharType="end"/>
            </w:r>
          </w:hyperlink>
        </w:p>
        <w:p w14:paraId="26C97527" w14:textId="75713607"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49" w:history="1">
            <w:r w:rsidR="006B3790" w:rsidRPr="006B3790">
              <w:rPr>
                <w:rStyle w:val="Hyperlink"/>
                <w:rFonts w:cs="Times New Roman"/>
                <w:noProof/>
              </w:rPr>
              <w:t>DAFTAR PUSTAKA</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_Toc158053149 \h </w:instrText>
            </w:r>
            <w:r w:rsidR="006B3790" w:rsidRPr="006B3790">
              <w:rPr>
                <w:noProof/>
                <w:webHidden/>
              </w:rPr>
            </w:r>
            <w:r w:rsidR="006B3790" w:rsidRPr="006B3790">
              <w:rPr>
                <w:noProof/>
                <w:webHidden/>
              </w:rPr>
              <w:fldChar w:fldCharType="separate"/>
            </w:r>
            <w:r w:rsidR="006B3790" w:rsidRPr="006B3790">
              <w:rPr>
                <w:noProof/>
                <w:webHidden/>
              </w:rPr>
              <w:t>19</w:t>
            </w:r>
            <w:r w:rsidR="006B3790" w:rsidRPr="006B3790">
              <w:rPr>
                <w:noProof/>
                <w:webHidden/>
              </w:rPr>
              <w:fldChar w:fldCharType="end"/>
            </w:r>
          </w:hyperlink>
        </w:p>
        <w:p w14:paraId="19A02812" w14:textId="0BC8E176" w:rsidR="006B3790" w:rsidRPr="006B3790" w:rsidRDefault="00F76ACB" w:rsidP="006B3790">
          <w:pPr>
            <w:pStyle w:val="TOC1"/>
            <w:tabs>
              <w:tab w:val="clear" w:pos="8256"/>
              <w:tab w:val="right" w:leader="dot" w:pos="7933"/>
            </w:tabs>
            <w:rPr>
              <w:rFonts w:asciiTheme="minorHAnsi" w:hAnsiTheme="minorHAnsi"/>
              <w:noProof/>
              <w:kern w:val="2"/>
              <w:sz w:val="22"/>
              <w:lang w:val="en-ID" w:eastAsia="zh-CN"/>
              <w14:ligatures w14:val="standardContextual"/>
            </w:rPr>
          </w:pPr>
          <w:hyperlink w:anchor="_Toc158053150" w:history="1">
            <w:r w:rsidR="006B3790" w:rsidRPr="006B3790">
              <w:rPr>
                <w:rStyle w:val="Hyperlink"/>
                <w:noProof/>
              </w:rPr>
              <w:t>RIWAYAT HIDUP PENULIS</w:t>
            </w:r>
            <w:r w:rsidR="006B3790" w:rsidRPr="006B3790">
              <w:rPr>
                <w:noProof/>
                <w:webHidden/>
              </w:rPr>
              <w:tab/>
            </w:r>
            <w:r w:rsidR="006B3790" w:rsidRPr="006B3790">
              <w:rPr>
                <w:noProof/>
                <w:webHidden/>
              </w:rPr>
              <w:fldChar w:fldCharType="begin"/>
            </w:r>
            <w:r w:rsidR="006B3790" w:rsidRPr="006B3790">
              <w:rPr>
                <w:noProof/>
                <w:webHidden/>
              </w:rPr>
              <w:instrText xml:space="preserve"> PAGEREF _Toc158053150 \h </w:instrText>
            </w:r>
            <w:r w:rsidR="006B3790" w:rsidRPr="006B3790">
              <w:rPr>
                <w:noProof/>
                <w:webHidden/>
              </w:rPr>
            </w:r>
            <w:r w:rsidR="006B3790" w:rsidRPr="006B3790">
              <w:rPr>
                <w:noProof/>
                <w:webHidden/>
              </w:rPr>
              <w:fldChar w:fldCharType="separate"/>
            </w:r>
            <w:r w:rsidR="006B3790" w:rsidRPr="006B3790">
              <w:rPr>
                <w:noProof/>
                <w:webHidden/>
              </w:rPr>
              <w:t>22</w:t>
            </w:r>
            <w:r w:rsidR="006B3790" w:rsidRPr="006B3790">
              <w:rPr>
                <w:noProof/>
                <w:webHidden/>
              </w:rPr>
              <w:fldChar w:fldCharType="end"/>
            </w:r>
          </w:hyperlink>
        </w:p>
        <w:p w14:paraId="4C7C7C35" w14:textId="302DF848" w:rsidR="006C04DE" w:rsidRPr="009E4DED" w:rsidRDefault="006C04DE" w:rsidP="006B3790">
          <w:pPr>
            <w:pStyle w:val="TOCHeading"/>
            <w:tabs>
              <w:tab w:val="right" w:leader="dot" w:pos="7797"/>
              <w:tab w:val="right" w:leader="dot" w:pos="7933"/>
            </w:tabs>
            <w:spacing w:line="360" w:lineRule="auto"/>
            <w:rPr>
              <w:lang w:val="id-ID"/>
            </w:rPr>
          </w:pPr>
          <w:r w:rsidRPr="006B3790">
            <w:rPr>
              <w:noProof/>
              <w:lang w:val="id-ID"/>
            </w:rPr>
            <w:fldChar w:fldCharType="end"/>
          </w:r>
        </w:p>
      </w:sdtContent>
    </w:sdt>
    <w:p w14:paraId="5EB5DE36" w14:textId="77777777" w:rsidR="006C04DE" w:rsidRPr="009E4DED" w:rsidRDefault="006C04DE" w:rsidP="006C04DE">
      <w:pPr>
        <w:pStyle w:val="BAB"/>
        <w:rPr>
          <w:rFonts w:cs="Times New Roman"/>
          <w:szCs w:val="24"/>
        </w:rPr>
      </w:pPr>
    </w:p>
    <w:p w14:paraId="021A991C" w14:textId="77777777" w:rsidR="006C04DE" w:rsidRPr="009E4DED" w:rsidRDefault="006C04DE" w:rsidP="006C04DE">
      <w:pPr>
        <w:spacing w:after="0" w:line="360" w:lineRule="auto"/>
        <w:rPr>
          <w:rFonts w:cs="Times New Roman"/>
          <w:b/>
          <w:szCs w:val="24"/>
        </w:rPr>
      </w:pPr>
    </w:p>
    <w:p w14:paraId="51707254" w14:textId="77777777" w:rsidR="006C04DE" w:rsidRPr="009E4DED" w:rsidRDefault="006C04DE" w:rsidP="006C04DE">
      <w:pPr>
        <w:spacing w:after="0" w:line="240" w:lineRule="auto"/>
        <w:rPr>
          <w:rFonts w:cs="Times New Roman"/>
          <w:b/>
          <w:szCs w:val="24"/>
        </w:rPr>
      </w:pPr>
      <w:r w:rsidRPr="009E4DED">
        <w:rPr>
          <w:rFonts w:cs="Times New Roman"/>
          <w:b/>
          <w:szCs w:val="24"/>
        </w:rPr>
        <w:br w:type="page"/>
      </w:r>
    </w:p>
    <w:p w14:paraId="61DEF255" w14:textId="77777777" w:rsidR="006C04DE" w:rsidRPr="009E4DED" w:rsidRDefault="006C04DE" w:rsidP="006C04DE">
      <w:pPr>
        <w:pStyle w:val="BAB"/>
        <w:outlineLvl w:val="0"/>
        <w:rPr>
          <w:rFonts w:cs="Times New Roman"/>
          <w:szCs w:val="24"/>
          <w:lang w:val="en-US"/>
        </w:rPr>
      </w:pPr>
      <w:bookmarkStart w:id="11" w:name="_Toc158053126"/>
      <w:r w:rsidRPr="009E4DED">
        <w:rPr>
          <w:rFonts w:cs="Times New Roman"/>
          <w:szCs w:val="24"/>
        </w:rPr>
        <w:t xml:space="preserve">DAFTAR </w:t>
      </w:r>
      <w:r w:rsidRPr="009E4DED">
        <w:rPr>
          <w:rFonts w:cs="Times New Roman"/>
          <w:szCs w:val="24"/>
          <w:lang w:val="en-US"/>
        </w:rPr>
        <w:t>TABEL</w:t>
      </w:r>
      <w:bookmarkEnd w:id="11"/>
    </w:p>
    <w:p w14:paraId="41039459" w14:textId="77777777" w:rsidR="006C04DE" w:rsidRPr="009E4DED" w:rsidRDefault="006C04DE" w:rsidP="006C04DE">
      <w:pPr>
        <w:pStyle w:val="BAB"/>
        <w:rPr>
          <w:rFonts w:cs="Times New Roman"/>
          <w:szCs w:val="24"/>
        </w:rPr>
      </w:pPr>
    </w:p>
    <w:p w14:paraId="415F02A2" w14:textId="77777777" w:rsidR="006C04DE" w:rsidRPr="009E4DED" w:rsidRDefault="006C04DE" w:rsidP="006C04DE">
      <w:pPr>
        <w:pStyle w:val="BAB"/>
        <w:rPr>
          <w:rFonts w:cs="Times New Roman"/>
          <w:szCs w:val="24"/>
        </w:rPr>
      </w:pPr>
    </w:p>
    <w:p w14:paraId="74F4D4B2" w14:textId="77777777" w:rsidR="006C04DE" w:rsidRPr="009E4DED" w:rsidRDefault="006C04DE" w:rsidP="006C04DE">
      <w:pPr>
        <w:pStyle w:val="TOC1"/>
        <w:tabs>
          <w:tab w:val="clear" w:pos="8256"/>
          <w:tab w:val="left" w:leader="dot" w:pos="7513"/>
        </w:tabs>
        <w:spacing w:line="360" w:lineRule="auto"/>
        <w:rPr>
          <w:rFonts w:eastAsiaTheme="minorHAnsi"/>
          <w:lang w:val="en-US"/>
        </w:rPr>
      </w:pPr>
      <w:r w:rsidRPr="009E4DED">
        <w:rPr>
          <w:rFonts w:eastAsiaTheme="minorHAnsi"/>
          <w:lang w:val="en-US"/>
        </w:rPr>
        <w:t xml:space="preserve">Tabel 1. </w:t>
      </w:r>
      <w:proofErr w:type="spellStart"/>
      <w:r w:rsidRPr="009E4DED">
        <w:rPr>
          <w:rFonts w:eastAsiaTheme="minorHAnsi"/>
          <w:lang w:val="en-US"/>
        </w:rPr>
        <w:t>Judul</w:t>
      </w:r>
      <w:proofErr w:type="spellEnd"/>
      <w:r w:rsidRPr="009E4DED">
        <w:rPr>
          <w:rFonts w:eastAsiaTheme="minorHAnsi"/>
          <w:lang w:val="en-US"/>
        </w:rPr>
        <w:t xml:space="preserve"> Tabel</w:t>
      </w:r>
      <w:r w:rsidRPr="009E4DED">
        <w:rPr>
          <w:rFonts w:eastAsiaTheme="minorHAnsi"/>
          <w:lang w:val="en-US"/>
        </w:rPr>
        <w:tab/>
        <w:t>XX</w:t>
      </w:r>
    </w:p>
    <w:p w14:paraId="6F909451" w14:textId="77777777" w:rsidR="006C04DE" w:rsidRPr="009E4DED" w:rsidRDefault="006C04DE" w:rsidP="006C04DE">
      <w:pPr>
        <w:tabs>
          <w:tab w:val="left" w:leader="dot" w:pos="7513"/>
        </w:tabs>
        <w:spacing w:after="0" w:line="360" w:lineRule="auto"/>
        <w:rPr>
          <w:lang w:val="en-US"/>
        </w:rPr>
      </w:pPr>
      <w:r w:rsidRPr="009E4DED">
        <w:rPr>
          <w:rFonts w:eastAsiaTheme="minorHAnsi"/>
          <w:lang w:val="en-US"/>
        </w:rPr>
        <w:t>Tabel</w:t>
      </w:r>
      <w:r w:rsidRPr="009E4DED">
        <w:rPr>
          <w:lang w:val="en-US"/>
        </w:rPr>
        <w:t xml:space="preserve"> 2. </w:t>
      </w:r>
      <w:proofErr w:type="spellStart"/>
      <w:r w:rsidRPr="009E4DED">
        <w:rPr>
          <w:rFonts w:eastAsiaTheme="minorHAnsi"/>
          <w:lang w:val="en-US"/>
        </w:rPr>
        <w:t>Judul</w:t>
      </w:r>
      <w:proofErr w:type="spellEnd"/>
      <w:r w:rsidRPr="009E4DED">
        <w:rPr>
          <w:rFonts w:eastAsiaTheme="minorHAnsi"/>
          <w:lang w:val="en-US"/>
        </w:rPr>
        <w:t xml:space="preserve"> Tabel</w:t>
      </w:r>
      <w:r w:rsidRPr="009E4DED">
        <w:rPr>
          <w:lang w:val="en-US"/>
        </w:rPr>
        <w:tab/>
        <w:t>XX</w:t>
      </w:r>
    </w:p>
    <w:p w14:paraId="1896D7BF" w14:textId="77777777" w:rsidR="006C04DE" w:rsidRPr="009E4DED" w:rsidRDefault="006C04DE" w:rsidP="006C04DE">
      <w:pPr>
        <w:pStyle w:val="TOC1"/>
        <w:tabs>
          <w:tab w:val="clear" w:pos="8256"/>
          <w:tab w:val="left" w:leader="dot" w:pos="7513"/>
        </w:tabs>
        <w:spacing w:line="360" w:lineRule="auto"/>
        <w:rPr>
          <w:rFonts w:eastAsiaTheme="minorHAnsi"/>
          <w:lang w:val="en-US"/>
        </w:rPr>
      </w:pPr>
      <w:r w:rsidRPr="009E4DED">
        <w:rPr>
          <w:rFonts w:eastAsiaTheme="minorHAnsi"/>
          <w:lang w:val="en-US"/>
        </w:rPr>
        <w:t xml:space="preserve">Tabel 3. </w:t>
      </w:r>
      <w:proofErr w:type="spellStart"/>
      <w:r w:rsidRPr="009E4DED">
        <w:rPr>
          <w:rFonts w:eastAsiaTheme="minorHAnsi"/>
          <w:lang w:val="en-US"/>
        </w:rPr>
        <w:t>Judul</w:t>
      </w:r>
      <w:proofErr w:type="spellEnd"/>
      <w:r w:rsidRPr="009E4DED">
        <w:rPr>
          <w:rFonts w:eastAsiaTheme="minorHAnsi"/>
          <w:lang w:val="en-US"/>
        </w:rPr>
        <w:t xml:space="preserve"> Tabel</w:t>
      </w:r>
      <w:r w:rsidRPr="009E4DED">
        <w:rPr>
          <w:rFonts w:eastAsiaTheme="minorHAnsi"/>
          <w:lang w:val="en-US"/>
        </w:rPr>
        <w:tab/>
        <w:t>XX</w:t>
      </w:r>
    </w:p>
    <w:p w14:paraId="6DDF78A6" w14:textId="77777777" w:rsidR="006C04DE" w:rsidRPr="009E4DED" w:rsidRDefault="006C04DE" w:rsidP="006C04DE">
      <w:pPr>
        <w:tabs>
          <w:tab w:val="left" w:leader="dot" w:pos="7513"/>
        </w:tabs>
        <w:spacing w:line="360" w:lineRule="auto"/>
        <w:rPr>
          <w:lang w:val="en-US"/>
        </w:rPr>
      </w:pPr>
      <w:r w:rsidRPr="009E4DED">
        <w:rPr>
          <w:rFonts w:eastAsiaTheme="minorHAnsi"/>
          <w:lang w:val="en-US"/>
        </w:rPr>
        <w:t>Tabel</w:t>
      </w:r>
      <w:r w:rsidRPr="009E4DED">
        <w:rPr>
          <w:lang w:val="en-US"/>
        </w:rPr>
        <w:t xml:space="preserve"> 4. </w:t>
      </w:r>
      <w:proofErr w:type="spellStart"/>
      <w:r w:rsidRPr="009E4DED">
        <w:rPr>
          <w:rFonts w:eastAsiaTheme="minorHAnsi"/>
          <w:lang w:val="en-US"/>
        </w:rPr>
        <w:t>Judul</w:t>
      </w:r>
      <w:proofErr w:type="spellEnd"/>
      <w:r w:rsidRPr="009E4DED">
        <w:rPr>
          <w:rFonts w:eastAsiaTheme="minorHAnsi"/>
          <w:lang w:val="en-US"/>
        </w:rPr>
        <w:t xml:space="preserve"> Tabel</w:t>
      </w:r>
      <w:r w:rsidRPr="009E4DED">
        <w:rPr>
          <w:lang w:val="en-US"/>
        </w:rPr>
        <w:tab/>
        <w:t>XX</w:t>
      </w:r>
    </w:p>
    <w:p w14:paraId="31247656" w14:textId="77777777" w:rsidR="006C04DE" w:rsidRPr="009E4DED" w:rsidRDefault="006C04DE" w:rsidP="006C04DE">
      <w:pPr>
        <w:spacing w:after="0" w:line="360" w:lineRule="auto"/>
        <w:rPr>
          <w:rFonts w:cs="Times New Roman"/>
          <w:b/>
          <w:szCs w:val="24"/>
        </w:rPr>
      </w:pPr>
    </w:p>
    <w:p w14:paraId="5EDC88CC" w14:textId="77777777" w:rsidR="006C04DE" w:rsidRPr="009E4DED" w:rsidRDefault="006C04DE" w:rsidP="006C04DE">
      <w:pPr>
        <w:spacing w:after="160" w:line="259" w:lineRule="auto"/>
        <w:rPr>
          <w:rFonts w:cs="Times New Roman"/>
          <w:b/>
          <w:szCs w:val="24"/>
        </w:rPr>
      </w:pPr>
    </w:p>
    <w:p w14:paraId="4D78E5DB" w14:textId="77777777" w:rsidR="006C04DE" w:rsidRPr="009E4DED" w:rsidRDefault="006C04DE" w:rsidP="006C04DE">
      <w:pPr>
        <w:spacing w:after="0" w:line="240" w:lineRule="auto"/>
        <w:rPr>
          <w:rFonts w:cs="Times New Roman"/>
          <w:b/>
          <w:szCs w:val="24"/>
        </w:rPr>
      </w:pPr>
      <w:r w:rsidRPr="009E4DED">
        <w:rPr>
          <w:rFonts w:cs="Times New Roman"/>
          <w:b/>
          <w:szCs w:val="24"/>
        </w:rPr>
        <w:br w:type="page"/>
      </w:r>
    </w:p>
    <w:p w14:paraId="3216E40B" w14:textId="77777777" w:rsidR="006C04DE" w:rsidRPr="009E4DED" w:rsidRDefault="006C04DE" w:rsidP="006C04DE">
      <w:pPr>
        <w:pStyle w:val="BAB"/>
        <w:outlineLvl w:val="0"/>
        <w:rPr>
          <w:rFonts w:cs="Times New Roman"/>
          <w:szCs w:val="24"/>
          <w:lang w:val="en-US"/>
        </w:rPr>
      </w:pPr>
      <w:bookmarkStart w:id="12" w:name="_Toc158053127"/>
      <w:r w:rsidRPr="009E4DED">
        <w:rPr>
          <w:rFonts w:cs="Times New Roman"/>
          <w:szCs w:val="24"/>
        </w:rPr>
        <w:t xml:space="preserve">DAFTAR </w:t>
      </w:r>
      <w:r w:rsidRPr="009E4DED">
        <w:rPr>
          <w:rFonts w:cs="Times New Roman"/>
          <w:szCs w:val="24"/>
          <w:lang w:val="en-US"/>
        </w:rPr>
        <w:t>GAMBAR</w:t>
      </w:r>
      <w:bookmarkEnd w:id="12"/>
    </w:p>
    <w:p w14:paraId="33373989" w14:textId="77777777" w:rsidR="006C04DE" w:rsidRPr="009E4DED" w:rsidRDefault="006C04DE" w:rsidP="006C04DE">
      <w:pPr>
        <w:pStyle w:val="BAB"/>
        <w:rPr>
          <w:rFonts w:cs="Times New Roman"/>
          <w:szCs w:val="24"/>
        </w:rPr>
      </w:pPr>
    </w:p>
    <w:p w14:paraId="68A717CE" w14:textId="77777777" w:rsidR="006C04DE" w:rsidRPr="009E4DED" w:rsidRDefault="006C04DE" w:rsidP="006C04DE">
      <w:pPr>
        <w:pStyle w:val="BAB"/>
        <w:rPr>
          <w:rFonts w:cs="Times New Roman"/>
          <w:szCs w:val="24"/>
        </w:rPr>
      </w:pPr>
    </w:p>
    <w:p w14:paraId="6D492E46" w14:textId="77777777" w:rsidR="006C04DE" w:rsidRPr="009E4DED" w:rsidRDefault="006C04DE" w:rsidP="006C04DE">
      <w:pPr>
        <w:pStyle w:val="TOC1"/>
        <w:tabs>
          <w:tab w:val="clear" w:pos="8256"/>
          <w:tab w:val="left" w:leader="dot" w:pos="7513"/>
        </w:tabs>
        <w:spacing w:line="360" w:lineRule="auto"/>
        <w:rPr>
          <w:rFonts w:eastAsiaTheme="minorHAnsi"/>
          <w:lang w:val="en-US"/>
        </w:rPr>
      </w:pPr>
      <w:r w:rsidRPr="009E4DED">
        <w:rPr>
          <w:rFonts w:eastAsiaTheme="minorHAnsi"/>
          <w:lang w:val="en-US"/>
        </w:rPr>
        <w:t xml:space="preserve">Gambar 1. </w:t>
      </w:r>
      <w:proofErr w:type="spellStart"/>
      <w:r w:rsidRPr="009E4DED">
        <w:rPr>
          <w:rFonts w:eastAsiaTheme="minorHAnsi"/>
          <w:lang w:val="en-US"/>
        </w:rPr>
        <w:t>Judul</w:t>
      </w:r>
      <w:proofErr w:type="spellEnd"/>
      <w:r w:rsidRPr="009E4DED">
        <w:rPr>
          <w:rFonts w:eastAsiaTheme="minorHAnsi"/>
          <w:lang w:val="en-US"/>
        </w:rPr>
        <w:t xml:space="preserve"> Gambar</w:t>
      </w:r>
      <w:r w:rsidRPr="009E4DED">
        <w:rPr>
          <w:rFonts w:eastAsiaTheme="minorHAnsi"/>
          <w:lang w:val="en-US"/>
        </w:rPr>
        <w:tab/>
        <w:t>XX</w:t>
      </w:r>
    </w:p>
    <w:p w14:paraId="2B81179C" w14:textId="77777777" w:rsidR="006C04DE" w:rsidRPr="009E4DED" w:rsidRDefault="006C04DE" w:rsidP="006C04DE">
      <w:pPr>
        <w:tabs>
          <w:tab w:val="left" w:leader="dot" w:pos="7513"/>
        </w:tabs>
        <w:spacing w:after="0" w:line="360" w:lineRule="auto"/>
        <w:rPr>
          <w:lang w:val="en-US"/>
        </w:rPr>
      </w:pPr>
      <w:r w:rsidRPr="009E4DED">
        <w:rPr>
          <w:rFonts w:eastAsiaTheme="minorHAnsi"/>
          <w:lang w:val="en-US"/>
        </w:rPr>
        <w:t>Gambar</w:t>
      </w:r>
      <w:r w:rsidRPr="009E4DED">
        <w:rPr>
          <w:lang w:val="en-US"/>
        </w:rPr>
        <w:t xml:space="preserve"> 2. </w:t>
      </w:r>
      <w:proofErr w:type="spellStart"/>
      <w:r w:rsidRPr="009E4DED">
        <w:rPr>
          <w:rFonts w:eastAsiaTheme="minorHAnsi"/>
          <w:lang w:val="en-US"/>
        </w:rPr>
        <w:t>Judul</w:t>
      </w:r>
      <w:proofErr w:type="spellEnd"/>
      <w:r w:rsidRPr="009E4DED">
        <w:rPr>
          <w:rFonts w:eastAsiaTheme="minorHAnsi"/>
          <w:lang w:val="en-US"/>
        </w:rPr>
        <w:t xml:space="preserve"> Gambar</w:t>
      </w:r>
      <w:r w:rsidRPr="009E4DED">
        <w:rPr>
          <w:lang w:val="en-US"/>
        </w:rPr>
        <w:tab/>
        <w:t>XX</w:t>
      </w:r>
    </w:p>
    <w:p w14:paraId="12738FF8" w14:textId="77777777" w:rsidR="006C04DE" w:rsidRPr="009E4DED" w:rsidRDefault="006C04DE" w:rsidP="006C04DE">
      <w:pPr>
        <w:pStyle w:val="TOC1"/>
        <w:tabs>
          <w:tab w:val="clear" w:pos="8256"/>
          <w:tab w:val="left" w:leader="dot" w:pos="7513"/>
        </w:tabs>
        <w:spacing w:line="360" w:lineRule="auto"/>
        <w:rPr>
          <w:rFonts w:eastAsiaTheme="minorHAnsi"/>
          <w:lang w:val="en-US"/>
        </w:rPr>
      </w:pPr>
      <w:r w:rsidRPr="009E4DED">
        <w:rPr>
          <w:rFonts w:eastAsiaTheme="minorHAnsi"/>
          <w:lang w:val="en-US"/>
        </w:rPr>
        <w:t xml:space="preserve">Gambar 3. </w:t>
      </w:r>
      <w:proofErr w:type="spellStart"/>
      <w:r w:rsidRPr="009E4DED">
        <w:rPr>
          <w:rFonts w:eastAsiaTheme="minorHAnsi"/>
          <w:lang w:val="en-US"/>
        </w:rPr>
        <w:t>Judul</w:t>
      </w:r>
      <w:proofErr w:type="spellEnd"/>
      <w:r w:rsidRPr="009E4DED">
        <w:rPr>
          <w:rFonts w:eastAsiaTheme="minorHAnsi"/>
          <w:lang w:val="en-US"/>
        </w:rPr>
        <w:t xml:space="preserve"> Gambar</w:t>
      </w:r>
      <w:r w:rsidRPr="009E4DED">
        <w:rPr>
          <w:rFonts w:eastAsiaTheme="minorHAnsi"/>
          <w:lang w:val="en-US"/>
        </w:rPr>
        <w:tab/>
        <w:t>XX</w:t>
      </w:r>
    </w:p>
    <w:p w14:paraId="7666DDD4" w14:textId="77777777" w:rsidR="006C04DE" w:rsidRPr="009E4DED" w:rsidRDefault="006C04DE" w:rsidP="006C04DE">
      <w:pPr>
        <w:tabs>
          <w:tab w:val="left" w:leader="dot" w:pos="7513"/>
        </w:tabs>
        <w:spacing w:after="0" w:line="360" w:lineRule="auto"/>
        <w:rPr>
          <w:lang w:val="en-US"/>
        </w:rPr>
      </w:pPr>
      <w:r w:rsidRPr="009E4DED">
        <w:rPr>
          <w:rFonts w:eastAsiaTheme="minorHAnsi"/>
          <w:lang w:val="en-US"/>
        </w:rPr>
        <w:t>Gambar</w:t>
      </w:r>
      <w:r w:rsidRPr="009E4DED">
        <w:rPr>
          <w:lang w:val="en-US"/>
        </w:rPr>
        <w:t xml:space="preserve"> 4. </w:t>
      </w:r>
      <w:proofErr w:type="spellStart"/>
      <w:r w:rsidRPr="009E4DED">
        <w:rPr>
          <w:rFonts w:eastAsiaTheme="minorHAnsi"/>
          <w:lang w:val="en-US"/>
        </w:rPr>
        <w:t>Judul</w:t>
      </w:r>
      <w:proofErr w:type="spellEnd"/>
      <w:r w:rsidRPr="009E4DED">
        <w:rPr>
          <w:rFonts w:eastAsiaTheme="minorHAnsi"/>
          <w:lang w:val="en-US"/>
        </w:rPr>
        <w:t xml:space="preserve"> Gambar</w:t>
      </w:r>
      <w:r w:rsidRPr="009E4DED">
        <w:rPr>
          <w:lang w:val="en-US"/>
        </w:rPr>
        <w:tab/>
        <w:t>XX</w:t>
      </w:r>
    </w:p>
    <w:p w14:paraId="63590BD2" w14:textId="77777777" w:rsidR="006C04DE" w:rsidRPr="009E4DED" w:rsidRDefault="006C04DE" w:rsidP="006C04DE">
      <w:pPr>
        <w:spacing w:after="160" w:line="259" w:lineRule="auto"/>
        <w:rPr>
          <w:noProof/>
        </w:rPr>
      </w:pPr>
    </w:p>
    <w:p w14:paraId="6A27503A" w14:textId="77777777" w:rsidR="006C04DE" w:rsidRPr="009E4DED" w:rsidRDefault="006C04DE" w:rsidP="006C04DE">
      <w:pPr>
        <w:spacing w:after="160" w:line="259" w:lineRule="auto"/>
        <w:rPr>
          <w:rFonts w:cs="Times New Roman"/>
          <w:b/>
          <w:szCs w:val="24"/>
        </w:rPr>
      </w:pPr>
    </w:p>
    <w:p w14:paraId="013DB237" w14:textId="77777777" w:rsidR="006C04DE" w:rsidRPr="009E4DED" w:rsidRDefault="006C04DE" w:rsidP="006C04DE">
      <w:pPr>
        <w:spacing w:after="0" w:line="240" w:lineRule="auto"/>
        <w:rPr>
          <w:rFonts w:cs="Times New Roman"/>
          <w:b/>
          <w:szCs w:val="24"/>
        </w:rPr>
      </w:pPr>
      <w:r w:rsidRPr="009E4DED">
        <w:rPr>
          <w:rFonts w:cs="Times New Roman"/>
          <w:b/>
          <w:szCs w:val="24"/>
        </w:rPr>
        <w:br w:type="page"/>
      </w:r>
    </w:p>
    <w:p w14:paraId="36EAA619" w14:textId="77777777" w:rsidR="006C04DE" w:rsidRPr="009E4DED" w:rsidRDefault="006C04DE" w:rsidP="006C04DE">
      <w:pPr>
        <w:pStyle w:val="BAB"/>
        <w:outlineLvl w:val="0"/>
        <w:rPr>
          <w:rFonts w:cs="Times New Roman"/>
          <w:szCs w:val="24"/>
          <w:lang w:val="en-US"/>
        </w:rPr>
      </w:pPr>
      <w:bookmarkStart w:id="13" w:name="_Toc158053128"/>
      <w:r w:rsidRPr="009E4DED">
        <w:rPr>
          <w:rFonts w:cs="Times New Roman"/>
          <w:szCs w:val="24"/>
        </w:rPr>
        <w:t xml:space="preserve">DAFTAR </w:t>
      </w:r>
      <w:r w:rsidRPr="009E4DED">
        <w:rPr>
          <w:rFonts w:cs="Times New Roman"/>
          <w:szCs w:val="24"/>
          <w:lang w:val="en-US"/>
        </w:rPr>
        <w:t>LAMPIRAN</w:t>
      </w:r>
      <w:bookmarkEnd w:id="13"/>
    </w:p>
    <w:p w14:paraId="62F2D6D0" w14:textId="77777777" w:rsidR="006C04DE" w:rsidRPr="009E4DED" w:rsidRDefault="006C04DE" w:rsidP="006C04DE">
      <w:pPr>
        <w:pStyle w:val="BAB"/>
        <w:rPr>
          <w:rFonts w:cs="Times New Roman"/>
          <w:szCs w:val="24"/>
        </w:rPr>
      </w:pPr>
    </w:p>
    <w:p w14:paraId="1927C4AE" w14:textId="77777777" w:rsidR="006C04DE" w:rsidRPr="009E4DED" w:rsidRDefault="006C04DE" w:rsidP="006C04DE">
      <w:pPr>
        <w:pStyle w:val="BAB"/>
        <w:rPr>
          <w:rFonts w:cs="Times New Roman"/>
          <w:szCs w:val="24"/>
        </w:rPr>
      </w:pPr>
    </w:p>
    <w:p w14:paraId="25B0F5E5" w14:textId="77777777" w:rsidR="006C04DE" w:rsidRPr="009E4DED" w:rsidRDefault="006C04DE" w:rsidP="006C04DE">
      <w:pPr>
        <w:pStyle w:val="TOC1"/>
        <w:tabs>
          <w:tab w:val="clear" w:pos="8256"/>
          <w:tab w:val="left" w:leader="dot" w:pos="7513"/>
        </w:tabs>
        <w:spacing w:line="360" w:lineRule="auto"/>
        <w:rPr>
          <w:rFonts w:eastAsiaTheme="minorHAnsi"/>
          <w:lang w:val="en-US"/>
        </w:rPr>
      </w:pPr>
      <w:r w:rsidRPr="009E4DED">
        <w:rPr>
          <w:rFonts w:eastAsiaTheme="minorHAnsi"/>
          <w:lang w:val="en-US"/>
        </w:rPr>
        <w:t>Lampiran 1. Nama Lampiran</w:t>
      </w:r>
      <w:r w:rsidRPr="009E4DED">
        <w:rPr>
          <w:rFonts w:eastAsiaTheme="minorHAnsi"/>
          <w:lang w:val="en-US"/>
        </w:rPr>
        <w:tab/>
        <w:t>XX</w:t>
      </w:r>
    </w:p>
    <w:p w14:paraId="10D60BE4" w14:textId="77777777" w:rsidR="006C04DE" w:rsidRPr="009E4DED" w:rsidRDefault="006C04DE" w:rsidP="006C04DE">
      <w:pPr>
        <w:tabs>
          <w:tab w:val="left" w:leader="dot" w:pos="7513"/>
        </w:tabs>
        <w:spacing w:after="0" w:line="360" w:lineRule="auto"/>
        <w:rPr>
          <w:lang w:val="en-US"/>
        </w:rPr>
      </w:pPr>
      <w:r w:rsidRPr="009E4DED">
        <w:rPr>
          <w:lang w:val="en-US"/>
        </w:rPr>
        <w:t xml:space="preserve">Lampiran 2. </w:t>
      </w:r>
      <w:r w:rsidRPr="009E4DED">
        <w:rPr>
          <w:rFonts w:eastAsiaTheme="minorHAnsi"/>
          <w:lang w:val="en-US"/>
        </w:rPr>
        <w:t>Nama Lampiran</w:t>
      </w:r>
      <w:r w:rsidRPr="009E4DED">
        <w:rPr>
          <w:lang w:val="en-US"/>
        </w:rPr>
        <w:tab/>
        <w:t>XX</w:t>
      </w:r>
    </w:p>
    <w:p w14:paraId="7E92D80E" w14:textId="77777777" w:rsidR="006C04DE" w:rsidRPr="009E4DED" w:rsidRDefault="006C04DE" w:rsidP="006C04DE">
      <w:pPr>
        <w:pStyle w:val="TOC1"/>
        <w:tabs>
          <w:tab w:val="clear" w:pos="8256"/>
          <w:tab w:val="left" w:leader="dot" w:pos="7513"/>
        </w:tabs>
        <w:spacing w:line="360" w:lineRule="auto"/>
        <w:rPr>
          <w:rFonts w:eastAsiaTheme="minorHAnsi"/>
          <w:lang w:val="en-US"/>
        </w:rPr>
      </w:pPr>
      <w:r w:rsidRPr="009E4DED">
        <w:rPr>
          <w:rFonts w:eastAsiaTheme="minorHAnsi"/>
          <w:lang w:val="en-US"/>
        </w:rPr>
        <w:t>Lampiran 3. Nama Lampiran</w:t>
      </w:r>
      <w:r w:rsidRPr="009E4DED">
        <w:rPr>
          <w:rFonts w:eastAsiaTheme="minorHAnsi"/>
          <w:lang w:val="en-US"/>
        </w:rPr>
        <w:tab/>
        <w:t>XX</w:t>
      </w:r>
    </w:p>
    <w:p w14:paraId="6277940F" w14:textId="77777777" w:rsidR="006C04DE" w:rsidRPr="009E4DED" w:rsidRDefault="006C04DE" w:rsidP="006C04DE">
      <w:pPr>
        <w:tabs>
          <w:tab w:val="left" w:leader="dot" w:pos="7513"/>
        </w:tabs>
        <w:spacing w:after="0" w:line="360" w:lineRule="auto"/>
        <w:rPr>
          <w:lang w:val="en-US"/>
        </w:rPr>
      </w:pPr>
      <w:r w:rsidRPr="009E4DED">
        <w:rPr>
          <w:lang w:val="en-US"/>
        </w:rPr>
        <w:t xml:space="preserve">Lampiran 4. </w:t>
      </w:r>
      <w:r w:rsidRPr="009E4DED">
        <w:rPr>
          <w:rFonts w:eastAsiaTheme="minorHAnsi"/>
          <w:lang w:val="en-US"/>
        </w:rPr>
        <w:t>Nama Lampiran</w:t>
      </w:r>
      <w:r w:rsidRPr="009E4DED">
        <w:rPr>
          <w:lang w:val="en-US"/>
        </w:rPr>
        <w:tab/>
        <w:t>XX</w:t>
      </w:r>
    </w:p>
    <w:p w14:paraId="6E7F9F63" w14:textId="77777777" w:rsidR="0056730C" w:rsidRPr="009E4DED" w:rsidRDefault="0056730C" w:rsidP="0056730C">
      <w:pPr>
        <w:tabs>
          <w:tab w:val="left" w:leader="dot" w:pos="7513"/>
        </w:tabs>
        <w:spacing w:after="0" w:line="360" w:lineRule="auto"/>
        <w:rPr>
          <w:lang w:val="en-US"/>
        </w:rPr>
      </w:pPr>
    </w:p>
    <w:p w14:paraId="4E77CBE7" w14:textId="77777777" w:rsidR="003D36B2" w:rsidRPr="009E4DED" w:rsidRDefault="003D36B2" w:rsidP="00EC2803">
      <w:pPr>
        <w:tabs>
          <w:tab w:val="left" w:leader="dot" w:pos="7513"/>
        </w:tabs>
        <w:spacing w:line="360" w:lineRule="auto"/>
        <w:rPr>
          <w:lang w:val="en-US"/>
        </w:rPr>
      </w:pPr>
    </w:p>
    <w:p w14:paraId="7388E0BA" w14:textId="545DF560" w:rsidR="00246749" w:rsidRPr="009E4DED" w:rsidRDefault="00246749">
      <w:pPr>
        <w:spacing w:after="160" w:line="259" w:lineRule="auto"/>
        <w:rPr>
          <w:rFonts w:cs="Times New Roman"/>
          <w:b/>
          <w:szCs w:val="24"/>
        </w:rPr>
      </w:pPr>
      <w:r w:rsidRPr="009E4DED">
        <w:rPr>
          <w:rFonts w:cs="Times New Roman"/>
          <w:b/>
          <w:szCs w:val="24"/>
        </w:rPr>
        <w:br w:type="page"/>
      </w:r>
    </w:p>
    <w:p w14:paraId="652222A0" w14:textId="77777777" w:rsidR="00246749" w:rsidRPr="009E4DED" w:rsidRDefault="00246749" w:rsidP="006F53DB">
      <w:pPr>
        <w:pStyle w:val="BAB"/>
        <w:jc w:val="left"/>
        <w:sectPr w:rsidR="00246749" w:rsidRPr="009E4DED" w:rsidSect="00D272B5">
          <w:headerReference w:type="first" r:id="rId18"/>
          <w:footerReference w:type="first" r:id="rId19"/>
          <w:type w:val="continuous"/>
          <w:pgSz w:w="11907" w:h="16840" w:code="9"/>
          <w:pgMar w:top="2268" w:right="1699" w:bottom="1699" w:left="2275" w:header="720" w:footer="720" w:gutter="0"/>
          <w:pgNumType w:fmt="lowerRoman"/>
          <w:cols w:space="720"/>
          <w:titlePg/>
          <w:docGrid w:linePitch="360"/>
        </w:sectPr>
      </w:pPr>
    </w:p>
    <w:p w14:paraId="3F559E7B" w14:textId="77777777" w:rsidR="00246749" w:rsidRPr="009E4DED" w:rsidRDefault="00246749" w:rsidP="002A1E21">
      <w:pPr>
        <w:pStyle w:val="BAB"/>
        <w:outlineLvl w:val="0"/>
        <w:rPr>
          <w:rFonts w:cs="Times New Roman"/>
          <w:sz w:val="28"/>
          <w:szCs w:val="28"/>
        </w:rPr>
      </w:pPr>
      <w:bookmarkStart w:id="14" w:name="_Toc46216068"/>
      <w:bookmarkStart w:id="15" w:name="_Toc150977902"/>
      <w:bookmarkStart w:id="16" w:name="_Toc158053129"/>
      <w:r w:rsidRPr="009E4DED">
        <w:rPr>
          <w:rFonts w:cs="Times New Roman"/>
          <w:sz w:val="28"/>
          <w:szCs w:val="28"/>
        </w:rPr>
        <w:t xml:space="preserve">BAB I </w:t>
      </w:r>
      <w:r w:rsidRPr="009E4DED">
        <w:rPr>
          <w:rFonts w:cs="Times New Roman"/>
          <w:sz w:val="28"/>
          <w:szCs w:val="28"/>
        </w:rPr>
        <w:br/>
        <w:t>PENDAHULUAN</w:t>
      </w:r>
      <w:bookmarkEnd w:id="14"/>
      <w:bookmarkEnd w:id="15"/>
      <w:bookmarkEnd w:id="16"/>
    </w:p>
    <w:p w14:paraId="049D5FD8" w14:textId="77777777" w:rsidR="00246749" w:rsidRPr="009E4DED" w:rsidRDefault="00246749">
      <w:pPr>
        <w:spacing w:after="0" w:line="480" w:lineRule="auto"/>
        <w:jc w:val="both"/>
        <w:rPr>
          <w:rFonts w:cs="Times New Roman"/>
          <w:szCs w:val="24"/>
        </w:rPr>
      </w:pPr>
    </w:p>
    <w:p w14:paraId="2472836A" w14:textId="77777777" w:rsidR="00246749" w:rsidRPr="009E4DED" w:rsidRDefault="00246749" w:rsidP="007C568D">
      <w:pPr>
        <w:pStyle w:val="SUBBAB"/>
        <w:numPr>
          <w:ilvl w:val="1"/>
          <w:numId w:val="3"/>
        </w:numPr>
        <w:ind w:left="709" w:hanging="709"/>
        <w:outlineLvl w:val="1"/>
        <w:rPr>
          <w:rFonts w:cs="Times New Roman"/>
          <w:szCs w:val="24"/>
        </w:rPr>
      </w:pPr>
      <w:bookmarkStart w:id="17" w:name="_Toc46216069"/>
      <w:bookmarkStart w:id="18" w:name="_Toc150977903"/>
      <w:bookmarkStart w:id="19" w:name="_Toc158053130"/>
      <w:commentRangeStart w:id="20"/>
      <w:commentRangeStart w:id="21"/>
      <w:r w:rsidRPr="009E4DED">
        <w:rPr>
          <w:rFonts w:cs="Times New Roman"/>
          <w:szCs w:val="24"/>
        </w:rPr>
        <w:t xml:space="preserve">Latar Belakang </w:t>
      </w:r>
      <w:bookmarkEnd w:id="17"/>
      <w:commentRangeEnd w:id="20"/>
      <w:r w:rsidR="006474BB" w:rsidRPr="009E4DED">
        <w:rPr>
          <w:rStyle w:val="CommentReference"/>
          <w:b w:val="0"/>
        </w:rPr>
        <w:commentReference w:id="20"/>
      </w:r>
      <w:bookmarkEnd w:id="18"/>
      <w:commentRangeEnd w:id="21"/>
      <w:r w:rsidR="009E4DED" w:rsidRPr="009E4DED">
        <w:rPr>
          <w:rStyle w:val="CommentReference"/>
          <w:b w:val="0"/>
        </w:rPr>
        <w:commentReference w:id="21"/>
      </w:r>
      <w:bookmarkEnd w:id="19"/>
    </w:p>
    <w:p w14:paraId="4981D55F" w14:textId="54F01018" w:rsidR="00AE6409" w:rsidRPr="008E58B5" w:rsidRDefault="00AE6409" w:rsidP="007C568D">
      <w:pPr>
        <w:pStyle w:val="Paragraf"/>
        <w:spacing w:line="480" w:lineRule="auto"/>
        <w:ind w:firstLine="720"/>
        <w:rPr>
          <w:color w:val="FF0000"/>
          <w:lang w:val="id-ID"/>
        </w:rPr>
      </w:pPr>
      <w:r w:rsidRPr="008E58B5">
        <w:rPr>
          <w:color w:val="FF0000"/>
          <w:lang w:val="id-ID"/>
        </w:rPr>
        <w:t>Indonesia adalah negara yang kaya akan budaya dan kuliner. Makanan Indonesia memiliki ragam rasa dan aroma yang begitu khas, dan salah satu unsur penting dalam setiap hidangan Indonesia adalah sambal. Sambal telah menjadi bagian tak terpisahkan dari kuliner Indonesia, mengisi hidangan dengan sentuhan pedas dan berbagai varian rasa yang menggugah selera.</w:t>
      </w:r>
    </w:p>
    <w:p w14:paraId="2571AE56" w14:textId="20FE5B80" w:rsidR="00B31152" w:rsidRPr="008E58B5" w:rsidRDefault="00AE6409" w:rsidP="007C568D">
      <w:pPr>
        <w:pStyle w:val="Paragraf"/>
        <w:spacing w:line="480" w:lineRule="auto"/>
        <w:ind w:firstLine="720"/>
        <w:rPr>
          <w:color w:val="FF0000"/>
          <w:lang w:val="id-ID"/>
        </w:rPr>
      </w:pPr>
      <w:r w:rsidRPr="008E58B5">
        <w:rPr>
          <w:color w:val="FF0000"/>
          <w:lang w:val="id-ID"/>
        </w:rPr>
        <w:t>Sambal bukan sekadar bumbu, namun juga merupakan fenomena dalam budaya kuliner Indonesia. Keberagaman jenis sambal yang ada mencerminkan keanekaragaman budaya dan tradisi di berbagai daerah di Indonesia</w:t>
      </w:r>
      <w:sdt>
        <w:sdtPr>
          <w:rPr>
            <w:color w:val="000000"/>
            <w:lang w:val="id-ID"/>
          </w:rPr>
          <w:tag w:val="MENDELEY_CITATION_v3_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"/>
          <w:id w:val="501170476"/>
          <w:placeholder>
            <w:docPart w:val="DefaultPlaceholder_-1854013440"/>
          </w:placeholder>
        </w:sdtPr>
        <w:sdtEndPr/>
        <w:sdtContent>
          <w:r w:rsidR="00D23F98" w:rsidRPr="00D23F98">
            <w:rPr>
              <w:color w:val="000000"/>
              <w:lang w:val="id-ID"/>
            </w:rPr>
            <w:t>(Maulana, 2021)</w:t>
          </w:r>
        </w:sdtContent>
      </w:sdt>
      <w:r w:rsidRPr="008E58B5">
        <w:rPr>
          <w:color w:val="FF0000"/>
          <w:lang w:val="id-ID"/>
        </w:rPr>
        <w:t xml:space="preserve">. </w:t>
      </w:r>
    </w:p>
    <w:p w14:paraId="337A01FE" w14:textId="6954A6C5" w:rsidR="00F60FD3" w:rsidRPr="008E58B5" w:rsidRDefault="00AE6409" w:rsidP="007C568D">
      <w:pPr>
        <w:pStyle w:val="Paragraf"/>
        <w:spacing w:line="480" w:lineRule="auto"/>
        <w:ind w:firstLine="720"/>
        <w:rPr>
          <w:color w:val="FF0000"/>
          <w:lang w:val="id-ID"/>
        </w:rPr>
      </w:pPr>
      <w:r w:rsidRPr="008E58B5">
        <w:rPr>
          <w:color w:val="FF0000"/>
          <w:lang w:val="id-ID"/>
        </w:rPr>
        <w:t>Indonesia memiliki berbagai jenis sambal khas daerah yang membuatnya semakin menarik.</w:t>
      </w:r>
      <w:r w:rsidR="0084664C" w:rsidRPr="008E58B5">
        <w:rPr>
          <w:color w:val="FF0000"/>
          <w:lang w:val="id-ID"/>
        </w:rPr>
        <w:t xml:space="preserve"> Per 2022, sebanyak 22 jenis sambal dari berbagai daerah telah menjadi warisan budaya tak benda yang termasuk ke dalam domain Kemahiran dan Kerajinan Tradisional</w:t>
      </w:r>
      <w:r w:rsidR="00F60FD3" w:rsidRPr="008E58B5">
        <w:rPr>
          <w:color w:val="FF0000"/>
          <w:lang w:val="id-ID"/>
        </w:rPr>
        <w:t xml:space="preserve"> </w:t>
      </w:r>
      <w:sdt>
        <w:sdtPr>
          <w:rPr>
            <w:color w:val="000000"/>
            <w:lang w:val="id-ID"/>
          </w:rPr>
          <w:tag w:val="MENDELEY_CITATION_v3_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"/>
          <w:id w:val="209078189"/>
          <w:placeholder>
            <w:docPart w:val="DefaultPlaceholder_-1854013440"/>
          </w:placeholder>
        </w:sdtPr>
        <w:sdtEndPr/>
        <w:sdtContent>
          <w:r w:rsidR="00D23F98" w:rsidRPr="00D23F98">
            <w:rPr>
              <w:color w:val="000000"/>
              <w:lang w:val="id-ID"/>
            </w:rPr>
            <w:t>(</w:t>
          </w:r>
          <w:proofErr w:type="spellStart"/>
          <w:r w:rsidR="00D23F98" w:rsidRPr="00D23F98">
            <w:rPr>
              <w:color w:val="000000"/>
              <w:lang w:val="id-ID"/>
            </w:rPr>
            <w:t>Kemdikbud</w:t>
          </w:r>
          <w:proofErr w:type="spellEnd"/>
          <w:r w:rsidR="00D23F98" w:rsidRPr="00D23F98">
            <w:rPr>
              <w:color w:val="000000"/>
              <w:lang w:val="id-ID"/>
            </w:rPr>
            <w:t>, 2022)</w:t>
          </w:r>
        </w:sdtContent>
      </w:sdt>
      <w:r w:rsidR="0084664C" w:rsidRPr="008E58B5">
        <w:rPr>
          <w:color w:val="FF0000"/>
          <w:lang w:val="id-ID"/>
        </w:rPr>
        <w:t xml:space="preserve">. </w:t>
      </w:r>
      <w:r w:rsidRPr="008E58B5">
        <w:rPr>
          <w:color w:val="FF0000"/>
          <w:lang w:val="id-ID"/>
        </w:rPr>
        <w:t xml:space="preserve">Namun, mengidentifikasi dan mengklasifikasikan jenis sambal ini secara manual dapat menjadi tugas yang rumit. Inilah alasan mengapa </w:t>
      </w:r>
      <w:proofErr w:type="spellStart"/>
      <w:r w:rsidR="009972EE" w:rsidRPr="008E58B5">
        <w:rPr>
          <w:i/>
          <w:iCs/>
          <w:color w:val="FF0000"/>
          <w:lang w:val="id-ID"/>
        </w:rPr>
        <w:t>Image</w:t>
      </w:r>
      <w:proofErr w:type="spellEnd"/>
      <w:r w:rsidR="009972EE" w:rsidRPr="008E58B5">
        <w:rPr>
          <w:i/>
          <w:iCs/>
          <w:color w:val="FF0000"/>
          <w:lang w:val="id-ID"/>
        </w:rPr>
        <w:t xml:space="preserve"> </w:t>
      </w:r>
      <w:proofErr w:type="spellStart"/>
      <w:r w:rsidR="009972EE" w:rsidRPr="008E58B5">
        <w:rPr>
          <w:i/>
          <w:iCs/>
          <w:color w:val="FF0000"/>
          <w:lang w:val="id-ID"/>
        </w:rPr>
        <w:t>Classification</w:t>
      </w:r>
      <w:proofErr w:type="spellEnd"/>
      <w:r w:rsidR="009972EE" w:rsidRPr="008E58B5">
        <w:rPr>
          <w:color w:val="FF0000"/>
          <w:lang w:val="id-ID"/>
        </w:rPr>
        <w:t xml:space="preserve"> menggunakan</w:t>
      </w:r>
      <w:r w:rsidRPr="008E58B5">
        <w:rPr>
          <w:color w:val="FF0000"/>
          <w:lang w:val="id-ID"/>
        </w:rPr>
        <w:t xml:space="preserve"> </w:t>
      </w:r>
      <w:proofErr w:type="spellStart"/>
      <w:r w:rsidRPr="008E58B5">
        <w:rPr>
          <w:i/>
          <w:iCs/>
          <w:color w:val="FF0000"/>
          <w:lang w:val="id-ID"/>
        </w:rPr>
        <w:t>Machine</w:t>
      </w:r>
      <w:proofErr w:type="spellEnd"/>
      <w:r w:rsidRPr="008E58B5">
        <w:rPr>
          <w:i/>
          <w:iCs/>
          <w:color w:val="FF0000"/>
          <w:lang w:val="id-ID"/>
        </w:rPr>
        <w:t xml:space="preserve"> </w:t>
      </w:r>
      <w:proofErr w:type="spellStart"/>
      <w:r w:rsidRPr="008E58B5">
        <w:rPr>
          <w:i/>
          <w:iCs/>
          <w:color w:val="FF0000"/>
          <w:lang w:val="id-ID"/>
        </w:rPr>
        <w:t>Learning</w:t>
      </w:r>
      <w:proofErr w:type="spellEnd"/>
      <w:r w:rsidRPr="008E58B5">
        <w:rPr>
          <w:color w:val="FF0000"/>
          <w:lang w:val="id-ID"/>
        </w:rPr>
        <w:t xml:space="preserve"> dapat membantu dalam proses ini.</w:t>
      </w:r>
      <w:r w:rsidR="00944870" w:rsidRPr="008E58B5">
        <w:rPr>
          <w:color w:val="FF0000"/>
          <w:lang w:val="id-ID"/>
        </w:rPr>
        <w:t xml:space="preserve"> </w:t>
      </w:r>
      <w:r w:rsidR="00F70307" w:rsidRPr="008E58B5">
        <w:rPr>
          <w:color w:val="FF0000"/>
          <w:lang w:val="id-ID"/>
        </w:rPr>
        <w:t xml:space="preserve">Salah satu pendekatan model yang sering digunakan </w:t>
      </w:r>
      <w:r w:rsidR="0022338F" w:rsidRPr="008E58B5">
        <w:rPr>
          <w:color w:val="FF0000"/>
          <w:lang w:val="id-ID"/>
        </w:rPr>
        <w:t xml:space="preserve">untuk permasalahan </w:t>
      </w:r>
      <w:proofErr w:type="spellStart"/>
      <w:r w:rsidR="00B62CFF" w:rsidRPr="008E58B5">
        <w:rPr>
          <w:i/>
          <w:iCs/>
          <w:color w:val="FF0000"/>
          <w:lang w:val="id-ID"/>
        </w:rPr>
        <w:t>image</w:t>
      </w:r>
      <w:proofErr w:type="spellEnd"/>
      <w:r w:rsidR="00B62CFF" w:rsidRPr="008E58B5">
        <w:rPr>
          <w:i/>
          <w:iCs/>
          <w:color w:val="FF0000"/>
          <w:lang w:val="id-ID"/>
        </w:rPr>
        <w:t xml:space="preserve"> </w:t>
      </w:r>
      <w:proofErr w:type="spellStart"/>
      <w:r w:rsidR="00B62CFF" w:rsidRPr="008E58B5">
        <w:rPr>
          <w:i/>
          <w:iCs/>
          <w:color w:val="FF0000"/>
          <w:lang w:val="id-ID"/>
        </w:rPr>
        <w:t>classification</w:t>
      </w:r>
      <w:proofErr w:type="spellEnd"/>
      <w:r w:rsidR="00B62CFF" w:rsidRPr="008E58B5">
        <w:rPr>
          <w:i/>
          <w:iCs/>
          <w:color w:val="FF0000"/>
          <w:lang w:val="id-ID"/>
        </w:rPr>
        <w:t xml:space="preserve"> </w:t>
      </w:r>
      <w:r w:rsidR="0022338F" w:rsidRPr="008E58B5">
        <w:rPr>
          <w:color w:val="FF0000"/>
          <w:lang w:val="id-ID"/>
        </w:rPr>
        <w:t xml:space="preserve">adalah menggunakan </w:t>
      </w:r>
      <w:r w:rsidR="0022338F" w:rsidRPr="008E58B5">
        <w:rPr>
          <w:i/>
          <w:iCs/>
          <w:color w:val="FF0000"/>
          <w:lang w:val="id-ID"/>
        </w:rPr>
        <w:t>Neural Network</w:t>
      </w:r>
      <w:r w:rsidR="0026203D" w:rsidRPr="008E58B5">
        <w:rPr>
          <w:i/>
          <w:iCs/>
          <w:color w:val="FF0000"/>
          <w:lang w:val="id-ID"/>
        </w:rPr>
        <w:t xml:space="preserve"> </w:t>
      </w:r>
      <w:r w:rsidR="0026203D" w:rsidRPr="008E58B5">
        <w:rPr>
          <w:color w:val="FF0000"/>
          <w:lang w:val="id-ID"/>
        </w:rPr>
        <w:t>karena keandalannya yang dapat me</w:t>
      </w:r>
      <w:r w:rsidR="00BE3476" w:rsidRPr="008E58B5">
        <w:rPr>
          <w:color w:val="FF0000"/>
          <w:lang w:val="id-ID"/>
        </w:rPr>
        <w:t xml:space="preserve">ngenali pola rumit dengan mengadaptasi prinsip kerja otak manusia. </w:t>
      </w:r>
    </w:p>
    <w:p w14:paraId="5FF52E1C" w14:textId="6DA09DBE" w:rsidR="009972EE" w:rsidRPr="009E4DED" w:rsidRDefault="005E4097" w:rsidP="007C568D">
      <w:pPr>
        <w:pStyle w:val="Paragraf"/>
        <w:spacing w:line="480" w:lineRule="auto"/>
        <w:ind w:firstLine="720"/>
        <w:rPr>
          <w:lang w:val="id-ID"/>
        </w:rPr>
      </w:pPr>
      <w:proofErr w:type="spellStart"/>
      <w:r w:rsidRPr="009E4DED">
        <w:rPr>
          <w:i/>
          <w:iCs/>
          <w:lang w:val="id-ID"/>
        </w:rPr>
        <w:t>Image</w:t>
      </w:r>
      <w:proofErr w:type="spellEnd"/>
      <w:r w:rsidRPr="009E4DED">
        <w:rPr>
          <w:i/>
          <w:iCs/>
          <w:lang w:val="id-ID"/>
        </w:rPr>
        <w:t xml:space="preserve"> </w:t>
      </w:r>
      <w:proofErr w:type="spellStart"/>
      <w:r w:rsidRPr="009E4DED">
        <w:rPr>
          <w:i/>
          <w:iCs/>
          <w:lang w:val="id-ID"/>
        </w:rPr>
        <w:t>classificatio</w:t>
      </w:r>
      <w:r w:rsidR="0022338F" w:rsidRPr="009E4DED">
        <w:rPr>
          <w:i/>
          <w:iCs/>
          <w:lang w:val="id-ID"/>
        </w:rPr>
        <w:t>n</w:t>
      </w:r>
      <w:proofErr w:type="spellEnd"/>
      <w:r w:rsidR="0022338F" w:rsidRPr="009E4DED">
        <w:rPr>
          <w:i/>
          <w:iCs/>
          <w:lang w:val="id-ID"/>
        </w:rPr>
        <w:t xml:space="preserve"> </w:t>
      </w:r>
      <w:r w:rsidRPr="009E4DED">
        <w:rPr>
          <w:lang w:val="id-ID"/>
        </w:rPr>
        <w:t>merupakan topik yang sangat menarik untuk diaplikasikan untuk mengatasi berbagai macam bidang</w:t>
      </w:r>
      <w:r w:rsidR="008D6C5E" w:rsidRPr="009E4DED">
        <w:rPr>
          <w:lang w:val="id-ID"/>
        </w:rPr>
        <w:t xml:space="preserve">. Beberapa </w:t>
      </w:r>
      <w:proofErr w:type="spellStart"/>
      <w:r w:rsidR="008D6C5E" w:rsidRPr="009E4DED">
        <w:rPr>
          <w:lang w:val="id-ID"/>
        </w:rPr>
        <w:t>diantaranya</w:t>
      </w:r>
      <w:proofErr w:type="spellEnd"/>
      <w:r w:rsidR="008D6C5E" w:rsidRPr="009E4DED">
        <w:rPr>
          <w:lang w:val="id-ID"/>
        </w:rPr>
        <w:t xml:space="preserve"> adalah bidang perikanan, kebudayaan, hingga Kesehatan.</w:t>
      </w:r>
      <w:r w:rsidR="0025267B" w:rsidRPr="009E4DED">
        <w:rPr>
          <w:lang w:val="id-ID"/>
        </w:rPr>
        <w:t xml:space="preserve"> </w:t>
      </w:r>
      <w:r w:rsidR="008D6C5E" w:rsidRPr="009E4DED">
        <w:rPr>
          <w:lang w:val="id-ID"/>
        </w:rPr>
        <w:t xml:space="preserve">Pada bidang perikanan, </w:t>
      </w:r>
      <w:proofErr w:type="spellStart"/>
      <w:r w:rsidR="008D6C5E" w:rsidRPr="009E4DED">
        <w:rPr>
          <w:i/>
          <w:iCs/>
          <w:lang w:val="id-ID"/>
        </w:rPr>
        <w:t>Image</w:t>
      </w:r>
      <w:proofErr w:type="spellEnd"/>
      <w:r w:rsidR="008D6C5E" w:rsidRPr="009E4DED">
        <w:rPr>
          <w:i/>
          <w:iCs/>
          <w:lang w:val="id-ID"/>
        </w:rPr>
        <w:t xml:space="preserve"> </w:t>
      </w:r>
      <w:proofErr w:type="spellStart"/>
      <w:r w:rsidR="008D6C5E" w:rsidRPr="009E4DED">
        <w:rPr>
          <w:i/>
          <w:iCs/>
          <w:lang w:val="id-ID"/>
        </w:rPr>
        <w:t>Classification</w:t>
      </w:r>
      <w:proofErr w:type="spellEnd"/>
      <w:r w:rsidR="008D6C5E" w:rsidRPr="009E4DED">
        <w:rPr>
          <w:lang w:val="id-ID"/>
        </w:rPr>
        <w:t xml:space="preserve"> banyak digunakan untuk identifikasi dan klasifikasi ikan. Dalam </w:t>
      </w:r>
      <w:sdt>
        <w:sdtPr>
          <w:rPr>
            <w:color w:val="000000"/>
            <w:lang w:val="id-ID"/>
          </w:rPr>
          <w:tag w:val="MENDELEY_CITATION_v3_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"/>
          <w:id w:val="-1666549084"/>
          <w:placeholder>
            <w:docPart w:val="DefaultPlaceholder_-1854013440"/>
          </w:placeholder>
        </w:sdtPr>
        <w:sdtEndPr/>
        <w:sdtContent>
          <w:r w:rsidR="00D23F98" w:rsidRPr="00D23F98">
            <w:rPr>
              <w:color w:val="000000"/>
              <w:lang w:val="id-ID"/>
            </w:rPr>
            <w:t xml:space="preserve">Fauzi </w:t>
          </w:r>
          <w:proofErr w:type="spellStart"/>
          <w:r w:rsidR="00D23F98" w:rsidRPr="00D23F98">
            <w:rPr>
              <w:color w:val="000000"/>
              <w:lang w:val="id-ID"/>
            </w:rPr>
            <w:t>et</w:t>
          </w:r>
          <w:proofErr w:type="spellEnd"/>
          <w:r w:rsidR="00D23F98" w:rsidRPr="00D23F98">
            <w:rPr>
              <w:color w:val="000000"/>
              <w:lang w:val="id-ID"/>
            </w:rPr>
            <w:t xml:space="preserve"> </w:t>
          </w:r>
          <w:proofErr w:type="spellStart"/>
          <w:r w:rsidR="00D23F98" w:rsidRPr="00D23F98">
            <w:rPr>
              <w:color w:val="000000"/>
              <w:lang w:val="id-ID"/>
            </w:rPr>
            <w:t>al.</w:t>
          </w:r>
          <w:proofErr w:type="spellEnd"/>
          <w:r w:rsidR="00D23F98" w:rsidRPr="00D23F98">
            <w:rPr>
              <w:color w:val="000000"/>
              <w:lang w:val="id-ID"/>
            </w:rPr>
            <w:t>, (2019)</w:t>
          </w:r>
        </w:sdtContent>
      </w:sdt>
      <w:r w:rsidR="008D6C5E" w:rsidRPr="009E4DED">
        <w:rPr>
          <w:color w:val="000000" w:themeColor="text1"/>
          <w:lang w:val="id-ID"/>
        </w:rPr>
        <w:t xml:space="preserve">, </w:t>
      </w:r>
      <w:proofErr w:type="spellStart"/>
      <w:r w:rsidR="008D6C5E" w:rsidRPr="009E4DED">
        <w:rPr>
          <w:i/>
          <w:iCs/>
          <w:color w:val="000000" w:themeColor="text1"/>
          <w:lang w:val="id-ID"/>
        </w:rPr>
        <w:t>Image</w:t>
      </w:r>
      <w:proofErr w:type="spellEnd"/>
      <w:r w:rsidR="008D6C5E" w:rsidRPr="009E4DED">
        <w:rPr>
          <w:i/>
          <w:iCs/>
          <w:color w:val="000000" w:themeColor="text1"/>
          <w:lang w:val="id-ID"/>
        </w:rPr>
        <w:t xml:space="preserve"> </w:t>
      </w:r>
      <w:proofErr w:type="spellStart"/>
      <w:r w:rsidR="008D6C5E" w:rsidRPr="009E4DED">
        <w:rPr>
          <w:i/>
          <w:iCs/>
          <w:color w:val="000000" w:themeColor="text1"/>
          <w:lang w:val="id-ID"/>
        </w:rPr>
        <w:t>Classification</w:t>
      </w:r>
      <w:proofErr w:type="spellEnd"/>
      <w:r w:rsidR="008D6C5E" w:rsidRPr="009E4DED">
        <w:rPr>
          <w:i/>
          <w:iCs/>
          <w:color w:val="000000" w:themeColor="text1"/>
          <w:lang w:val="id-ID"/>
        </w:rPr>
        <w:t xml:space="preserve"> </w:t>
      </w:r>
      <w:r w:rsidR="008D6C5E" w:rsidRPr="009E4DED">
        <w:rPr>
          <w:color w:val="000000" w:themeColor="text1"/>
          <w:lang w:val="id-ID"/>
        </w:rPr>
        <w:t xml:space="preserve">digunakan untuk mengidentifikasi ikan air tawar dengan menggunakan </w:t>
      </w:r>
      <w:proofErr w:type="spellStart"/>
      <w:r w:rsidR="008D6C5E" w:rsidRPr="009E4DED">
        <w:rPr>
          <w:i/>
          <w:iCs/>
          <w:color w:val="000000" w:themeColor="text1"/>
          <w:lang w:val="id-ID"/>
        </w:rPr>
        <w:t>Convolutional</w:t>
      </w:r>
      <w:proofErr w:type="spellEnd"/>
      <w:r w:rsidR="008D6C5E" w:rsidRPr="009E4DED">
        <w:rPr>
          <w:i/>
          <w:iCs/>
          <w:color w:val="000000" w:themeColor="text1"/>
          <w:lang w:val="id-ID"/>
        </w:rPr>
        <w:t xml:space="preserve"> Neural Network</w:t>
      </w:r>
      <w:r w:rsidR="009E3FDA" w:rsidRPr="009E4DED">
        <w:rPr>
          <w:i/>
          <w:iCs/>
          <w:color w:val="000000" w:themeColor="text1"/>
          <w:lang w:val="id-ID"/>
        </w:rPr>
        <w:t xml:space="preserve"> (CNN)</w:t>
      </w:r>
      <w:r w:rsidR="008D6C5E" w:rsidRPr="009E4DED">
        <w:rPr>
          <w:color w:val="000000" w:themeColor="text1"/>
          <w:lang w:val="id-ID"/>
        </w:rPr>
        <w:t>.</w:t>
      </w:r>
      <w:r w:rsidR="009E3FDA" w:rsidRPr="009E4DED">
        <w:rPr>
          <w:color w:val="000000" w:themeColor="text1"/>
          <w:lang w:val="id-ID"/>
        </w:rPr>
        <w:t xml:space="preserve"> </w:t>
      </w:r>
      <w:sdt>
        <w:sdtPr>
          <w:rPr>
            <w:color w:val="000000"/>
            <w:lang w:val="id-ID"/>
          </w:rPr>
          <w:tag w:val="MENDELEY_CITATION_v3_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"/>
          <w:id w:val="-1016928087"/>
          <w:placeholder>
            <w:docPart w:val="DefaultPlaceholder_-1854013440"/>
          </w:placeholder>
        </w:sdtPr>
        <w:sdtEndPr/>
        <w:sdtContent>
          <w:proofErr w:type="spellStart"/>
          <w:r w:rsidR="00D23F98" w:rsidRPr="00D23F98">
            <w:rPr>
              <w:color w:val="000000"/>
              <w:lang w:val="id-ID"/>
            </w:rPr>
            <w:t>Zhu</w:t>
          </w:r>
          <w:proofErr w:type="spellEnd"/>
          <w:r w:rsidR="00D23F98" w:rsidRPr="00D23F98">
            <w:rPr>
              <w:color w:val="000000"/>
              <w:lang w:val="id-ID"/>
            </w:rPr>
            <w:t xml:space="preserve"> </w:t>
          </w:r>
          <w:proofErr w:type="spellStart"/>
          <w:r w:rsidR="00D23F98" w:rsidRPr="00D23F98">
            <w:rPr>
              <w:color w:val="000000"/>
              <w:lang w:val="id-ID"/>
            </w:rPr>
            <w:t>et</w:t>
          </w:r>
          <w:proofErr w:type="spellEnd"/>
          <w:r w:rsidR="00D23F98" w:rsidRPr="00D23F98">
            <w:rPr>
              <w:color w:val="000000"/>
              <w:lang w:val="id-ID"/>
            </w:rPr>
            <w:t xml:space="preserve"> </w:t>
          </w:r>
          <w:proofErr w:type="spellStart"/>
          <w:r w:rsidR="00D23F98" w:rsidRPr="00D23F98">
            <w:rPr>
              <w:color w:val="000000"/>
              <w:lang w:val="id-ID"/>
            </w:rPr>
            <w:t>al.</w:t>
          </w:r>
          <w:proofErr w:type="spellEnd"/>
          <w:r w:rsidR="00D23F98" w:rsidRPr="00D23F98">
            <w:rPr>
              <w:color w:val="000000"/>
              <w:lang w:val="id-ID"/>
            </w:rPr>
            <w:t>, (2018)</w:t>
          </w:r>
        </w:sdtContent>
      </w:sdt>
      <w:r w:rsidR="009E3FDA" w:rsidRPr="009E4DED">
        <w:rPr>
          <w:color w:val="000000" w:themeColor="text1"/>
          <w:lang w:val="id-ID"/>
        </w:rPr>
        <w:t xml:space="preserve"> juga menggunakan </w:t>
      </w:r>
      <w:r w:rsidR="009E3FDA" w:rsidRPr="009E4DED">
        <w:rPr>
          <w:i/>
          <w:iCs/>
          <w:color w:val="000000" w:themeColor="text1"/>
          <w:lang w:val="id-ID"/>
        </w:rPr>
        <w:t xml:space="preserve">CNN </w:t>
      </w:r>
      <w:r w:rsidR="009E3FDA" w:rsidRPr="009E4DED">
        <w:rPr>
          <w:color w:val="000000" w:themeColor="text1"/>
          <w:lang w:val="id-ID"/>
        </w:rPr>
        <w:t xml:space="preserve">untuk mendeteksi objek bawah laut. </w:t>
      </w:r>
      <w:r w:rsidR="00386982" w:rsidRPr="009E4DED">
        <w:rPr>
          <w:color w:val="000000" w:themeColor="text1"/>
          <w:lang w:val="id-ID"/>
        </w:rPr>
        <w:t xml:space="preserve"> </w:t>
      </w:r>
      <w:sdt>
        <w:sdtPr>
          <w:rPr>
            <w:color w:val="000000"/>
            <w:lang w:val="id-ID"/>
          </w:rPr>
          <w:tag w:val="MENDELEY_CITATION_v3_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"/>
          <w:id w:val="-1016612724"/>
          <w:placeholder>
            <w:docPart w:val="DefaultPlaceholder_-1854013440"/>
          </w:placeholder>
        </w:sdtPr>
        <w:sdtEndPr/>
        <w:sdtContent>
          <w:r w:rsidR="00D23F98" w:rsidRPr="00D23F98">
            <w:rPr>
              <w:color w:val="000000"/>
              <w:lang w:val="id-ID"/>
            </w:rPr>
            <w:t xml:space="preserve">Liu </w:t>
          </w:r>
          <w:proofErr w:type="spellStart"/>
          <w:r w:rsidR="00D23F98" w:rsidRPr="00D23F98">
            <w:rPr>
              <w:color w:val="000000"/>
              <w:lang w:val="id-ID"/>
            </w:rPr>
            <w:t>et</w:t>
          </w:r>
          <w:proofErr w:type="spellEnd"/>
          <w:r w:rsidR="00D23F98" w:rsidRPr="00D23F98">
            <w:rPr>
              <w:color w:val="000000"/>
              <w:lang w:val="id-ID"/>
            </w:rPr>
            <w:t xml:space="preserve"> </w:t>
          </w:r>
          <w:proofErr w:type="spellStart"/>
          <w:r w:rsidR="00D23F98" w:rsidRPr="00D23F98">
            <w:rPr>
              <w:color w:val="000000"/>
              <w:lang w:val="id-ID"/>
            </w:rPr>
            <w:t>al.</w:t>
          </w:r>
          <w:proofErr w:type="spellEnd"/>
          <w:r w:rsidR="00D23F98" w:rsidRPr="00D23F98">
            <w:rPr>
              <w:color w:val="000000"/>
              <w:lang w:val="id-ID"/>
            </w:rPr>
            <w:t>, (2019)</w:t>
          </w:r>
        </w:sdtContent>
      </w:sdt>
      <w:r w:rsidR="009E3FDA" w:rsidRPr="009E4DED">
        <w:rPr>
          <w:color w:val="000000" w:themeColor="text1"/>
          <w:lang w:val="id-ID"/>
        </w:rPr>
        <w:t xml:space="preserve"> mengklasifikasikan binatang laut dengan </w:t>
      </w:r>
      <w:proofErr w:type="spellStart"/>
      <w:r w:rsidR="009E3FDA" w:rsidRPr="009E4DED">
        <w:rPr>
          <w:i/>
          <w:iCs/>
          <w:color w:val="000000" w:themeColor="text1"/>
          <w:lang w:val="id-ID"/>
        </w:rPr>
        <w:t>Embedded</w:t>
      </w:r>
      <w:proofErr w:type="spellEnd"/>
      <w:r w:rsidR="009E3FDA" w:rsidRPr="009E4DED">
        <w:rPr>
          <w:i/>
          <w:iCs/>
          <w:color w:val="000000" w:themeColor="text1"/>
          <w:lang w:val="id-ID"/>
        </w:rPr>
        <w:t xml:space="preserve"> System</w:t>
      </w:r>
      <w:r w:rsidR="009E3FDA" w:rsidRPr="009E4DED">
        <w:rPr>
          <w:color w:val="000000" w:themeColor="text1"/>
          <w:lang w:val="id-ID"/>
        </w:rPr>
        <w:t xml:space="preserve"> berbasis </w:t>
      </w:r>
      <w:proofErr w:type="spellStart"/>
      <w:r w:rsidR="009E3FDA" w:rsidRPr="009E4DED">
        <w:rPr>
          <w:i/>
          <w:iCs/>
          <w:color w:val="000000" w:themeColor="text1"/>
          <w:lang w:val="id-ID"/>
        </w:rPr>
        <w:t>Mobilenet</w:t>
      </w:r>
      <w:proofErr w:type="spellEnd"/>
      <w:r w:rsidR="009E3FDA" w:rsidRPr="009E4DED">
        <w:rPr>
          <w:color w:val="000000" w:themeColor="text1"/>
          <w:lang w:val="id-ID"/>
        </w:rPr>
        <w:t xml:space="preserve"> dan </w:t>
      </w:r>
      <w:r w:rsidR="009E3FDA" w:rsidRPr="009E4DED">
        <w:rPr>
          <w:i/>
          <w:iCs/>
          <w:color w:val="000000" w:themeColor="text1"/>
          <w:lang w:val="id-ID"/>
        </w:rPr>
        <w:t xml:space="preserve">Transfer </w:t>
      </w:r>
      <w:proofErr w:type="spellStart"/>
      <w:r w:rsidR="009E3FDA" w:rsidRPr="009E4DED">
        <w:rPr>
          <w:i/>
          <w:iCs/>
          <w:color w:val="000000" w:themeColor="text1"/>
          <w:lang w:val="id-ID"/>
        </w:rPr>
        <w:t>Learning</w:t>
      </w:r>
      <w:proofErr w:type="spellEnd"/>
      <w:r w:rsidR="009E3FDA" w:rsidRPr="009E4DED">
        <w:rPr>
          <w:color w:val="000000" w:themeColor="text1"/>
          <w:lang w:val="id-ID"/>
        </w:rPr>
        <w:t xml:space="preserve">. </w:t>
      </w:r>
      <w:r w:rsidR="00386982" w:rsidRPr="009E4DED">
        <w:rPr>
          <w:color w:val="000000" w:themeColor="text1"/>
          <w:lang w:val="id-ID"/>
        </w:rPr>
        <w:t xml:space="preserve">Selain itu, </w:t>
      </w:r>
      <w:sdt>
        <w:sdtPr>
          <w:rPr>
            <w:color w:val="000000"/>
            <w:lang w:val="id-ID"/>
          </w:rPr>
          <w:tag w:val="MENDELEY_CITATION_v3_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"/>
          <w:id w:val="-671412488"/>
          <w:placeholder>
            <w:docPart w:val="DefaultPlaceholder_-1854013440"/>
          </w:placeholder>
        </w:sdtPr>
        <w:sdtEndPr/>
        <w:sdtContent>
          <w:r w:rsidR="00D23F98" w:rsidRPr="00D23F98">
            <w:rPr>
              <w:color w:val="000000"/>
              <w:lang w:val="id-ID"/>
            </w:rPr>
            <w:t xml:space="preserve">Hanifa </w:t>
          </w:r>
          <w:proofErr w:type="spellStart"/>
          <w:r w:rsidR="00D23F98" w:rsidRPr="00D23F98">
            <w:rPr>
              <w:color w:val="000000"/>
              <w:lang w:val="id-ID"/>
            </w:rPr>
            <w:t>et</w:t>
          </w:r>
          <w:proofErr w:type="spellEnd"/>
          <w:r w:rsidR="00D23F98" w:rsidRPr="00D23F98">
            <w:rPr>
              <w:color w:val="000000"/>
              <w:lang w:val="id-ID"/>
            </w:rPr>
            <w:t xml:space="preserve"> </w:t>
          </w:r>
          <w:proofErr w:type="spellStart"/>
          <w:r w:rsidR="00D23F98" w:rsidRPr="00D23F98">
            <w:rPr>
              <w:color w:val="000000"/>
              <w:lang w:val="id-ID"/>
            </w:rPr>
            <w:t>al.</w:t>
          </w:r>
          <w:proofErr w:type="spellEnd"/>
          <w:r w:rsidR="00D23F98" w:rsidRPr="00D23F98">
            <w:rPr>
              <w:color w:val="000000"/>
              <w:lang w:val="id-ID"/>
            </w:rPr>
            <w:t>, (2023)</w:t>
          </w:r>
        </w:sdtContent>
      </w:sdt>
      <w:r w:rsidR="00386982" w:rsidRPr="009E4DED">
        <w:rPr>
          <w:color w:val="000000" w:themeColor="text1"/>
          <w:lang w:val="id-ID"/>
        </w:rPr>
        <w:t xml:space="preserve"> </w:t>
      </w:r>
      <w:r w:rsidR="009E3FDA" w:rsidRPr="009E4DED">
        <w:rPr>
          <w:color w:val="000000" w:themeColor="text1"/>
          <w:lang w:val="id-ID"/>
        </w:rPr>
        <w:t xml:space="preserve">juga menggunakan </w:t>
      </w:r>
      <w:r w:rsidR="009E3FDA" w:rsidRPr="009E4DED">
        <w:rPr>
          <w:i/>
          <w:iCs/>
          <w:color w:val="000000" w:themeColor="text1"/>
          <w:lang w:val="id-ID"/>
        </w:rPr>
        <w:t>CNN</w:t>
      </w:r>
      <w:r w:rsidR="009E3FDA" w:rsidRPr="009E4DED">
        <w:rPr>
          <w:color w:val="000000" w:themeColor="text1"/>
          <w:lang w:val="id-ID"/>
        </w:rPr>
        <w:t xml:space="preserve"> dengan </w:t>
      </w:r>
      <w:proofErr w:type="spellStart"/>
      <w:r w:rsidR="000043A3">
        <w:rPr>
          <w:i/>
          <w:iCs/>
          <w:color w:val="000000" w:themeColor="text1"/>
          <w:lang w:val="id-ID"/>
        </w:rPr>
        <w:t>MobileNet</w:t>
      </w:r>
      <w:proofErr w:type="spellEnd"/>
      <w:r w:rsidR="000043A3">
        <w:rPr>
          <w:i/>
          <w:iCs/>
          <w:color w:val="000000" w:themeColor="text1"/>
          <w:lang w:val="id-ID"/>
        </w:rPr>
        <w:t xml:space="preserve"> V2</w:t>
      </w:r>
      <w:r w:rsidR="009E3FDA" w:rsidRPr="009E4DED">
        <w:rPr>
          <w:color w:val="000000" w:themeColor="text1"/>
          <w:lang w:val="id-ID"/>
        </w:rPr>
        <w:t xml:space="preserve"> untuk mendeteksi kesegaran ikan.</w:t>
      </w:r>
    </w:p>
    <w:p w14:paraId="54D88B74" w14:textId="70AEBB0E" w:rsidR="00B31152" w:rsidRPr="009E4DED" w:rsidRDefault="003810E7" w:rsidP="007C568D">
      <w:pPr>
        <w:pStyle w:val="Paragraf"/>
        <w:spacing w:line="480" w:lineRule="auto"/>
        <w:ind w:firstLine="720"/>
        <w:rPr>
          <w:color w:val="000000"/>
          <w:lang w:val="id-ID"/>
        </w:rPr>
      </w:pPr>
      <w:r w:rsidRPr="009E4DED">
        <w:rPr>
          <w:lang w:val="id-ID"/>
        </w:rPr>
        <w:t xml:space="preserve">Pada sektor kebudayaan, </w:t>
      </w:r>
      <w:proofErr w:type="spellStart"/>
      <w:r w:rsidRPr="009E4DED">
        <w:rPr>
          <w:i/>
          <w:iCs/>
          <w:lang w:val="id-ID"/>
        </w:rPr>
        <w:t>Machine</w:t>
      </w:r>
      <w:proofErr w:type="spellEnd"/>
      <w:r w:rsidRPr="009E4DED">
        <w:rPr>
          <w:i/>
          <w:iCs/>
          <w:lang w:val="id-ID"/>
        </w:rPr>
        <w:t xml:space="preserve"> </w:t>
      </w:r>
      <w:proofErr w:type="spellStart"/>
      <w:r w:rsidRPr="009E4DED">
        <w:rPr>
          <w:i/>
          <w:iCs/>
          <w:lang w:val="id-ID"/>
        </w:rPr>
        <w:t>Learning</w:t>
      </w:r>
      <w:proofErr w:type="spellEnd"/>
      <w:r w:rsidR="007759FE" w:rsidRPr="009E4DED">
        <w:rPr>
          <w:lang w:val="id-ID"/>
        </w:rPr>
        <w:t xml:space="preserve"> dengan </w:t>
      </w:r>
      <w:r w:rsidR="007759FE" w:rsidRPr="009E4DED">
        <w:rPr>
          <w:i/>
          <w:iCs/>
          <w:lang w:val="id-ID"/>
        </w:rPr>
        <w:t>CNN</w:t>
      </w:r>
      <w:r w:rsidRPr="009E4DED">
        <w:rPr>
          <w:lang w:val="id-ID"/>
        </w:rPr>
        <w:t xml:space="preserve"> digunakan untuk mengklasifikasikan Topeng Cirebon yang memiliki jenis topeng yang berbeda yaitu Panji, Samba, </w:t>
      </w:r>
      <w:proofErr w:type="spellStart"/>
      <w:r w:rsidRPr="009E4DED">
        <w:rPr>
          <w:lang w:val="id-ID"/>
        </w:rPr>
        <w:t>Rumyang</w:t>
      </w:r>
      <w:proofErr w:type="spellEnd"/>
      <w:r w:rsidRPr="009E4DED">
        <w:rPr>
          <w:lang w:val="id-ID"/>
        </w:rPr>
        <w:t xml:space="preserve">, Kelana, dan Tumenggung </w:t>
      </w:r>
      <w:sdt>
        <w:sdtPr>
          <w:rPr>
            <w:color w:val="000000"/>
            <w:lang w:val="id-ID"/>
          </w:rPr>
          <w:tag w:val="MENDELEY_CITATION_v3_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"/>
          <w:id w:val="843745931"/>
          <w:placeholder>
            <w:docPart w:val="DefaultPlaceholder_-1854013440"/>
          </w:placeholder>
        </w:sdtPr>
        <w:sdtEndPr/>
        <w:sdtContent>
          <w:r w:rsidR="00D23F98" w:rsidRPr="00D23F98">
            <w:rPr>
              <w:color w:val="000000"/>
              <w:lang w:val="id-ID"/>
            </w:rPr>
            <w:t>(Kurniadi, 2021).</w:t>
          </w:r>
        </w:sdtContent>
      </w:sdt>
      <w:r w:rsidR="007759FE" w:rsidRPr="009E4DED">
        <w:rPr>
          <w:color w:val="000000" w:themeColor="text1"/>
          <w:lang w:val="id-ID"/>
        </w:rPr>
        <w:t xml:space="preserve"> Sedangkan, dalam </w:t>
      </w:r>
      <w:sdt>
        <w:sdtPr>
          <w:rPr>
            <w:color w:val="000000"/>
            <w:lang w:val="id-ID"/>
          </w:rPr>
          <w:tag w:val="MENDELEY_CITATION_v3_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"/>
          <w:id w:val="-1800904635"/>
          <w:placeholder>
            <w:docPart w:val="DefaultPlaceholder_-1854013440"/>
          </w:placeholder>
        </w:sdtPr>
        <w:sdtEndPr/>
        <w:sdtContent>
          <w:proofErr w:type="spellStart"/>
          <w:r w:rsidR="00D23F98" w:rsidRPr="00D23F98">
            <w:rPr>
              <w:color w:val="000000"/>
              <w:lang w:val="id-ID"/>
            </w:rPr>
            <w:t>Minarno</w:t>
          </w:r>
          <w:proofErr w:type="spellEnd"/>
          <w:r w:rsidR="00D23F98" w:rsidRPr="00D23F98">
            <w:rPr>
              <w:color w:val="000000"/>
              <w:lang w:val="id-ID"/>
            </w:rPr>
            <w:t xml:space="preserve"> </w:t>
          </w:r>
          <w:proofErr w:type="spellStart"/>
          <w:r w:rsidR="00D23F98" w:rsidRPr="00D23F98">
            <w:rPr>
              <w:color w:val="000000"/>
              <w:lang w:val="id-ID"/>
            </w:rPr>
            <w:t>et</w:t>
          </w:r>
          <w:proofErr w:type="spellEnd"/>
          <w:r w:rsidR="00D23F98" w:rsidRPr="00D23F98">
            <w:rPr>
              <w:color w:val="000000"/>
              <w:lang w:val="id-ID"/>
            </w:rPr>
            <w:t xml:space="preserve"> </w:t>
          </w:r>
          <w:proofErr w:type="spellStart"/>
          <w:r w:rsidR="00D23F98" w:rsidRPr="00D23F98">
            <w:rPr>
              <w:color w:val="000000"/>
              <w:lang w:val="id-ID"/>
            </w:rPr>
            <w:t>al.</w:t>
          </w:r>
          <w:proofErr w:type="spellEnd"/>
          <w:r w:rsidR="00D23F98" w:rsidRPr="00D23F98">
            <w:rPr>
              <w:color w:val="000000"/>
              <w:lang w:val="id-ID"/>
            </w:rPr>
            <w:t>, (2020)</w:t>
          </w:r>
        </w:sdtContent>
      </w:sdt>
      <w:r w:rsidR="007759FE" w:rsidRPr="009E4DED">
        <w:rPr>
          <w:color w:val="000000" w:themeColor="text1"/>
          <w:lang w:val="id-ID"/>
        </w:rPr>
        <w:t xml:space="preserve"> </w:t>
      </w:r>
      <w:proofErr w:type="spellStart"/>
      <w:r w:rsidR="007759FE" w:rsidRPr="009E4DED">
        <w:rPr>
          <w:color w:val="000000" w:themeColor="text1"/>
          <w:lang w:val="id-ID"/>
        </w:rPr>
        <w:t>Machine</w:t>
      </w:r>
      <w:proofErr w:type="spellEnd"/>
      <w:r w:rsidR="007759FE" w:rsidRPr="009E4DED">
        <w:rPr>
          <w:color w:val="000000" w:themeColor="text1"/>
          <w:lang w:val="id-ID"/>
        </w:rPr>
        <w:t xml:space="preserve"> </w:t>
      </w:r>
      <w:proofErr w:type="spellStart"/>
      <w:r w:rsidR="007759FE" w:rsidRPr="009E4DED">
        <w:rPr>
          <w:color w:val="000000" w:themeColor="text1"/>
          <w:lang w:val="id-ID"/>
        </w:rPr>
        <w:t>Learning</w:t>
      </w:r>
      <w:proofErr w:type="spellEnd"/>
      <w:r w:rsidR="007759FE" w:rsidRPr="009E4DED">
        <w:rPr>
          <w:color w:val="000000" w:themeColor="text1"/>
          <w:lang w:val="id-ID"/>
        </w:rPr>
        <w:t xml:space="preserve"> dengan </w:t>
      </w:r>
      <w:proofErr w:type="spellStart"/>
      <w:r w:rsidR="007759FE" w:rsidRPr="009E4DED">
        <w:rPr>
          <w:color w:val="000000" w:themeColor="text1"/>
          <w:lang w:val="id-ID"/>
        </w:rPr>
        <w:t>Support</w:t>
      </w:r>
      <w:proofErr w:type="spellEnd"/>
      <w:r w:rsidR="007759FE" w:rsidRPr="009E4DED">
        <w:rPr>
          <w:color w:val="000000" w:themeColor="text1"/>
          <w:lang w:val="id-ID"/>
        </w:rPr>
        <w:t xml:space="preserve"> </w:t>
      </w:r>
      <w:proofErr w:type="spellStart"/>
      <w:r w:rsidR="007759FE" w:rsidRPr="009E4DED">
        <w:rPr>
          <w:color w:val="000000" w:themeColor="text1"/>
          <w:lang w:val="id-ID"/>
        </w:rPr>
        <w:t>Vectore</w:t>
      </w:r>
      <w:proofErr w:type="spellEnd"/>
      <w:r w:rsidR="007759FE" w:rsidRPr="009E4DED">
        <w:rPr>
          <w:color w:val="000000" w:themeColor="text1"/>
          <w:lang w:val="id-ID"/>
        </w:rPr>
        <w:t xml:space="preserve"> </w:t>
      </w:r>
      <w:proofErr w:type="spellStart"/>
      <w:r w:rsidR="007759FE" w:rsidRPr="009E4DED">
        <w:rPr>
          <w:color w:val="000000" w:themeColor="text1"/>
          <w:lang w:val="id-ID"/>
        </w:rPr>
        <w:t>Machine</w:t>
      </w:r>
      <w:proofErr w:type="spellEnd"/>
      <w:r w:rsidR="007759FE" w:rsidRPr="009E4DED">
        <w:rPr>
          <w:color w:val="000000" w:themeColor="text1"/>
          <w:lang w:val="id-ID"/>
        </w:rPr>
        <w:t xml:space="preserve"> digunakan untuk melakukan klasifikasi jenis batik.</w:t>
      </w:r>
    </w:p>
    <w:p w14:paraId="10A4CFBC" w14:textId="5DF978B2" w:rsidR="00527F4C" w:rsidRPr="009E4DED" w:rsidRDefault="00527F4C" w:rsidP="007C568D">
      <w:pPr>
        <w:pStyle w:val="Paragraf"/>
        <w:spacing w:line="480" w:lineRule="auto"/>
        <w:ind w:firstLine="720"/>
        <w:rPr>
          <w:i/>
          <w:iCs/>
          <w:color w:val="000000"/>
          <w:lang w:val="id-ID"/>
        </w:rPr>
      </w:pPr>
      <w:r w:rsidRPr="009E4DED">
        <w:rPr>
          <w:lang w:val="id-ID"/>
        </w:rPr>
        <w:t xml:space="preserve">Pada sektor kesehatan, banyak peneliti yang juga menggunakan </w:t>
      </w:r>
      <w:proofErr w:type="spellStart"/>
      <w:r w:rsidRPr="009E4DED">
        <w:rPr>
          <w:i/>
          <w:iCs/>
          <w:lang w:val="id-ID"/>
        </w:rPr>
        <w:t>Machine</w:t>
      </w:r>
      <w:proofErr w:type="spellEnd"/>
      <w:r w:rsidRPr="009E4DED">
        <w:rPr>
          <w:i/>
          <w:iCs/>
          <w:lang w:val="id-ID"/>
        </w:rPr>
        <w:t xml:space="preserve"> </w:t>
      </w:r>
      <w:proofErr w:type="spellStart"/>
      <w:r w:rsidRPr="009E4DED">
        <w:rPr>
          <w:i/>
          <w:iCs/>
          <w:lang w:val="id-ID"/>
        </w:rPr>
        <w:t>Learning</w:t>
      </w:r>
      <w:proofErr w:type="spellEnd"/>
      <w:r w:rsidRPr="009E4DED">
        <w:rPr>
          <w:lang w:val="id-ID"/>
        </w:rPr>
        <w:t xml:space="preserve">, terutama saat Pandemi </w:t>
      </w:r>
      <w:r w:rsidRPr="009E4DED">
        <w:rPr>
          <w:i/>
          <w:iCs/>
          <w:lang w:val="id-ID"/>
        </w:rPr>
        <w:t>Covid-19</w:t>
      </w:r>
      <w:r w:rsidRPr="009E4DED">
        <w:rPr>
          <w:lang w:val="id-ID"/>
        </w:rPr>
        <w:t xml:space="preserve"> lalu. Saat itu, penggunaan masker yang baik dan benar menjadi salah satu cara untuk menekan </w:t>
      </w:r>
      <w:r w:rsidR="00E41F67" w:rsidRPr="009E4DED">
        <w:rPr>
          <w:lang w:val="id-ID"/>
        </w:rPr>
        <w:t>penyebaran</w:t>
      </w:r>
      <w:r w:rsidRPr="009E4DED">
        <w:rPr>
          <w:lang w:val="id-ID"/>
        </w:rPr>
        <w:t xml:space="preserve"> virus</w:t>
      </w:r>
      <w:r w:rsidR="00E41F67" w:rsidRPr="009E4DED">
        <w:rPr>
          <w:lang w:val="id-ID"/>
        </w:rPr>
        <w:t xml:space="preserve"> </w:t>
      </w:r>
      <w:r w:rsidR="00E41F67" w:rsidRPr="009E4DED">
        <w:rPr>
          <w:i/>
          <w:iCs/>
          <w:lang w:val="id-ID"/>
        </w:rPr>
        <w:t>Covid-19</w:t>
      </w:r>
      <w:r w:rsidRPr="009E4DED">
        <w:rPr>
          <w:lang w:val="id-ID"/>
        </w:rPr>
        <w:t>.</w:t>
      </w:r>
      <w:r w:rsidR="00E41F67" w:rsidRPr="009E4DED">
        <w:rPr>
          <w:lang w:val="id-ID"/>
        </w:rPr>
        <w:t xml:space="preserve"> Untuk membantu menekan penyebaran virus tersebut, </w:t>
      </w:r>
      <w:r w:rsidRPr="009E4DED">
        <w:rPr>
          <w:lang w:val="id-ID"/>
        </w:rPr>
        <w:t xml:space="preserve"> </w:t>
      </w:r>
      <w:sdt>
        <w:sdtPr>
          <w:rPr>
            <w:color w:val="000000"/>
            <w:lang w:val="id-ID"/>
          </w:rPr>
          <w:tag w:val="MENDELEY_CITATION_v3_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"/>
          <w:id w:val="24915069"/>
          <w:placeholder>
            <w:docPart w:val="DefaultPlaceholder_-1854013440"/>
          </w:placeholder>
        </w:sdtPr>
        <w:sdtEndPr/>
        <w:sdtContent>
          <w:proofErr w:type="spellStart"/>
          <w:r w:rsidR="00D23F98" w:rsidRPr="00D23F98">
            <w:rPr>
              <w:color w:val="000000"/>
              <w:lang w:val="id-ID"/>
            </w:rPr>
            <w:t>Campos</w:t>
          </w:r>
          <w:proofErr w:type="spellEnd"/>
          <w:r w:rsidR="00D23F98" w:rsidRPr="00D23F98">
            <w:rPr>
              <w:color w:val="000000"/>
              <w:lang w:val="id-ID"/>
            </w:rPr>
            <w:t xml:space="preserve"> et </w:t>
          </w:r>
          <w:proofErr w:type="spellStart"/>
          <w:r w:rsidR="00D23F98" w:rsidRPr="00D23F98">
            <w:rPr>
              <w:color w:val="000000"/>
              <w:lang w:val="id-ID"/>
            </w:rPr>
            <w:t>al.</w:t>
          </w:r>
          <w:proofErr w:type="spellEnd"/>
          <w:r w:rsidR="00D23F98" w:rsidRPr="00D23F98">
            <w:rPr>
              <w:color w:val="000000"/>
              <w:lang w:val="id-ID"/>
            </w:rPr>
            <w:t>, (2023)</w:t>
          </w:r>
        </w:sdtContent>
      </w:sdt>
      <w:r w:rsidR="00E41F67" w:rsidRPr="009E4DED">
        <w:rPr>
          <w:color w:val="000000" w:themeColor="text1"/>
          <w:lang w:val="id-ID"/>
        </w:rPr>
        <w:t xml:space="preserve"> membuat suatu model klasifikasi penggunaan masker yang baik dan benar dengan memanfaatkan </w:t>
      </w:r>
      <w:r w:rsidR="00E41F67" w:rsidRPr="009E4DED">
        <w:rPr>
          <w:i/>
          <w:iCs/>
          <w:color w:val="000000" w:themeColor="text1"/>
          <w:lang w:val="id-ID"/>
        </w:rPr>
        <w:t xml:space="preserve">CNN </w:t>
      </w:r>
      <w:r w:rsidR="00E41F67" w:rsidRPr="009E4DED">
        <w:rPr>
          <w:color w:val="000000" w:themeColor="text1"/>
          <w:lang w:val="id-ID"/>
        </w:rPr>
        <w:t xml:space="preserve">dan pengaplikasiannya secara </w:t>
      </w:r>
      <w:r w:rsidR="00E41F67" w:rsidRPr="009E4DED">
        <w:rPr>
          <w:i/>
          <w:iCs/>
          <w:color w:val="000000" w:themeColor="text1"/>
          <w:lang w:val="id-ID"/>
        </w:rPr>
        <w:t>real-</w:t>
      </w:r>
      <w:proofErr w:type="spellStart"/>
      <w:r w:rsidR="00E41F67" w:rsidRPr="009E4DED">
        <w:rPr>
          <w:i/>
          <w:iCs/>
          <w:color w:val="000000" w:themeColor="text1"/>
          <w:lang w:val="id-ID"/>
        </w:rPr>
        <w:t>time</w:t>
      </w:r>
      <w:proofErr w:type="spellEnd"/>
      <w:r w:rsidR="00E41F67" w:rsidRPr="009E4DED">
        <w:rPr>
          <w:i/>
          <w:iCs/>
          <w:color w:val="000000" w:themeColor="text1"/>
          <w:lang w:val="id-ID"/>
        </w:rPr>
        <w:t xml:space="preserve"> </w:t>
      </w:r>
      <w:r w:rsidR="00E41F67" w:rsidRPr="009E4DED">
        <w:rPr>
          <w:color w:val="000000" w:themeColor="text1"/>
          <w:lang w:val="id-ID"/>
        </w:rPr>
        <w:t xml:space="preserve">menggunakan </w:t>
      </w:r>
      <w:proofErr w:type="spellStart"/>
      <w:r w:rsidR="00E41F67" w:rsidRPr="009E4DED">
        <w:rPr>
          <w:i/>
          <w:iCs/>
          <w:color w:val="000000" w:themeColor="text1"/>
          <w:lang w:val="id-ID"/>
        </w:rPr>
        <w:t>Raspberry</w:t>
      </w:r>
      <w:proofErr w:type="spellEnd"/>
      <w:r w:rsidR="00E41F67" w:rsidRPr="009E4DED">
        <w:rPr>
          <w:i/>
          <w:iCs/>
          <w:color w:val="000000" w:themeColor="text1"/>
          <w:lang w:val="id-ID"/>
        </w:rPr>
        <w:t xml:space="preserve"> Pi4.</w:t>
      </w:r>
    </w:p>
    <w:p w14:paraId="7CA407C8" w14:textId="71211B3A" w:rsidR="00FD5A09" w:rsidRPr="003B4A41" w:rsidRDefault="00C73BFD" w:rsidP="007C568D">
      <w:pPr>
        <w:pStyle w:val="Paragraf"/>
        <w:spacing w:line="480" w:lineRule="auto"/>
        <w:ind w:firstLine="720"/>
        <w:rPr>
          <w:lang w:val="en-US"/>
        </w:rPr>
      </w:pPr>
      <w:r w:rsidRPr="009E4DED">
        <w:rPr>
          <w:lang w:val="id-ID"/>
        </w:rPr>
        <w:t xml:space="preserve">Dalam penelitian ini, peneliti </w:t>
      </w:r>
      <w:r w:rsidR="00CA70AB" w:rsidRPr="009E4DED">
        <w:rPr>
          <w:lang w:val="id-ID"/>
        </w:rPr>
        <w:t xml:space="preserve">mengaplikasikan model </w:t>
      </w:r>
      <w:proofErr w:type="spellStart"/>
      <w:r w:rsidR="000043A3">
        <w:rPr>
          <w:i/>
          <w:iCs/>
          <w:lang w:val="id-ID"/>
        </w:rPr>
        <w:t>MobileNet</w:t>
      </w:r>
      <w:proofErr w:type="spellEnd"/>
      <w:r w:rsidR="000043A3">
        <w:rPr>
          <w:i/>
          <w:iCs/>
          <w:lang w:val="id-ID"/>
        </w:rPr>
        <w:t xml:space="preserve"> V2</w:t>
      </w:r>
      <w:r w:rsidRPr="009E4DED">
        <w:rPr>
          <w:lang w:val="id-ID"/>
        </w:rPr>
        <w:t xml:space="preserve"> </w:t>
      </w:r>
      <w:r w:rsidR="00E6621F" w:rsidRPr="00E6621F">
        <w:rPr>
          <w:lang w:val="id-ID"/>
        </w:rPr>
        <w:t>untuk mengklasifikasikan spesies bunga monstera</w:t>
      </w:r>
      <w:r w:rsidR="00E6621F">
        <w:rPr>
          <w:lang w:val="en-US"/>
        </w:rPr>
        <w:t>.</w:t>
      </w:r>
      <w:r w:rsidRPr="009E4DED">
        <w:rPr>
          <w:lang w:val="id-ID"/>
        </w:rPr>
        <w:t xml:space="preserve"> </w:t>
      </w:r>
      <w:r w:rsidR="00CA70AB" w:rsidRPr="009E4DED">
        <w:rPr>
          <w:lang w:val="id-ID"/>
        </w:rPr>
        <w:t xml:space="preserve">Model ini dipilih karena keandalannya dalam mengetahui </w:t>
      </w:r>
      <w:r w:rsidR="00284B09" w:rsidRPr="009E4DED">
        <w:rPr>
          <w:lang w:val="id-ID"/>
        </w:rPr>
        <w:t xml:space="preserve">pola-pola yang rumit </w:t>
      </w:r>
      <w:r w:rsidR="001446D7" w:rsidRPr="00E6621F">
        <w:rPr>
          <w:lang w:val="id-ID"/>
        </w:rPr>
        <w:t xml:space="preserve">dan </w:t>
      </w:r>
      <w:r w:rsidR="00C56DB6" w:rsidRPr="00E6621F">
        <w:rPr>
          <w:lang w:val="id-ID"/>
        </w:rPr>
        <w:t>telah dilatih untuk mampu mengklasifikasikan 1000 objek gambar</w:t>
      </w:r>
      <w:r w:rsidR="00A11C0C" w:rsidRPr="00E6621F">
        <w:rPr>
          <w:lang w:val="id-ID"/>
        </w:rPr>
        <w:t xml:space="preserve"> yang berbeda. </w:t>
      </w:r>
      <w:r w:rsidR="00A11C0C" w:rsidRPr="009E4DED">
        <w:rPr>
          <w:lang w:val="en-US"/>
        </w:rPr>
        <w:t xml:space="preserve">Selain </w:t>
      </w:r>
      <w:proofErr w:type="spellStart"/>
      <w:r w:rsidR="00A11C0C" w:rsidRPr="009E4DED">
        <w:rPr>
          <w:lang w:val="en-US"/>
        </w:rPr>
        <w:t>itu</w:t>
      </w:r>
      <w:proofErr w:type="spellEnd"/>
      <w:r w:rsidR="00A11C0C" w:rsidRPr="009E4DED">
        <w:rPr>
          <w:lang w:val="en-US"/>
        </w:rPr>
        <w:t xml:space="preserve">, model </w:t>
      </w:r>
      <w:proofErr w:type="spellStart"/>
      <w:r w:rsidR="00A11C0C" w:rsidRPr="009E4DED">
        <w:rPr>
          <w:lang w:val="en-US"/>
        </w:rPr>
        <w:t>ini</w:t>
      </w:r>
      <w:proofErr w:type="spellEnd"/>
      <w:r w:rsidR="00A11C0C" w:rsidRPr="009E4DED">
        <w:rPr>
          <w:lang w:val="en-US"/>
        </w:rPr>
        <w:t xml:space="preserve"> </w:t>
      </w:r>
      <w:proofErr w:type="spellStart"/>
      <w:r w:rsidR="00A11C0C" w:rsidRPr="009E4DED">
        <w:rPr>
          <w:lang w:val="en-US"/>
        </w:rPr>
        <w:t>dinilai</w:t>
      </w:r>
      <w:proofErr w:type="spellEnd"/>
      <w:r w:rsidR="00A11C0C" w:rsidRPr="009E4DED">
        <w:rPr>
          <w:lang w:val="en-US"/>
        </w:rPr>
        <w:t xml:space="preserve"> </w:t>
      </w:r>
      <w:proofErr w:type="spellStart"/>
      <w:r w:rsidR="00A11C0C" w:rsidRPr="009E4DED">
        <w:rPr>
          <w:lang w:val="en-US"/>
        </w:rPr>
        <w:t>efisien</w:t>
      </w:r>
      <w:proofErr w:type="spellEnd"/>
      <w:r w:rsidR="00A11C0C" w:rsidRPr="009E4DED">
        <w:rPr>
          <w:lang w:val="en-US"/>
        </w:rPr>
        <w:t xml:space="preserve"> </w:t>
      </w:r>
      <w:r w:rsidR="00C16E0A" w:rsidRPr="009E4DED">
        <w:rPr>
          <w:lang w:val="en-US"/>
        </w:rPr>
        <w:t xml:space="preserve">dan </w:t>
      </w:r>
      <w:proofErr w:type="spellStart"/>
      <w:r w:rsidR="00C16E0A" w:rsidRPr="009E4DED">
        <w:rPr>
          <w:lang w:val="en-US"/>
        </w:rPr>
        <w:t>dapat</w:t>
      </w:r>
      <w:proofErr w:type="spellEnd"/>
      <w:r w:rsidR="00C16E0A" w:rsidRPr="009E4DED">
        <w:rPr>
          <w:lang w:val="en-US"/>
        </w:rPr>
        <w:t xml:space="preserve"> </w:t>
      </w:r>
      <w:proofErr w:type="spellStart"/>
      <w:r w:rsidR="00C16E0A" w:rsidRPr="009E4DED">
        <w:rPr>
          <w:lang w:val="en-US"/>
        </w:rPr>
        <w:t>dijalankan</w:t>
      </w:r>
      <w:proofErr w:type="spellEnd"/>
      <w:r w:rsidR="00C16E0A" w:rsidRPr="009E4DED">
        <w:rPr>
          <w:lang w:val="en-US"/>
        </w:rPr>
        <w:t xml:space="preserve"> </w:t>
      </w:r>
      <w:proofErr w:type="spellStart"/>
      <w:r w:rsidR="00C16E0A" w:rsidRPr="009E4DED">
        <w:rPr>
          <w:lang w:val="en-US"/>
        </w:rPr>
        <w:t>menggunakan</w:t>
      </w:r>
      <w:proofErr w:type="spellEnd"/>
      <w:r w:rsidR="00C16E0A" w:rsidRPr="009E4DED">
        <w:rPr>
          <w:lang w:val="en-US"/>
        </w:rPr>
        <w:t xml:space="preserve"> </w:t>
      </w:r>
      <w:r w:rsidR="00C16E0A" w:rsidRPr="009E4DED">
        <w:rPr>
          <w:i/>
          <w:iCs/>
          <w:lang w:val="en-US"/>
        </w:rPr>
        <w:t>platform mobile</w:t>
      </w:r>
      <w:r w:rsidR="00C16E0A" w:rsidRPr="009E4DED">
        <w:rPr>
          <w:lang w:val="en-US"/>
        </w:rPr>
        <w:t xml:space="preserve"> yang </w:t>
      </w:r>
      <w:proofErr w:type="spellStart"/>
      <w:r w:rsidR="00C16E0A" w:rsidRPr="009E4DED">
        <w:rPr>
          <w:lang w:val="en-US"/>
        </w:rPr>
        <w:t>memiliki</w:t>
      </w:r>
      <w:proofErr w:type="spellEnd"/>
      <w:r w:rsidR="00C16E0A" w:rsidRPr="009E4DED">
        <w:rPr>
          <w:lang w:val="en-US"/>
        </w:rPr>
        <w:t xml:space="preserve"> </w:t>
      </w:r>
      <w:proofErr w:type="spellStart"/>
      <w:r w:rsidR="00C16E0A" w:rsidRPr="009E4DED">
        <w:rPr>
          <w:lang w:val="en-US"/>
        </w:rPr>
        <w:t>spesifikasi</w:t>
      </w:r>
      <w:proofErr w:type="spellEnd"/>
      <w:r w:rsidR="00C16E0A" w:rsidRPr="009E4DED">
        <w:rPr>
          <w:lang w:val="en-US"/>
        </w:rPr>
        <w:t xml:space="preserve"> </w:t>
      </w:r>
      <w:proofErr w:type="spellStart"/>
      <w:r w:rsidR="00C16E0A" w:rsidRPr="009E4DED">
        <w:rPr>
          <w:lang w:val="en-US"/>
        </w:rPr>
        <w:t>perangkat</w:t>
      </w:r>
      <w:proofErr w:type="spellEnd"/>
      <w:r w:rsidR="00C16E0A" w:rsidRPr="009E4DED">
        <w:rPr>
          <w:lang w:val="en-US"/>
        </w:rPr>
        <w:t xml:space="preserve"> yang </w:t>
      </w:r>
      <w:proofErr w:type="spellStart"/>
      <w:r w:rsidR="00C16E0A" w:rsidRPr="009E4DED">
        <w:rPr>
          <w:lang w:val="en-US"/>
        </w:rPr>
        <w:t>tidak</w:t>
      </w:r>
      <w:proofErr w:type="spellEnd"/>
      <w:r w:rsidR="00C16E0A" w:rsidRPr="009E4DED">
        <w:rPr>
          <w:lang w:val="en-US"/>
        </w:rPr>
        <w:t xml:space="preserve"> </w:t>
      </w:r>
      <w:proofErr w:type="spellStart"/>
      <w:r w:rsidR="00C16E0A" w:rsidRPr="009E4DED">
        <w:rPr>
          <w:lang w:val="en-US"/>
        </w:rPr>
        <w:t>terlalu</w:t>
      </w:r>
      <w:proofErr w:type="spellEnd"/>
      <w:r w:rsidR="00C16E0A" w:rsidRPr="009E4DED">
        <w:rPr>
          <w:lang w:val="en-US"/>
        </w:rPr>
        <w:t xml:space="preserve"> </w:t>
      </w:r>
      <w:proofErr w:type="spellStart"/>
      <w:r w:rsidR="00C16E0A" w:rsidRPr="009E4DED">
        <w:rPr>
          <w:lang w:val="en-US"/>
        </w:rPr>
        <w:t>tinggi</w:t>
      </w:r>
      <w:proofErr w:type="spellEnd"/>
      <w:r w:rsidR="00D27F03">
        <w:rPr>
          <w:lang w:val="en-US"/>
        </w:rPr>
        <w:t xml:space="preserve"> </w:t>
      </w:r>
      <w:sdt>
        <w:sdtPr>
          <w:rPr>
            <w:color w:val="000000"/>
            <w:lang w:val="en-US"/>
          </w:rPr>
          <w:tag w:val="MENDELEY_CITATION_v3_eyJjaXRhdGlvbklEIjoiTUVOREVMRVlfQ0lUQVRJT05fMDBjYzU2NWEtN2ViOC00OWZhLWE1N2QtMzhjYjNlNDlhNzdh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Swic3VwcHJlc3MtYXV0aG9yIjpmYWxzZSwiY29tcG9zaXRlIjpmYWxzZSwiYXV0aG9yLW9ubHkiOmZhbHNlfV19"/>
          <w:id w:val="-2070955976"/>
          <w:placeholder>
            <w:docPart w:val="DefaultPlaceholder_-1854013440"/>
          </w:placeholder>
        </w:sdtPr>
        <w:sdtEndPr/>
        <w:sdtContent>
          <w:r w:rsidR="00E6621F" w:rsidRPr="00E6621F">
            <w:rPr>
              <w:color w:val="000000"/>
              <w:lang w:val="en-US"/>
            </w:rPr>
            <w:t>(Sandler et al., 2018)</w:t>
          </w:r>
        </w:sdtContent>
      </w:sdt>
      <w:r w:rsidR="00C16E0A" w:rsidRPr="009E4DED">
        <w:rPr>
          <w:lang w:val="en-US"/>
        </w:rPr>
        <w:t>.</w:t>
      </w:r>
    </w:p>
    <w:p w14:paraId="41D468F0" w14:textId="164BC695" w:rsidR="00246749" w:rsidRPr="009E4DED" w:rsidRDefault="00246749" w:rsidP="007C568D">
      <w:pPr>
        <w:pStyle w:val="SUBBAB"/>
        <w:numPr>
          <w:ilvl w:val="1"/>
          <w:numId w:val="3"/>
        </w:numPr>
        <w:ind w:left="709" w:hanging="709"/>
        <w:outlineLvl w:val="1"/>
        <w:rPr>
          <w:rFonts w:cs="Times New Roman"/>
          <w:szCs w:val="24"/>
        </w:rPr>
      </w:pPr>
      <w:bookmarkStart w:id="22" w:name="_Toc46216070"/>
      <w:bookmarkStart w:id="23" w:name="_Toc150977904"/>
      <w:bookmarkStart w:id="24" w:name="_Toc158053131"/>
      <w:r w:rsidRPr="009E4DED">
        <w:rPr>
          <w:rFonts w:cs="Times New Roman"/>
          <w:szCs w:val="24"/>
        </w:rPr>
        <w:t>Identifikasi Masalah</w:t>
      </w:r>
      <w:bookmarkEnd w:id="22"/>
      <w:bookmarkEnd w:id="23"/>
      <w:bookmarkEnd w:id="24"/>
    </w:p>
    <w:p w14:paraId="72A1DD33" w14:textId="1546DFD9" w:rsidR="00A33CF2" w:rsidRPr="009E4DED" w:rsidRDefault="00A33CF2" w:rsidP="007C568D">
      <w:pPr>
        <w:spacing w:after="0" w:line="480" w:lineRule="auto"/>
        <w:ind w:firstLine="709"/>
        <w:jc w:val="both"/>
      </w:pPr>
      <w:r w:rsidRPr="009E4DED">
        <w:t>Adapun identifikasi masalah pada penelitian ini adalah sebagai berikut:</w:t>
      </w:r>
    </w:p>
    <w:p w14:paraId="0CCA8FBD" w14:textId="39523D1A" w:rsidR="00246749" w:rsidRPr="009E4DED" w:rsidRDefault="00A33CF2" w:rsidP="00A33CF2">
      <w:pPr>
        <w:pStyle w:val="ListParagraph"/>
        <w:numPr>
          <w:ilvl w:val="0"/>
          <w:numId w:val="10"/>
        </w:numPr>
        <w:spacing w:after="0" w:line="480" w:lineRule="auto"/>
        <w:jc w:val="both"/>
      </w:pPr>
      <w:r w:rsidRPr="009E4DED">
        <w:t xml:space="preserve">Bagaimana algoritma </w:t>
      </w:r>
      <w:proofErr w:type="spellStart"/>
      <w:r w:rsidRPr="009E4DED">
        <w:rPr>
          <w:i/>
          <w:iCs/>
        </w:rPr>
        <w:t>Adaptive</w:t>
      </w:r>
      <w:proofErr w:type="spellEnd"/>
      <w:r w:rsidRPr="009E4DED">
        <w:rPr>
          <w:i/>
          <w:iCs/>
        </w:rPr>
        <w:t xml:space="preserve"> </w:t>
      </w:r>
      <w:proofErr w:type="spellStart"/>
      <w:r w:rsidRPr="009E4DED">
        <w:rPr>
          <w:i/>
          <w:iCs/>
        </w:rPr>
        <w:t>Moment</w:t>
      </w:r>
      <w:proofErr w:type="spellEnd"/>
      <w:r w:rsidRPr="009E4DED">
        <w:rPr>
          <w:i/>
          <w:iCs/>
        </w:rPr>
        <w:t xml:space="preserve"> </w:t>
      </w:r>
      <w:proofErr w:type="spellStart"/>
      <w:r w:rsidRPr="009E4DED">
        <w:rPr>
          <w:i/>
          <w:iCs/>
        </w:rPr>
        <w:t>Estimation</w:t>
      </w:r>
      <w:proofErr w:type="spellEnd"/>
      <w:r w:rsidRPr="009E4DED">
        <w:rPr>
          <w:i/>
          <w:iCs/>
        </w:rPr>
        <w:t xml:space="preserve"> </w:t>
      </w:r>
      <w:r w:rsidRPr="009E4DED">
        <w:t xml:space="preserve">menjadi </w:t>
      </w:r>
      <w:proofErr w:type="spellStart"/>
      <w:r w:rsidRPr="009E4DED">
        <w:t>pengoptimal</w:t>
      </w:r>
      <w:proofErr w:type="spellEnd"/>
      <w:r w:rsidRPr="009E4DED">
        <w:t xml:space="preserve"> dalam mengklasifikasi </w:t>
      </w:r>
      <w:proofErr w:type="spellStart"/>
      <w:r w:rsidR="00A56ADE">
        <w:rPr>
          <w:lang w:val="en-US"/>
        </w:rPr>
        <w:t>spesies</w:t>
      </w:r>
      <w:proofErr w:type="spellEnd"/>
      <w:r w:rsidR="00A56ADE">
        <w:rPr>
          <w:lang w:val="en-US"/>
        </w:rPr>
        <w:t xml:space="preserve"> </w:t>
      </w:r>
      <w:proofErr w:type="spellStart"/>
      <w:r w:rsidR="00A56ADE">
        <w:rPr>
          <w:lang w:val="en-US"/>
        </w:rPr>
        <w:t>bunga</w:t>
      </w:r>
      <w:proofErr w:type="spellEnd"/>
      <w:r w:rsidR="00A56ADE">
        <w:rPr>
          <w:lang w:val="en-US"/>
        </w:rPr>
        <w:t xml:space="preserve"> monstera </w:t>
      </w:r>
      <w:r w:rsidRPr="009E4DED">
        <w:t xml:space="preserve">menggunakan model </w:t>
      </w:r>
      <w:proofErr w:type="spellStart"/>
      <w:r w:rsidR="000043A3">
        <w:rPr>
          <w:i/>
          <w:iCs/>
        </w:rPr>
        <w:t>MobileNet</w:t>
      </w:r>
      <w:proofErr w:type="spellEnd"/>
      <w:r w:rsidR="000043A3">
        <w:rPr>
          <w:i/>
          <w:iCs/>
        </w:rPr>
        <w:t xml:space="preserve"> V2</w:t>
      </w:r>
      <w:r w:rsidRPr="009E4DED">
        <w:t>?</w:t>
      </w:r>
    </w:p>
    <w:p w14:paraId="53370C6A" w14:textId="28026B9E" w:rsidR="00A33CF2" w:rsidRPr="009E4DED" w:rsidRDefault="00A33CF2" w:rsidP="00A33CF2">
      <w:pPr>
        <w:pStyle w:val="ListParagraph"/>
        <w:numPr>
          <w:ilvl w:val="0"/>
          <w:numId w:val="10"/>
        </w:numPr>
        <w:spacing w:after="0" w:line="480" w:lineRule="auto"/>
        <w:jc w:val="both"/>
      </w:pPr>
      <w:r w:rsidRPr="009E4DED">
        <w:t xml:space="preserve">Bagaimana hasil klasifikasi </w:t>
      </w:r>
      <w:proofErr w:type="spellStart"/>
      <w:r w:rsidR="00A56ADE">
        <w:rPr>
          <w:lang w:val="en-US"/>
        </w:rPr>
        <w:t>spesies</w:t>
      </w:r>
      <w:proofErr w:type="spellEnd"/>
      <w:r w:rsidR="00A56ADE">
        <w:rPr>
          <w:lang w:val="en-US"/>
        </w:rPr>
        <w:t xml:space="preserve"> </w:t>
      </w:r>
      <w:proofErr w:type="spellStart"/>
      <w:r w:rsidR="00A56ADE">
        <w:rPr>
          <w:lang w:val="en-US"/>
        </w:rPr>
        <w:t>bunga</w:t>
      </w:r>
      <w:proofErr w:type="spellEnd"/>
      <w:r w:rsidR="00A56ADE">
        <w:rPr>
          <w:lang w:val="en-US"/>
        </w:rPr>
        <w:t xml:space="preserve"> monstera</w:t>
      </w:r>
      <w:r w:rsidRPr="009E4DED">
        <w:t xml:space="preserve"> menggunakan model </w:t>
      </w:r>
      <w:proofErr w:type="spellStart"/>
      <w:r w:rsidR="000043A3">
        <w:rPr>
          <w:i/>
          <w:iCs/>
        </w:rPr>
        <w:t>MobileNet</w:t>
      </w:r>
      <w:proofErr w:type="spellEnd"/>
      <w:r w:rsidR="000043A3">
        <w:rPr>
          <w:i/>
          <w:iCs/>
        </w:rPr>
        <w:t xml:space="preserve"> V2</w:t>
      </w:r>
      <w:r w:rsidRPr="009E4DED">
        <w:t xml:space="preserve"> dengan </w:t>
      </w:r>
      <w:proofErr w:type="spellStart"/>
      <w:r w:rsidRPr="009E4DED">
        <w:t>optimisasi</w:t>
      </w:r>
      <w:proofErr w:type="spellEnd"/>
      <w:r w:rsidRPr="009E4DED">
        <w:t xml:space="preserve"> parameter Adam?</w:t>
      </w:r>
    </w:p>
    <w:p w14:paraId="0498A306" w14:textId="2D91D614" w:rsidR="00BF0D8B" w:rsidRPr="009E4DED" w:rsidRDefault="00BF0D8B" w:rsidP="00A33CF2">
      <w:pPr>
        <w:pStyle w:val="ListParagraph"/>
        <w:numPr>
          <w:ilvl w:val="0"/>
          <w:numId w:val="10"/>
        </w:numPr>
        <w:spacing w:after="0" w:line="480" w:lineRule="auto"/>
        <w:jc w:val="both"/>
      </w:pPr>
      <w:proofErr w:type="spellStart"/>
      <w:r w:rsidRPr="009E4DED">
        <w:rPr>
          <w:lang w:val="en-US"/>
        </w:rPr>
        <w:t>Berapa</w:t>
      </w:r>
      <w:proofErr w:type="spellEnd"/>
      <w:r w:rsidRPr="009E4DED">
        <w:rPr>
          <w:lang w:val="en-US"/>
        </w:rPr>
        <w:t xml:space="preserve"> </w:t>
      </w:r>
      <w:proofErr w:type="spellStart"/>
      <w:r w:rsidRPr="009E4DED">
        <w:rPr>
          <w:lang w:val="en-US"/>
        </w:rPr>
        <w:t>nilai</w:t>
      </w:r>
      <w:proofErr w:type="spellEnd"/>
      <w:r w:rsidRPr="009E4DED">
        <w:rPr>
          <w:lang w:val="en-US"/>
        </w:rPr>
        <w:t xml:space="preserve"> </w:t>
      </w:r>
      <w:r w:rsidR="00066A9C" w:rsidRPr="009E4DED">
        <w:rPr>
          <w:lang w:val="en-US"/>
        </w:rPr>
        <w:t xml:space="preserve">learning rate </w:t>
      </w:r>
      <w:proofErr w:type="spellStart"/>
      <w:r w:rsidR="00066A9C" w:rsidRPr="009E4DED">
        <w:rPr>
          <w:lang w:val="en-US"/>
        </w:rPr>
        <w:t>terbaik</w:t>
      </w:r>
      <w:proofErr w:type="spellEnd"/>
      <w:r w:rsidR="00066A9C" w:rsidRPr="009E4DED">
        <w:rPr>
          <w:lang w:val="en-US"/>
        </w:rPr>
        <w:t xml:space="preserve"> yang </w:t>
      </w:r>
      <w:proofErr w:type="spellStart"/>
      <w:r w:rsidR="00066A9C" w:rsidRPr="009E4DED">
        <w:rPr>
          <w:lang w:val="en-US"/>
        </w:rPr>
        <w:t>menghasilkan</w:t>
      </w:r>
      <w:proofErr w:type="spellEnd"/>
      <w:r w:rsidR="007954E8">
        <w:rPr>
          <w:lang w:val="en-US"/>
        </w:rPr>
        <w:t xml:space="preserve"> </w:t>
      </w:r>
      <w:proofErr w:type="spellStart"/>
      <w:r w:rsidR="00066A9C" w:rsidRPr="009E4DED">
        <w:rPr>
          <w:lang w:val="en-US"/>
        </w:rPr>
        <w:t>nilai</w:t>
      </w:r>
      <w:proofErr w:type="spellEnd"/>
      <w:r w:rsidR="00066A9C" w:rsidRPr="009E4DED">
        <w:rPr>
          <w:lang w:val="en-US"/>
        </w:rPr>
        <w:t xml:space="preserve"> </w:t>
      </w:r>
      <w:r w:rsidR="00066A9C" w:rsidRPr="009E4DED">
        <w:rPr>
          <w:i/>
          <w:iCs/>
          <w:lang w:val="en-US"/>
        </w:rPr>
        <w:t xml:space="preserve">loss </w:t>
      </w:r>
      <w:proofErr w:type="spellStart"/>
      <w:r w:rsidR="00066A9C" w:rsidRPr="009E4DED">
        <w:rPr>
          <w:i/>
          <w:iCs/>
          <w:lang w:val="en-US"/>
        </w:rPr>
        <w:t>fuction</w:t>
      </w:r>
      <w:proofErr w:type="spellEnd"/>
      <w:r w:rsidR="00066A9C" w:rsidRPr="009E4DED">
        <w:rPr>
          <w:i/>
          <w:iCs/>
          <w:lang w:val="en-US"/>
        </w:rPr>
        <w:t xml:space="preserve"> </w:t>
      </w:r>
      <w:proofErr w:type="spellStart"/>
      <w:r w:rsidR="00066A9C" w:rsidRPr="009E4DED">
        <w:rPr>
          <w:lang w:val="en-US"/>
        </w:rPr>
        <w:t>terkecil</w:t>
      </w:r>
      <w:proofErr w:type="spellEnd"/>
      <w:r w:rsidR="00437A4E">
        <w:rPr>
          <w:lang w:val="en-US"/>
        </w:rPr>
        <w:t xml:space="preserve"> dan </w:t>
      </w:r>
      <w:proofErr w:type="spellStart"/>
      <w:r w:rsidR="00437A4E">
        <w:rPr>
          <w:lang w:val="en-US"/>
        </w:rPr>
        <w:t>akurasi</w:t>
      </w:r>
      <w:proofErr w:type="spellEnd"/>
      <w:r w:rsidR="00437A4E">
        <w:rPr>
          <w:lang w:val="en-US"/>
        </w:rPr>
        <w:t xml:space="preserve"> </w:t>
      </w:r>
      <w:proofErr w:type="spellStart"/>
      <w:r w:rsidR="00437A4E">
        <w:rPr>
          <w:lang w:val="en-US"/>
        </w:rPr>
        <w:t>tertinggi</w:t>
      </w:r>
      <w:proofErr w:type="spellEnd"/>
      <w:r w:rsidR="00437A4E">
        <w:rPr>
          <w:lang w:val="en-US"/>
        </w:rPr>
        <w:t>?</w:t>
      </w:r>
    </w:p>
    <w:p w14:paraId="51F90340" w14:textId="77777777" w:rsidR="00246749" w:rsidRPr="009E4DED" w:rsidRDefault="00246749">
      <w:pPr>
        <w:spacing w:after="0" w:line="480" w:lineRule="auto"/>
        <w:ind w:firstLine="720"/>
        <w:jc w:val="both"/>
        <w:rPr>
          <w:rFonts w:cs="Times New Roman"/>
          <w:szCs w:val="24"/>
        </w:rPr>
      </w:pPr>
    </w:p>
    <w:p w14:paraId="58FE93ED" w14:textId="77777777" w:rsidR="00246749" w:rsidRPr="009E4DED" w:rsidRDefault="00246749" w:rsidP="007C568D">
      <w:pPr>
        <w:pStyle w:val="SUBBAB"/>
        <w:numPr>
          <w:ilvl w:val="1"/>
          <w:numId w:val="3"/>
        </w:numPr>
        <w:ind w:left="709" w:hanging="709"/>
        <w:outlineLvl w:val="1"/>
        <w:rPr>
          <w:rFonts w:cs="Times New Roman"/>
          <w:szCs w:val="24"/>
        </w:rPr>
      </w:pPr>
      <w:bookmarkStart w:id="25" w:name="_Toc46216071"/>
      <w:bookmarkStart w:id="26" w:name="_Toc150977905"/>
      <w:bookmarkStart w:id="27" w:name="_Toc158053132"/>
      <w:r w:rsidRPr="009E4DED">
        <w:rPr>
          <w:rFonts w:cs="Times New Roman"/>
          <w:szCs w:val="24"/>
        </w:rPr>
        <w:t>Batasan Masalah</w:t>
      </w:r>
      <w:bookmarkEnd w:id="25"/>
      <w:bookmarkEnd w:id="26"/>
      <w:bookmarkEnd w:id="27"/>
    </w:p>
    <w:p w14:paraId="397DD798" w14:textId="3FD85F2F" w:rsidR="00246749" w:rsidRPr="009E4DED" w:rsidRDefault="00A33CF2" w:rsidP="007C568D">
      <w:pPr>
        <w:spacing w:after="0" w:line="480" w:lineRule="auto"/>
        <w:ind w:firstLine="709"/>
        <w:jc w:val="both"/>
      </w:pPr>
      <w:r w:rsidRPr="009E4DED">
        <w:t>Batasan permasalahan dalam penelitian ini adalah:</w:t>
      </w:r>
    </w:p>
    <w:p w14:paraId="23DA3E1B" w14:textId="66845ACB" w:rsidR="00A33CF2" w:rsidRPr="009E4DED" w:rsidRDefault="00A33CF2" w:rsidP="005330E6">
      <w:pPr>
        <w:pStyle w:val="ListParagraph"/>
        <w:numPr>
          <w:ilvl w:val="0"/>
          <w:numId w:val="11"/>
        </w:numPr>
        <w:spacing w:after="0" w:line="480" w:lineRule="auto"/>
        <w:ind w:left="709"/>
        <w:jc w:val="both"/>
        <w:rPr>
          <w:rFonts w:cs="Times New Roman"/>
          <w:szCs w:val="24"/>
        </w:rPr>
      </w:pPr>
      <w:r w:rsidRPr="009E4DED">
        <w:rPr>
          <w:rFonts w:cs="Times New Roman"/>
          <w:szCs w:val="24"/>
        </w:rPr>
        <w:t xml:space="preserve">Klasifikasi </w:t>
      </w:r>
      <w:proofErr w:type="spellStart"/>
      <w:r w:rsidR="00437A4E">
        <w:rPr>
          <w:lang w:val="en-US"/>
        </w:rPr>
        <w:t>spesies</w:t>
      </w:r>
      <w:proofErr w:type="spellEnd"/>
      <w:r w:rsidR="00437A4E">
        <w:rPr>
          <w:lang w:val="en-US"/>
        </w:rPr>
        <w:t xml:space="preserve"> </w:t>
      </w:r>
      <w:proofErr w:type="spellStart"/>
      <w:r w:rsidR="00437A4E">
        <w:rPr>
          <w:lang w:val="en-US"/>
        </w:rPr>
        <w:t>bunga</w:t>
      </w:r>
      <w:proofErr w:type="spellEnd"/>
      <w:r w:rsidR="00437A4E">
        <w:rPr>
          <w:lang w:val="en-US"/>
        </w:rPr>
        <w:t xml:space="preserve"> monstera </w:t>
      </w:r>
      <w:r w:rsidRPr="009E4DED">
        <w:rPr>
          <w:rFonts w:cs="Times New Roman"/>
          <w:szCs w:val="24"/>
        </w:rPr>
        <w:t xml:space="preserve">melalui gambar dilakukan menggunakan model </w:t>
      </w:r>
      <w:proofErr w:type="spellStart"/>
      <w:r w:rsidRPr="009E4DED">
        <w:rPr>
          <w:rFonts w:cs="Times New Roman"/>
          <w:i/>
          <w:iCs/>
          <w:szCs w:val="24"/>
        </w:rPr>
        <w:t>Machine</w:t>
      </w:r>
      <w:proofErr w:type="spellEnd"/>
      <w:r w:rsidRPr="009E4DED">
        <w:rPr>
          <w:rFonts w:cs="Times New Roman"/>
          <w:i/>
          <w:iCs/>
          <w:szCs w:val="24"/>
        </w:rPr>
        <w:t xml:space="preserve"> </w:t>
      </w:r>
      <w:proofErr w:type="spellStart"/>
      <w:r w:rsidRPr="009E4DED">
        <w:rPr>
          <w:rFonts w:cs="Times New Roman"/>
          <w:i/>
          <w:iCs/>
          <w:szCs w:val="24"/>
        </w:rPr>
        <w:t>Learning</w:t>
      </w:r>
      <w:proofErr w:type="spellEnd"/>
      <w:r w:rsidRPr="009E4DED">
        <w:rPr>
          <w:rFonts w:cs="Times New Roman"/>
          <w:szCs w:val="24"/>
        </w:rPr>
        <w:t xml:space="preserve"> yaitu </w:t>
      </w:r>
      <w:proofErr w:type="spellStart"/>
      <w:r w:rsidR="000043A3">
        <w:rPr>
          <w:rFonts w:cs="Times New Roman"/>
          <w:i/>
          <w:iCs/>
          <w:szCs w:val="24"/>
        </w:rPr>
        <w:t>MobileNet</w:t>
      </w:r>
      <w:proofErr w:type="spellEnd"/>
      <w:r w:rsidR="000043A3">
        <w:rPr>
          <w:rFonts w:cs="Times New Roman"/>
          <w:i/>
          <w:iCs/>
          <w:szCs w:val="24"/>
        </w:rPr>
        <w:t xml:space="preserve"> V2</w:t>
      </w:r>
      <w:r w:rsidR="001248D4" w:rsidRPr="009E4DED">
        <w:rPr>
          <w:rFonts w:cs="Times New Roman"/>
          <w:szCs w:val="24"/>
        </w:rPr>
        <w:t xml:space="preserve"> dan </w:t>
      </w:r>
      <w:proofErr w:type="spellStart"/>
      <w:r w:rsidR="001248D4" w:rsidRPr="009E4DED">
        <w:rPr>
          <w:rFonts w:cs="Times New Roman"/>
          <w:szCs w:val="24"/>
        </w:rPr>
        <w:t>pengoptimal</w:t>
      </w:r>
      <w:proofErr w:type="spellEnd"/>
      <w:r w:rsidR="001248D4" w:rsidRPr="009E4DED">
        <w:rPr>
          <w:rFonts w:cs="Times New Roman"/>
          <w:szCs w:val="24"/>
        </w:rPr>
        <w:t xml:space="preserve"> menggunakan </w:t>
      </w:r>
      <w:r w:rsidR="004F6818" w:rsidRPr="004F6818">
        <w:rPr>
          <w:rFonts w:cs="Times New Roman"/>
          <w:i/>
          <w:iCs/>
          <w:szCs w:val="24"/>
          <w:lang w:val="en-US"/>
        </w:rPr>
        <w:t>Adaptive Moment Estimation</w:t>
      </w:r>
      <w:r w:rsidR="004F6818">
        <w:rPr>
          <w:rFonts w:cs="Times New Roman"/>
          <w:szCs w:val="24"/>
          <w:lang w:val="en-US"/>
        </w:rPr>
        <w:t xml:space="preserve"> (Adam)</w:t>
      </w:r>
      <w:r w:rsidRPr="009E4DED">
        <w:rPr>
          <w:rFonts w:cs="Times New Roman"/>
          <w:szCs w:val="24"/>
        </w:rPr>
        <w:t>.</w:t>
      </w:r>
    </w:p>
    <w:p w14:paraId="0EFFC8A7" w14:textId="5329FE63" w:rsidR="001248D4" w:rsidRPr="009E4DED" w:rsidRDefault="001248D4" w:rsidP="005330E6">
      <w:pPr>
        <w:pStyle w:val="ListParagraph"/>
        <w:numPr>
          <w:ilvl w:val="0"/>
          <w:numId w:val="11"/>
        </w:numPr>
        <w:spacing w:after="0" w:line="480" w:lineRule="auto"/>
        <w:ind w:left="709"/>
        <w:jc w:val="both"/>
        <w:rPr>
          <w:rFonts w:cs="Times New Roman"/>
          <w:szCs w:val="24"/>
        </w:rPr>
      </w:pPr>
      <w:r w:rsidRPr="009E4DED">
        <w:rPr>
          <w:rFonts w:cs="Times New Roman"/>
          <w:szCs w:val="24"/>
        </w:rPr>
        <w:t xml:space="preserve">Performa model </w:t>
      </w:r>
      <w:proofErr w:type="spellStart"/>
      <w:r w:rsidRPr="009E4DED">
        <w:rPr>
          <w:rFonts w:cs="Times New Roman"/>
          <w:i/>
          <w:iCs/>
          <w:szCs w:val="24"/>
        </w:rPr>
        <w:t>Machine</w:t>
      </w:r>
      <w:proofErr w:type="spellEnd"/>
      <w:r w:rsidRPr="009E4DED">
        <w:rPr>
          <w:rFonts w:cs="Times New Roman"/>
          <w:i/>
          <w:iCs/>
          <w:szCs w:val="24"/>
        </w:rPr>
        <w:t xml:space="preserve"> </w:t>
      </w:r>
      <w:proofErr w:type="spellStart"/>
      <w:r w:rsidRPr="009E4DED">
        <w:rPr>
          <w:rFonts w:cs="Times New Roman"/>
          <w:i/>
          <w:iCs/>
          <w:szCs w:val="24"/>
        </w:rPr>
        <w:t>Learning</w:t>
      </w:r>
      <w:proofErr w:type="spellEnd"/>
      <w:r w:rsidRPr="009E4DED">
        <w:rPr>
          <w:rFonts w:cs="Times New Roman"/>
          <w:szCs w:val="24"/>
        </w:rPr>
        <w:t xml:space="preserve"> </w:t>
      </w:r>
      <w:proofErr w:type="spellStart"/>
      <w:r w:rsidRPr="009E4DED">
        <w:rPr>
          <w:rFonts w:cs="Times New Roman"/>
          <w:szCs w:val="24"/>
        </w:rPr>
        <w:t>dianalisa</w:t>
      </w:r>
      <w:proofErr w:type="spellEnd"/>
      <w:r w:rsidRPr="009E4DED">
        <w:rPr>
          <w:rFonts w:cs="Times New Roman"/>
          <w:szCs w:val="24"/>
        </w:rPr>
        <w:t xml:space="preserve"> menggunakan metrik </w:t>
      </w:r>
      <w:proofErr w:type="spellStart"/>
      <w:r w:rsidR="00F45CB3">
        <w:rPr>
          <w:rFonts w:cs="Times New Roman"/>
          <w:szCs w:val="24"/>
          <w:lang w:val="en-US"/>
        </w:rPr>
        <w:t>akurasi</w:t>
      </w:r>
      <w:proofErr w:type="spellEnd"/>
      <w:r w:rsidRPr="009E4DED">
        <w:rPr>
          <w:rFonts w:cs="Times New Roman"/>
          <w:szCs w:val="24"/>
        </w:rPr>
        <w:t>.</w:t>
      </w:r>
    </w:p>
    <w:p w14:paraId="1BABAD50" w14:textId="3D9A042A" w:rsidR="003C5176" w:rsidRPr="007D5BAB" w:rsidRDefault="00A33CF2" w:rsidP="007D5BAB">
      <w:pPr>
        <w:pStyle w:val="ListParagraph"/>
        <w:numPr>
          <w:ilvl w:val="0"/>
          <w:numId w:val="11"/>
        </w:numPr>
        <w:spacing w:after="0" w:line="480" w:lineRule="auto"/>
        <w:ind w:left="709"/>
        <w:jc w:val="both"/>
        <w:rPr>
          <w:rFonts w:cs="Times New Roman"/>
          <w:szCs w:val="24"/>
        </w:rPr>
      </w:pPr>
      <w:r w:rsidRPr="009E4DED">
        <w:rPr>
          <w:rFonts w:cs="Times New Roman"/>
          <w:szCs w:val="24"/>
        </w:rPr>
        <w:t xml:space="preserve">Data yang digunakan dalam penelitian ini adalah gambar-gambar dari </w:t>
      </w:r>
      <w:proofErr w:type="spellStart"/>
      <w:r w:rsidR="00437A4E">
        <w:rPr>
          <w:rFonts w:cs="Times New Roman"/>
          <w:szCs w:val="24"/>
          <w:lang w:val="en-US"/>
        </w:rPr>
        <w:t>bunga</w:t>
      </w:r>
      <w:proofErr w:type="spellEnd"/>
      <w:r w:rsidR="00437A4E">
        <w:rPr>
          <w:rFonts w:cs="Times New Roman"/>
          <w:szCs w:val="24"/>
          <w:lang w:val="en-US"/>
        </w:rPr>
        <w:t xml:space="preserve"> monstera</w:t>
      </w:r>
      <w:r w:rsidR="00AF5DEE">
        <w:rPr>
          <w:rFonts w:cs="Times New Roman"/>
          <w:szCs w:val="24"/>
          <w:lang w:val="en-US"/>
        </w:rPr>
        <w:t xml:space="preserve"> yang</w:t>
      </w:r>
      <w:r w:rsidR="001248D4" w:rsidRPr="009E4DED">
        <w:rPr>
          <w:rFonts w:cs="Times New Roman"/>
          <w:szCs w:val="24"/>
        </w:rPr>
        <w:t xml:space="preserve"> diambil dari internet.</w:t>
      </w:r>
    </w:p>
    <w:p w14:paraId="34EB0350" w14:textId="6B8A047D" w:rsidR="00ED4BCB" w:rsidRPr="009E4DED" w:rsidRDefault="001248D4" w:rsidP="002C018F">
      <w:pPr>
        <w:pStyle w:val="ListParagraph"/>
        <w:numPr>
          <w:ilvl w:val="0"/>
          <w:numId w:val="11"/>
        </w:numPr>
        <w:spacing w:after="0" w:line="480" w:lineRule="auto"/>
        <w:ind w:left="709"/>
        <w:jc w:val="both"/>
        <w:rPr>
          <w:rFonts w:cs="Times New Roman"/>
          <w:szCs w:val="24"/>
        </w:rPr>
      </w:pPr>
      <w:r w:rsidRPr="009E4DED">
        <w:rPr>
          <w:rFonts w:cs="Times New Roman"/>
          <w:szCs w:val="24"/>
        </w:rPr>
        <w:t xml:space="preserve">Bahasa pemrograman yang digunakan adalah bahasa pemrograman </w:t>
      </w:r>
      <w:proofErr w:type="spellStart"/>
      <w:r w:rsidR="008C4E73" w:rsidRPr="009E4DED">
        <w:rPr>
          <w:rFonts w:cs="Times New Roman"/>
          <w:i/>
          <w:iCs/>
          <w:szCs w:val="24"/>
        </w:rPr>
        <w:t>Python</w:t>
      </w:r>
      <w:proofErr w:type="spellEnd"/>
      <w:r w:rsidRPr="009E4DED">
        <w:rPr>
          <w:rFonts w:cs="Times New Roman"/>
          <w:szCs w:val="24"/>
        </w:rPr>
        <w:t xml:space="preserve"> menggunakan </w:t>
      </w:r>
      <w:r w:rsidRPr="009E4DED">
        <w:rPr>
          <w:rFonts w:cs="Times New Roman"/>
          <w:i/>
          <w:iCs/>
          <w:szCs w:val="24"/>
        </w:rPr>
        <w:t xml:space="preserve">Google </w:t>
      </w:r>
      <w:proofErr w:type="spellStart"/>
      <w:r w:rsidR="008C4E73" w:rsidRPr="009E4DED">
        <w:rPr>
          <w:rFonts w:cs="Times New Roman"/>
          <w:i/>
          <w:iCs/>
          <w:szCs w:val="24"/>
        </w:rPr>
        <w:t>Colab</w:t>
      </w:r>
      <w:r w:rsidRPr="009E4DED">
        <w:rPr>
          <w:rFonts w:cs="Times New Roman"/>
          <w:i/>
          <w:iCs/>
          <w:szCs w:val="24"/>
        </w:rPr>
        <w:t>oratory</w:t>
      </w:r>
      <w:proofErr w:type="spellEnd"/>
      <w:r w:rsidR="004F6818">
        <w:rPr>
          <w:rFonts w:cs="Times New Roman"/>
          <w:szCs w:val="24"/>
          <w:lang w:val="en-US"/>
        </w:rPr>
        <w:t>.</w:t>
      </w:r>
    </w:p>
    <w:p w14:paraId="60921921" w14:textId="77777777" w:rsidR="00ED4BCB" w:rsidRPr="009E4DED" w:rsidRDefault="00ED4BCB" w:rsidP="002C018F">
      <w:pPr>
        <w:spacing w:after="0" w:line="480" w:lineRule="auto"/>
        <w:jc w:val="both"/>
        <w:rPr>
          <w:rFonts w:cs="Times New Roman"/>
          <w:szCs w:val="24"/>
        </w:rPr>
      </w:pPr>
    </w:p>
    <w:p w14:paraId="35865C16" w14:textId="77777777" w:rsidR="00246749" w:rsidRPr="009E4DED" w:rsidRDefault="00246749" w:rsidP="007C568D">
      <w:pPr>
        <w:pStyle w:val="SUBBAB"/>
        <w:numPr>
          <w:ilvl w:val="1"/>
          <w:numId w:val="3"/>
        </w:numPr>
        <w:ind w:left="709" w:hanging="709"/>
        <w:outlineLvl w:val="1"/>
        <w:rPr>
          <w:rFonts w:cs="Times New Roman"/>
          <w:szCs w:val="24"/>
        </w:rPr>
      </w:pPr>
      <w:bookmarkStart w:id="28" w:name="_Toc46216072"/>
      <w:bookmarkStart w:id="29" w:name="_Toc150977906"/>
      <w:bookmarkStart w:id="30" w:name="_Toc158053133"/>
      <w:r w:rsidRPr="009E4DED">
        <w:rPr>
          <w:rFonts w:cs="Times New Roman"/>
          <w:szCs w:val="24"/>
        </w:rPr>
        <w:t>Tujuan Penelitian</w:t>
      </w:r>
      <w:bookmarkEnd w:id="28"/>
      <w:bookmarkEnd w:id="29"/>
      <w:bookmarkEnd w:id="30"/>
    </w:p>
    <w:p w14:paraId="7E8796C6" w14:textId="2EBF3E10" w:rsidR="00246749" w:rsidRPr="009E4DED" w:rsidRDefault="00246749" w:rsidP="007C568D">
      <w:pPr>
        <w:spacing w:after="0" w:line="480" w:lineRule="auto"/>
        <w:ind w:firstLine="709"/>
        <w:jc w:val="both"/>
        <w:rPr>
          <w:rFonts w:cs="Times New Roman"/>
          <w:b/>
          <w:szCs w:val="24"/>
        </w:rPr>
      </w:pPr>
      <w:r w:rsidRPr="009E4DED">
        <w:t xml:space="preserve">Tujuan </w:t>
      </w:r>
      <w:r w:rsidR="001248D4" w:rsidRPr="009E4DED">
        <w:t>dari penelitian ini adalah sebagai berikut:</w:t>
      </w:r>
    </w:p>
    <w:p w14:paraId="32B02184" w14:textId="5575BBFF" w:rsidR="00246749" w:rsidRPr="009E4DED" w:rsidRDefault="001248D4" w:rsidP="005330E6">
      <w:pPr>
        <w:pStyle w:val="ListParagraph"/>
        <w:numPr>
          <w:ilvl w:val="0"/>
          <w:numId w:val="12"/>
        </w:numPr>
        <w:spacing w:after="0" w:line="480" w:lineRule="auto"/>
        <w:ind w:left="709"/>
        <w:jc w:val="both"/>
        <w:rPr>
          <w:rFonts w:cs="Times New Roman"/>
          <w:bCs/>
          <w:szCs w:val="24"/>
        </w:rPr>
      </w:pPr>
      <w:r w:rsidRPr="009E4DED">
        <w:rPr>
          <w:rFonts w:cs="Times New Roman"/>
          <w:bCs/>
          <w:szCs w:val="24"/>
        </w:rPr>
        <w:t xml:space="preserve">Memperoleh hasil klasifikasi </w:t>
      </w:r>
      <w:proofErr w:type="spellStart"/>
      <w:r w:rsidR="007D5BAB">
        <w:rPr>
          <w:lang w:val="en-US"/>
        </w:rPr>
        <w:t>spesies</w:t>
      </w:r>
      <w:proofErr w:type="spellEnd"/>
      <w:r w:rsidR="007D5BAB">
        <w:rPr>
          <w:lang w:val="en-US"/>
        </w:rPr>
        <w:t xml:space="preserve"> </w:t>
      </w:r>
      <w:proofErr w:type="spellStart"/>
      <w:r w:rsidR="007D5BAB">
        <w:rPr>
          <w:lang w:val="en-US"/>
        </w:rPr>
        <w:t>bunga</w:t>
      </w:r>
      <w:proofErr w:type="spellEnd"/>
      <w:r w:rsidR="007D5BAB">
        <w:rPr>
          <w:lang w:val="en-US"/>
        </w:rPr>
        <w:t xml:space="preserve"> monstera</w:t>
      </w:r>
      <w:r w:rsidRPr="009E4DED">
        <w:rPr>
          <w:rFonts w:cs="Times New Roman"/>
          <w:bCs/>
          <w:szCs w:val="24"/>
        </w:rPr>
        <w:t>.</w:t>
      </w:r>
    </w:p>
    <w:p w14:paraId="3168E9EC" w14:textId="576D634F" w:rsidR="001248D4" w:rsidRPr="009E4DED" w:rsidRDefault="001248D4" w:rsidP="005330E6">
      <w:pPr>
        <w:pStyle w:val="ListParagraph"/>
        <w:numPr>
          <w:ilvl w:val="0"/>
          <w:numId w:val="12"/>
        </w:numPr>
        <w:spacing w:after="0" w:line="480" w:lineRule="auto"/>
        <w:ind w:left="709"/>
        <w:jc w:val="both"/>
        <w:rPr>
          <w:rFonts w:cs="Times New Roman"/>
          <w:bCs/>
          <w:szCs w:val="24"/>
        </w:rPr>
      </w:pPr>
      <w:r w:rsidRPr="009E4DED">
        <w:rPr>
          <w:rFonts w:cs="Times New Roman"/>
          <w:bCs/>
          <w:szCs w:val="24"/>
        </w:rPr>
        <w:t xml:space="preserve">Mendapatkan performa model untuk melakukan klasifikasi </w:t>
      </w:r>
      <w:proofErr w:type="spellStart"/>
      <w:r w:rsidR="007D5BAB">
        <w:rPr>
          <w:lang w:val="en-US"/>
        </w:rPr>
        <w:t>spesies</w:t>
      </w:r>
      <w:proofErr w:type="spellEnd"/>
      <w:r w:rsidR="007D5BAB">
        <w:rPr>
          <w:lang w:val="en-US"/>
        </w:rPr>
        <w:t xml:space="preserve"> </w:t>
      </w:r>
      <w:proofErr w:type="spellStart"/>
      <w:r w:rsidR="007D5BAB">
        <w:rPr>
          <w:lang w:val="en-US"/>
        </w:rPr>
        <w:t>bunga</w:t>
      </w:r>
      <w:proofErr w:type="spellEnd"/>
      <w:r w:rsidR="007D5BAB">
        <w:rPr>
          <w:lang w:val="en-US"/>
        </w:rPr>
        <w:t xml:space="preserve"> monstera</w:t>
      </w:r>
      <w:r w:rsidRPr="009E4DED">
        <w:rPr>
          <w:rFonts w:cs="Times New Roman"/>
          <w:bCs/>
          <w:szCs w:val="24"/>
        </w:rPr>
        <w:t>.</w:t>
      </w:r>
    </w:p>
    <w:p w14:paraId="3AA9F73F" w14:textId="255E38B1" w:rsidR="001248D4" w:rsidRPr="009E4DED" w:rsidRDefault="001248D4" w:rsidP="005330E6">
      <w:pPr>
        <w:pStyle w:val="ListParagraph"/>
        <w:numPr>
          <w:ilvl w:val="0"/>
          <w:numId w:val="12"/>
        </w:numPr>
        <w:spacing w:after="0" w:line="480" w:lineRule="auto"/>
        <w:ind w:left="709"/>
        <w:jc w:val="both"/>
        <w:rPr>
          <w:rFonts w:cs="Times New Roman"/>
          <w:bCs/>
          <w:szCs w:val="24"/>
        </w:rPr>
      </w:pPr>
      <w:r w:rsidRPr="009E4DED">
        <w:rPr>
          <w:rFonts w:cs="Times New Roman"/>
          <w:bCs/>
          <w:szCs w:val="24"/>
        </w:rPr>
        <w:t xml:space="preserve">Memperoleh nilai </w:t>
      </w:r>
      <w:r w:rsidR="00190931" w:rsidRPr="009E4DED">
        <w:rPr>
          <w:rFonts w:cs="Times New Roman"/>
          <w:bCs/>
          <w:szCs w:val="24"/>
          <w:lang w:val="en-US"/>
        </w:rPr>
        <w:t xml:space="preserve">learning rate </w:t>
      </w:r>
      <w:proofErr w:type="spellStart"/>
      <w:r w:rsidR="00190931" w:rsidRPr="009E4DED">
        <w:rPr>
          <w:rFonts w:cs="Times New Roman"/>
          <w:bCs/>
          <w:szCs w:val="24"/>
          <w:lang w:val="en-US"/>
        </w:rPr>
        <w:t>terbaik</w:t>
      </w:r>
      <w:proofErr w:type="spellEnd"/>
      <w:r w:rsidR="00190931" w:rsidRPr="009E4DED">
        <w:rPr>
          <w:rFonts w:cs="Times New Roman"/>
          <w:bCs/>
          <w:szCs w:val="24"/>
          <w:lang w:val="en-US"/>
        </w:rPr>
        <w:t xml:space="preserve"> </w:t>
      </w:r>
      <w:r w:rsidR="009B6996" w:rsidRPr="009E4DED">
        <w:rPr>
          <w:rFonts w:cs="Times New Roman"/>
          <w:bCs/>
          <w:szCs w:val="24"/>
          <w:lang w:val="en-US"/>
        </w:rPr>
        <w:t xml:space="preserve">yang </w:t>
      </w:r>
      <w:proofErr w:type="spellStart"/>
      <w:r w:rsidR="009B6996" w:rsidRPr="009E4DED">
        <w:rPr>
          <w:rFonts w:cs="Times New Roman"/>
          <w:bCs/>
          <w:szCs w:val="24"/>
          <w:lang w:val="en-US"/>
        </w:rPr>
        <w:t>menghasilkan</w:t>
      </w:r>
      <w:proofErr w:type="spellEnd"/>
      <w:r w:rsidR="009B6996" w:rsidRPr="009E4DED">
        <w:rPr>
          <w:rFonts w:cs="Times New Roman"/>
          <w:bCs/>
          <w:szCs w:val="24"/>
          <w:lang w:val="en-US"/>
        </w:rPr>
        <w:t xml:space="preserve"> </w:t>
      </w:r>
      <w:proofErr w:type="spellStart"/>
      <w:r w:rsidR="009B6996" w:rsidRPr="009E4DED">
        <w:rPr>
          <w:rFonts w:cs="Times New Roman"/>
          <w:bCs/>
          <w:szCs w:val="24"/>
          <w:lang w:val="en-US"/>
        </w:rPr>
        <w:t>nilai</w:t>
      </w:r>
      <w:proofErr w:type="spellEnd"/>
      <w:r w:rsidR="009B6996" w:rsidRPr="009E4DED">
        <w:rPr>
          <w:rFonts w:cs="Times New Roman"/>
          <w:bCs/>
          <w:szCs w:val="24"/>
          <w:lang w:val="en-US"/>
        </w:rPr>
        <w:t xml:space="preserve"> </w:t>
      </w:r>
      <w:r w:rsidR="009B6996" w:rsidRPr="009E4DED">
        <w:rPr>
          <w:rFonts w:cs="Times New Roman"/>
          <w:bCs/>
          <w:i/>
          <w:iCs/>
          <w:szCs w:val="24"/>
          <w:lang w:val="en-US"/>
        </w:rPr>
        <w:t xml:space="preserve">loss function </w:t>
      </w:r>
      <w:proofErr w:type="spellStart"/>
      <w:r w:rsidR="009B6996" w:rsidRPr="009E4DED">
        <w:rPr>
          <w:rFonts w:cs="Times New Roman"/>
          <w:bCs/>
          <w:szCs w:val="24"/>
          <w:lang w:val="en-US"/>
        </w:rPr>
        <w:t>terke</w:t>
      </w:r>
      <w:r w:rsidR="007D5BAB">
        <w:rPr>
          <w:rFonts w:cs="Times New Roman"/>
          <w:bCs/>
          <w:szCs w:val="24"/>
          <w:lang w:val="en-US"/>
        </w:rPr>
        <w:t>cil</w:t>
      </w:r>
      <w:proofErr w:type="spellEnd"/>
      <w:r w:rsidR="007D5BAB">
        <w:rPr>
          <w:rFonts w:cs="Times New Roman"/>
          <w:bCs/>
          <w:szCs w:val="24"/>
          <w:lang w:val="en-US"/>
        </w:rPr>
        <w:t xml:space="preserve"> dan </w:t>
      </w:r>
      <w:proofErr w:type="spellStart"/>
      <w:r w:rsidR="00F45CB3">
        <w:rPr>
          <w:rFonts w:cs="Times New Roman"/>
          <w:bCs/>
          <w:szCs w:val="24"/>
          <w:lang w:val="en-US"/>
        </w:rPr>
        <w:t>nilai</w:t>
      </w:r>
      <w:proofErr w:type="spellEnd"/>
      <w:r w:rsidR="00F45CB3">
        <w:rPr>
          <w:rFonts w:cs="Times New Roman"/>
          <w:bCs/>
          <w:szCs w:val="24"/>
          <w:lang w:val="en-US"/>
        </w:rPr>
        <w:t xml:space="preserve"> </w:t>
      </w:r>
      <w:proofErr w:type="spellStart"/>
      <w:r w:rsidR="00F45CB3">
        <w:rPr>
          <w:rFonts w:cs="Times New Roman"/>
          <w:bCs/>
          <w:szCs w:val="24"/>
          <w:lang w:val="en-US"/>
        </w:rPr>
        <w:t>akurasi</w:t>
      </w:r>
      <w:proofErr w:type="spellEnd"/>
      <w:r w:rsidR="00F45CB3">
        <w:rPr>
          <w:rFonts w:cs="Times New Roman"/>
          <w:bCs/>
          <w:szCs w:val="24"/>
          <w:lang w:val="en-US"/>
        </w:rPr>
        <w:t xml:space="preserve"> </w:t>
      </w:r>
      <w:proofErr w:type="spellStart"/>
      <w:r w:rsidR="00F45CB3">
        <w:rPr>
          <w:rFonts w:cs="Times New Roman"/>
          <w:bCs/>
          <w:szCs w:val="24"/>
          <w:lang w:val="en-US"/>
        </w:rPr>
        <w:t>terbesar</w:t>
      </w:r>
      <w:proofErr w:type="spellEnd"/>
      <w:r w:rsidR="00F45CB3">
        <w:rPr>
          <w:rFonts w:cs="Times New Roman"/>
          <w:bCs/>
          <w:szCs w:val="24"/>
          <w:lang w:val="en-US"/>
        </w:rPr>
        <w:t>.</w:t>
      </w:r>
    </w:p>
    <w:p w14:paraId="3D5A042B" w14:textId="77777777" w:rsidR="002C018F" w:rsidRPr="009E4DED" w:rsidRDefault="002C018F" w:rsidP="002C018F">
      <w:pPr>
        <w:pStyle w:val="ListParagraph"/>
        <w:spacing w:after="0" w:line="480" w:lineRule="auto"/>
        <w:ind w:left="709"/>
        <w:jc w:val="both"/>
        <w:rPr>
          <w:rFonts w:cs="Times New Roman"/>
          <w:bCs/>
          <w:szCs w:val="24"/>
        </w:rPr>
      </w:pPr>
    </w:p>
    <w:p w14:paraId="5DD257CB" w14:textId="77777777" w:rsidR="00301A0D" w:rsidRPr="009E4DED" w:rsidRDefault="00301A0D" w:rsidP="002C018F">
      <w:pPr>
        <w:pStyle w:val="ListParagraph"/>
        <w:spacing w:after="0" w:line="480" w:lineRule="auto"/>
        <w:ind w:left="709"/>
        <w:jc w:val="both"/>
        <w:rPr>
          <w:rFonts w:cs="Times New Roman"/>
          <w:bCs/>
          <w:szCs w:val="24"/>
        </w:rPr>
      </w:pPr>
    </w:p>
    <w:p w14:paraId="2A029AE6" w14:textId="77777777" w:rsidR="00246749" w:rsidRPr="009E4DED" w:rsidRDefault="00246749" w:rsidP="007C568D">
      <w:pPr>
        <w:pStyle w:val="SUBBAB"/>
        <w:numPr>
          <w:ilvl w:val="1"/>
          <w:numId w:val="3"/>
        </w:numPr>
        <w:ind w:left="709" w:hanging="709"/>
        <w:outlineLvl w:val="1"/>
        <w:rPr>
          <w:rFonts w:cs="Times New Roman"/>
          <w:szCs w:val="24"/>
        </w:rPr>
      </w:pPr>
      <w:bookmarkStart w:id="31" w:name="_Toc46216073"/>
      <w:bookmarkStart w:id="32" w:name="_Toc150977907"/>
      <w:bookmarkStart w:id="33" w:name="_Toc158053134"/>
      <w:r w:rsidRPr="009E4DED">
        <w:rPr>
          <w:rFonts w:cs="Times New Roman"/>
          <w:szCs w:val="24"/>
        </w:rPr>
        <w:t>Kegunaan Penelitian</w:t>
      </w:r>
      <w:bookmarkEnd w:id="31"/>
      <w:bookmarkEnd w:id="32"/>
      <w:bookmarkEnd w:id="33"/>
    </w:p>
    <w:p w14:paraId="40FD2A25" w14:textId="2F20A32E" w:rsidR="00246749" w:rsidRPr="009E4DED" w:rsidRDefault="005330E6" w:rsidP="007C568D">
      <w:pPr>
        <w:spacing w:after="0" w:line="480" w:lineRule="auto"/>
        <w:ind w:firstLine="709"/>
        <w:jc w:val="both"/>
      </w:pPr>
      <w:r w:rsidRPr="009E4DED">
        <w:t>Kegunaan dari penelitian ini adalah sebagai berikut:</w:t>
      </w:r>
    </w:p>
    <w:p w14:paraId="140344B6" w14:textId="1D9BD0CE" w:rsidR="005330E6" w:rsidRPr="009E4DED" w:rsidRDefault="005330E6" w:rsidP="005330E6">
      <w:pPr>
        <w:pStyle w:val="ListParagraph"/>
        <w:numPr>
          <w:ilvl w:val="0"/>
          <w:numId w:val="13"/>
        </w:numPr>
        <w:spacing w:after="0" w:line="480" w:lineRule="auto"/>
        <w:ind w:left="709"/>
        <w:jc w:val="both"/>
      </w:pPr>
      <w:r w:rsidRPr="009E4DED">
        <w:t xml:space="preserve">Model klasifikasi </w:t>
      </w:r>
      <w:proofErr w:type="spellStart"/>
      <w:r w:rsidR="0091523D">
        <w:rPr>
          <w:lang w:val="en-US"/>
        </w:rPr>
        <w:t>spesies</w:t>
      </w:r>
      <w:proofErr w:type="spellEnd"/>
      <w:r w:rsidR="0091523D">
        <w:rPr>
          <w:lang w:val="en-US"/>
        </w:rPr>
        <w:t xml:space="preserve"> </w:t>
      </w:r>
      <w:proofErr w:type="spellStart"/>
      <w:r w:rsidR="0091523D">
        <w:rPr>
          <w:lang w:val="en-US"/>
        </w:rPr>
        <w:t>bunga</w:t>
      </w:r>
      <w:proofErr w:type="spellEnd"/>
      <w:r w:rsidR="0091523D">
        <w:rPr>
          <w:lang w:val="en-US"/>
        </w:rPr>
        <w:t xml:space="preserve"> monstera</w:t>
      </w:r>
      <w:r w:rsidRPr="009E4DED">
        <w:t xml:space="preserve"> menggunakan</w:t>
      </w:r>
      <w:r w:rsidR="0048583B">
        <w:rPr>
          <w:lang w:val="en-US"/>
        </w:rPr>
        <w:t xml:space="preserve"> </w:t>
      </w:r>
      <w:r w:rsidR="0048583B" w:rsidRPr="0048583B">
        <w:rPr>
          <w:i/>
          <w:iCs/>
          <w:lang w:val="en-US"/>
        </w:rPr>
        <w:t>Transfer Learning</w:t>
      </w:r>
      <w:r w:rsidR="0048583B">
        <w:rPr>
          <w:lang w:val="en-US"/>
        </w:rPr>
        <w:t xml:space="preserve"> </w:t>
      </w:r>
      <w:proofErr w:type="spellStart"/>
      <w:r w:rsidR="0048583B">
        <w:rPr>
          <w:lang w:val="en-US"/>
        </w:rPr>
        <w:t>dengan</w:t>
      </w:r>
      <w:proofErr w:type="spellEnd"/>
      <w:r w:rsidRPr="009E4DED">
        <w:t xml:space="preserve"> </w:t>
      </w:r>
      <w:proofErr w:type="spellStart"/>
      <w:r w:rsidR="00E22C7E" w:rsidRPr="009E4DED">
        <w:rPr>
          <w:i/>
          <w:iCs/>
        </w:rPr>
        <w:t>MobileNet</w:t>
      </w:r>
      <w:proofErr w:type="spellEnd"/>
      <w:r w:rsidR="0091523D">
        <w:rPr>
          <w:i/>
          <w:iCs/>
          <w:lang w:val="en-US"/>
        </w:rPr>
        <w:t xml:space="preserve"> </w:t>
      </w:r>
      <w:r w:rsidR="00E22C7E" w:rsidRPr="009E4DED">
        <w:rPr>
          <w:i/>
          <w:iCs/>
        </w:rPr>
        <w:t>V2</w:t>
      </w:r>
      <w:r w:rsidRPr="009E4DED">
        <w:t xml:space="preserve"> </w:t>
      </w:r>
      <w:r w:rsidR="0048583B">
        <w:rPr>
          <w:lang w:val="en-US"/>
        </w:rPr>
        <w:t xml:space="preserve">dan </w:t>
      </w:r>
      <w:proofErr w:type="spellStart"/>
      <w:r w:rsidR="0048583B">
        <w:rPr>
          <w:lang w:val="en-US"/>
        </w:rPr>
        <w:t>pengoptimal</w:t>
      </w:r>
      <w:proofErr w:type="spellEnd"/>
      <w:r w:rsidR="0048583B">
        <w:rPr>
          <w:lang w:val="en-US"/>
        </w:rPr>
        <w:t xml:space="preserve"> Adam </w:t>
      </w:r>
      <w:proofErr w:type="spellStart"/>
      <w:r w:rsidR="009E6312">
        <w:rPr>
          <w:lang w:val="en-US"/>
        </w:rPr>
        <w:t>dapat</w:t>
      </w:r>
      <w:proofErr w:type="spellEnd"/>
      <w:r w:rsidR="009E6312">
        <w:rPr>
          <w:lang w:val="en-US"/>
        </w:rPr>
        <w:t xml:space="preserve"> </w:t>
      </w:r>
      <w:r w:rsidRPr="009E4DED">
        <w:t xml:space="preserve">digunakan untuk mengetahui </w:t>
      </w:r>
      <w:proofErr w:type="spellStart"/>
      <w:r w:rsidR="009E6312">
        <w:rPr>
          <w:lang w:val="en-US"/>
        </w:rPr>
        <w:t>spesies</w:t>
      </w:r>
      <w:proofErr w:type="spellEnd"/>
      <w:r w:rsidR="009E6312">
        <w:rPr>
          <w:lang w:val="en-US"/>
        </w:rPr>
        <w:t xml:space="preserve"> </w:t>
      </w:r>
      <w:proofErr w:type="spellStart"/>
      <w:r w:rsidR="009E6312">
        <w:rPr>
          <w:lang w:val="en-US"/>
        </w:rPr>
        <w:t>bunga</w:t>
      </w:r>
      <w:proofErr w:type="spellEnd"/>
      <w:r w:rsidR="009E6312">
        <w:rPr>
          <w:lang w:val="en-US"/>
        </w:rPr>
        <w:t xml:space="preserve"> monstera</w:t>
      </w:r>
      <w:r w:rsidRPr="009E4DED">
        <w:t xml:space="preserve"> hanya dengan menggunakan gambar.</w:t>
      </w:r>
    </w:p>
    <w:p w14:paraId="065E5E0D" w14:textId="61E9167E" w:rsidR="005330E6" w:rsidRPr="00284292" w:rsidRDefault="00051551" w:rsidP="005330E6">
      <w:pPr>
        <w:pStyle w:val="ListParagraph"/>
        <w:numPr>
          <w:ilvl w:val="0"/>
          <w:numId w:val="13"/>
        </w:numPr>
        <w:spacing w:after="0" w:line="480" w:lineRule="auto"/>
        <w:ind w:left="709"/>
        <w:jc w:val="both"/>
        <w:rPr>
          <w:highlight w:val="yellow"/>
        </w:rPr>
      </w:pPr>
      <w:proofErr w:type="spellStart"/>
      <w:r>
        <w:rPr>
          <w:highlight w:val="yellow"/>
          <w:lang w:val="en-US"/>
        </w:rPr>
        <w:t>Berguna</w:t>
      </w:r>
      <w:proofErr w:type="spellEnd"/>
      <w:r>
        <w:rPr>
          <w:highlight w:val="yellow"/>
          <w:lang w:val="en-US"/>
        </w:rPr>
        <w:t xml:space="preserve"> </w:t>
      </w:r>
      <w:proofErr w:type="spellStart"/>
      <w:r>
        <w:rPr>
          <w:highlight w:val="yellow"/>
          <w:lang w:val="en-US"/>
        </w:rPr>
        <w:t>sebagai</w:t>
      </w:r>
      <w:proofErr w:type="spellEnd"/>
      <w:r>
        <w:rPr>
          <w:highlight w:val="yellow"/>
          <w:lang w:val="en-US"/>
        </w:rPr>
        <w:t xml:space="preserve"> </w:t>
      </w:r>
      <w:proofErr w:type="spellStart"/>
      <w:r w:rsidR="006C3B1A">
        <w:rPr>
          <w:highlight w:val="yellow"/>
          <w:lang w:val="en-US"/>
        </w:rPr>
        <w:t>pertimbangan</w:t>
      </w:r>
      <w:proofErr w:type="spellEnd"/>
      <w:r w:rsidR="006C3B1A">
        <w:rPr>
          <w:highlight w:val="yellow"/>
          <w:lang w:val="en-US"/>
        </w:rPr>
        <w:t xml:space="preserve"> </w:t>
      </w:r>
      <w:proofErr w:type="spellStart"/>
      <w:r>
        <w:rPr>
          <w:highlight w:val="yellow"/>
          <w:lang w:val="en-US"/>
        </w:rPr>
        <w:t>pengembang</w:t>
      </w:r>
      <w:proofErr w:type="spellEnd"/>
      <w:r>
        <w:rPr>
          <w:highlight w:val="yellow"/>
          <w:lang w:val="en-US"/>
        </w:rPr>
        <w:t xml:space="preserve"> </w:t>
      </w:r>
      <w:proofErr w:type="spellStart"/>
      <w:r>
        <w:rPr>
          <w:highlight w:val="yellow"/>
          <w:lang w:val="en-US"/>
        </w:rPr>
        <w:t>aplikasi</w:t>
      </w:r>
      <w:proofErr w:type="spellEnd"/>
      <w:r w:rsidR="006C3B1A">
        <w:rPr>
          <w:highlight w:val="yellow"/>
          <w:lang w:val="en-US"/>
        </w:rPr>
        <w:t xml:space="preserve"> </w:t>
      </w:r>
      <w:proofErr w:type="spellStart"/>
      <w:r w:rsidR="006C3B1A">
        <w:rPr>
          <w:highlight w:val="yellow"/>
          <w:lang w:val="en-US"/>
        </w:rPr>
        <w:t>untuk</w:t>
      </w:r>
      <w:proofErr w:type="spellEnd"/>
      <w:r w:rsidR="006C3B1A">
        <w:rPr>
          <w:highlight w:val="yellow"/>
          <w:lang w:val="en-US"/>
        </w:rPr>
        <w:t xml:space="preserve"> </w:t>
      </w:r>
      <w:proofErr w:type="spellStart"/>
      <w:r w:rsidR="00AA224C">
        <w:rPr>
          <w:highlight w:val="yellow"/>
          <w:lang w:val="en-US"/>
        </w:rPr>
        <w:t>dapat</w:t>
      </w:r>
      <w:proofErr w:type="spellEnd"/>
      <w:r w:rsidR="00AA224C">
        <w:rPr>
          <w:highlight w:val="yellow"/>
          <w:lang w:val="en-US"/>
        </w:rPr>
        <w:t xml:space="preserve"> </w:t>
      </w:r>
      <w:proofErr w:type="spellStart"/>
      <w:r w:rsidR="00AA224C">
        <w:rPr>
          <w:highlight w:val="yellow"/>
          <w:lang w:val="en-US"/>
        </w:rPr>
        <w:t>menggunakan</w:t>
      </w:r>
      <w:proofErr w:type="spellEnd"/>
      <w:r w:rsidR="00AA224C">
        <w:rPr>
          <w:highlight w:val="yellow"/>
          <w:lang w:val="en-US"/>
        </w:rPr>
        <w:t xml:space="preserve"> model </w:t>
      </w:r>
      <w:proofErr w:type="spellStart"/>
      <w:r w:rsidR="00AA224C">
        <w:rPr>
          <w:highlight w:val="yellow"/>
          <w:lang w:val="en-US"/>
        </w:rPr>
        <w:t>MobileNet</w:t>
      </w:r>
      <w:proofErr w:type="spellEnd"/>
      <w:r w:rsidR="00AA224C">
        <w:rPr>
          <w:highlight w:val="yellow"/>
          <w:lang w:val="en-US"/>
        </w:rPr>
        <w:t xml:space="preserve"> V2 </w:t>
      </w:r>
      <w:proofErr w:type="spellStart"/>
      <w:r w:rsidR="00AA224C">
        <w:rPr>
          <w:highlight w:val="yellow"/>
          <w:lang w:val="en-US"/>
        </w:rPr>
        <w:t>untuk</w:t>
      </w:r>
      <w:proofErr w:type="spellEnd"/>
      <w:r w:rsidR="00AA224C">
        <w:rPr>
          <w:highlight w:val="yellow"/>
          <w:lang w:val="en-US"/>
        </w:rPr>
        <w:t xml:space="preserve"> </w:t>
      </w:r>
      <w:proofErr w:type="spellStart"/>
      <w:r w:rsidR="00AA224C">
        <w:rPr>
          <w:highlight w:val="yellow"/>
          <w:lang w:val="en-US"/>
        </w:rPr>
        <w:t>mengklasifikasikan</w:t>
      </w:r>
      <w:proofErr w:type="spellEnd"/>
      <w:r w:rsidR="00AA224C">
        <w:rPr>
          <w:highlight w:val="yellow"/>
          <w:lang w:val="en-US"/>
        </w:rPr>
        <w:t xml:space="preserve"> </w:t>
      </w:r>
      <w:proofErr w:type="spellStart"/>
      <w:r w:rsidR="00160EAC">
        <w:rPr>
          <w:highlight w:val="yellow"/>
          <w:lang w:val="en-US"/>
        </w:rPr>
        <w:t>gambar</w:t>
      </w:r>
      <w:proofErr w:type="spellEnd"/>
      <w:r w:rsidR="00160EAC">
        <w:rPr>
          <w:highlight w:val="yellow"/>
          <w:lang w:val="en-US"/>
        </w:rPr>
        <w:t xml:space="preserve"> </w:t>
      </w:r>
      <w:proofErr w:type="spellStart"/>
      <w:r w:rsidR="00160EAC">
        <w:rPr>
          <w:highlight w:val="yellow"/>
          <w:lang w:val="en-US"/>
        </w:rPr>
        <w:t>khususnya</w:t>
      </w:r>
      <w:proofErr w:type="spellEnd"/>
      <w:r w:rsidR="00160EAC">
        <w:rPr>
          <w:highlight w:val="yellow"/>
          <w:lang w:val="en-US"/>
        </w:rPr>
        <w:t xml:space="preserve"> </w:t>
      </w:r>
      <w:proofErr w:type="spellStart"/>
      <w:r w:rsidR="00160EAC">
        <w:rPr>
          <w:highlight w:val="yellow"/>
          <w:lang w:val="en-US"/>
        </w:rPr>
        <w:t>spesies</w:t>
      </w:r>
      <w:proofErr w:type="spellEnd"/>
      <w:r w:rsidR="00160EAC">
        <w:rPr>
          <w:highlight w:val="yellow"/>
          <w:lang w:val="en-US"/>
        </w:rPr>
        <w:t xml:space="preserve"> </w:t>
      </w:r>
      <w:proofErr w:type="spellStart"/>
      <w:r w:rsidR="00160EAC">
        <w:rPr>
          <w:highlight w:val="yellow"/>
          <w:lang w:val="en-US"/>
        </w:rPr>
        <w:t>bunga</w:t>
      </w:r>
      <w:proofErr w:type="spellEnd"/>
      <w:r w:rsidR="00160EAC">
        <w:rPr>
          <w:highlight w:val="yellow"/>
          <w:lang w:val="en-US"/>
        </w:rPr>
        <w:t xml:space="preserve"> monstera.</w:t>
      </w:r>
      <w:r>
        <w:rPr>
          <w:highlight w:val="yellow"/>
          <w:lang w:val="en-US"/>
        </w:rPr>
        <w:t xml:space="preserve"> </w:t>
      </w:r>
    </w:p>
    <w:p w14:paraId="48298C00" w14:textId="77777777" w:rsidR="00001F3C" w:rsidRPr="009E4DED" w:rsidRDefault="00001F3C" w:rsidP="00001F3C">
      <w:pPr>
        <w:pStyle w:val="ListParagraph"/>
        <w:spacing w:after="0" w:line="480" w:lineRule="auto"/>
        <w:ind w:left="709"/>
        <w:jc w:val="both"/>
      </w:pPr>
    </w:p>
    <w:p w14:paraId="688FE03D" w14:textId="77777777" w:rsidR="00246749" w:rsidRPr="009E4DED" w:rsidRDefault="00246749" w:rsidP="007C568D">
      <w:pPr>
        <w:pStyle w:val="SUBBAB"/>
        <w:numPr>
          <w:ilvl w:val="1"/>
          <w:numId w:val="3"/>
        </w:numPr>
        <w:ind w:left="709" w:hanging="709"/>
        <w:outlineLvl w:val="1"/>
        <w:rPr>
          <w:rFonts w:cs="Times New Roman"/>
          <w:szCs w:val="24"/>
        </w:rPr>
      </w:pPr>
      <w:bookmarkStart w:id="34" w:name="_Toc46216074"/>
      <w:bookmarkStart w:id="35" w:name="_Toc150977908"/>
      <w:bookmarkStart w:id="36" w:name="_Toc158053135"/>
      <w:r w:rsidRPr="009E4DED">
        <w:rPr>
          <w:rFonts w:cs="Times New Roman"/>
          <w:szCs w:val="24"/>
        </w:rPr>
        <w:t>Metodologi Penelitian</w:t>
      </w:r>
      <w:bookmarkEnd w:id="34"/>
      <w:bookmarkEnd w:id="35"/>
      <w:bookmarkEnd w:id="36"/>
    </w:p>
    <w:p w14:paraId="729A73E0" w14:textId="1B75F1DF" w:rsidR="00246749" w:rsidRPr="009E4DED" w:rsidRDefault="00246749" w:rsidP="007C568D">
      <w:pPr>
        <w:spacing w:after="0" w:line="480" w:lineRule="auto"/>
        <w:ind w:firstLine="709"/>
        <w:jc w:val="both"/>
      </w:pPr>
      <w:r w:rsidRPr="009E4DED">
        <w:t>Metodologi Penelitian terdiri dari studi literatur dan eksperimental</w:t>
      </w:r>
      <w:r w:rsidR="005330E6" w:rsidRPr="009E4DED">
        <w:t>:</w:t>
      </w:r>
    </w:p>
    <w:p w14:paraId="1AB07BAE" w14:textId="442A9C7D" w:rsidR="00C74030" w:rsidRPr="009E4DED" w:rsidRDefault="005330E6" w:rsidP="00301A0D">
      <w:pPr>
        <w:pStyle w:val="ListParagraph"/>
        <w:numPr>
          <w:ilvl w:val="0"/>
          <w:numId w:val="14"/>
        </w:numPr>
        <w:spacing w:after="0" w:line="480" w:lineRule="auto"/>
        <w:ind w:left="1134"/>
        <w:jc w:val="both"/>
      </w:pPr>
      <w:r w:rsidRPr="009E4DED">
        <w:t xml:space="preserve">Studi literatur dilakukan dengan mempelajari teori terkait </w:t>
      </w:r>
      <w:proofErr w:type="spellStart"/>
      <w:r w:rsidRPr="009E4DED">
        <w:rPr>
          <w:i/>
          <w:iCs/>
        </w:rPr>
        <w:t>Computer</w:t>
      </w:r>
      <w:proofErr w:type="spellEnd"/>
      <w:r w:rsidRPr="009E4DED">
        <w:rPr>
          <w:i/>
          <w:iCs/>
        </w:rPr>
        <w:t xml:space="preserve"> Vision, </w:t>
      </w:r>
      <w:r w:rsidRPr="009E4DED">
        <w:t>klasifikasi gambar, algoritma Adam,</w:t>
      </w:r>
      <w:r w:rsidR="0059117F" w:rsidRPr="009E4DED">
        <w:t xml:space="preserve"> dan</w:t>
      </w:r>
      <w:r w:rsidRPr="009E4DED">
        <w:t xml:space="preserve"> model </w:t>
      </w:r>
      <w:proofErr w:type="spellStart"/>
      <w:r w:rsidR="000043A3">
        <w:rPr>
          <w:i/>
          <w:iCs/>
        </w:rPr>
        <w:t>MobileNet</w:t>
      </w:r>
      <w:proofErr w:type="spellEnd"/>
      <w:r w:rsidR="000043A3">
        <w:rPr>
          <w:i/>
          <w:iCs/>
        </w:rPr>
        <w:t xml:space="preserve"> V2</w:t>
      </w:r>
      <w:r w:rsidR="0059117F" w:rsidRPr="009E4DED">
        <w:t xml:space="preserve"> dari berbagai sumber berupa buku, jurnal, dan artikel yang tersedia secara daring.</w:t>
      </w:r>
    </w:p>
    <w:p w14:paraId="1379235B" w14:textId="19F17A3F" w:rsidR="0059117F" w:rsidRPr="009E4DED" w:rsidRDefault="0059117F" w:rsidP="00C73BFD">
      <w:pPr>
        <w:pStyle w:val="ListParagraph"/>
        <w:numPr>
          <w:ilvl w:val="0"/>
          <w:numId w:val="14"/>
        </w:numPr>
        <w:spacing w:after="0" w:line="480" w:lineRule="auto"/>
        <w:ind w:left="1134"/>
        <w:jc w:val="both"/>
      </w:pPr>
      <w:r w:rsidRPr="009E4DED">
        <w:t>Studi Eksperimental dilakukan dengan</w:t>
      </w:r>
      <w:r w:rsidR="002060A5" w:rsidRPr="009E4DED">
        <w:rPr>
          <w:lang w:val="en-US"/>
        </w:rPr>
        <w:t xml:space="preserve"> </w:t>
      </w:r>
      <w:proofErr w:type="spellStart"/>
      <w:r w:rsidR="002060A5" w:rsidRPr="009E4DED">
        <w:rPr>
          <w:lang w:val="en-US"/>
        </w:rPr>
        <w:t>mencari</w:t>
      </w:r>
      <w:proofErr w:type="spellEnd"/>
      <w:r w:rsidR="002060A5" w:rsidRPr="009E4DED">
        <w:rPr>
          <w:lang w:val="en-US"/>
        </w:rPr>
        <w:t xml:space="preserve"> </w:t>
      </w:r>
      <w:proofErr w:type="spellStart"/>
      <w:r w:rsidR="002060A5" w:rsidRPr="009E4DED">
        <w:rPr>
          <w:lang w:val="en-US"/>
        </w:rPr>
        <w:t>nilai</w:t>
      </w:r>
      <w:proofErr w:type="spellEnd"/>
      <w:r w:rsidR="002060A5" w:rsidRPr="009E4DED">
        <w:rPr>
          <w:lang w:val="en-US"/>
        </w:rPr>
        <w:t xml:space="preserve"> parameter learning rate </w:t>
      </w:r>
      <w:proofErr w:type="spellStart"/>
      <w:r w:rsidR="002060A5" w:rsidRPr="009E4DED">
        <w:rPr>
          <w:lang w:val="en-US"/>
        </w:rPr>
        <w:t>terbaik</w:t>
      </w:r>
      <w:proofErr w:type="spellEnd"/>
      <w:r w:rsidR="002060A5" w:rsidRPr="009E4DED">
        <w:rPr>
          <w:lang w:val="en-US"/>
        </w:rPr>
        <w:t xml:space="preserve"> </w:t>
      </w:r>
      <w:proofErr w:type="spellStart"/>
      <w:r w:rsidR="002060A5" w:rsidRPr="009E4DED">
        <w:rPr>
          <w:lang w:val="en-US"/>
        </w:rPr>
        <w:t>dalam</w:t>
      </w:r>
      <w:proofErr w:type="spellEnd"/>
      <w:r w:rsidR="002060A5" w:rsidRPr="009E4DED">
        <w:rPr>
          <w:lang w:val="en-US"/>
        </w:rPr>
        <w:t xml:space="preserve"> </w:t>
      </w:r>
      <w:r w:rsidR="002060A5" w:rsidRPr="009E4DED">
        <w:rPr>
          <w:i/>
          <w:iCs/>
          <w:lang w:val="en-US"/>
        </w:rPr>
        <w:t>optimizer</w:t>
      </w:r>
      <w:r w:rsidR="002060A5" w:rsidRPr="009E4DED">
        <w:rPr>
          <w:lang w:val="en-US"/>
        </w:rPr>
        <w:t xml:space="preserve"> </w:t>
      </w:r>
      <w:r w:rsidRPr="009E4DED">
        <w:t xml:space="preserve">Adam untuk klasifikasi jenis </w:t>
      </w:r>
      <w:r w:rsidR="00B70232" w:rsidRPr="009E4DED">
        <w:t>sambal</w:t>
      </w:r>
      <w:r w:rsidRPr="009E4DED">
        <w:t xml:space="preserve"> dengan model </w:t>
      </w:r>
      <w:proofErr w:type="spellStart"/>
      <w:r w:rsidR="00E22C7E" w:rsidRPr="009E4DED">
        <w:rPr>
          <w:i/>
          <w:iCs/>
        </w:rPr>
        <w:t>MobileNet</w:t>
      </w:r>
      <w:proofErr w:type="spellEnd"/>
      <w:r w:rsidR="00183CA1">
        <w:rPr>
          <w:i/>
          <w:iCs/>
          <w:lang w:val="en-US"/>
        </w:rPr>
        <w:t xml:space="preserve"> </w:t>
      </w:r>
      <w:r w:rsidR="00E22C7E" w:rsidRPr="009E4DED">
        <w:rPr>
          <w:i/>
          <w:iCs/>
        </w:rPr>
        <w:t>V2</w:t>
      </w:r>
      <w:r w:rsidRPr="009E4DED">
        <w:t xml:space="preserve"> menggunakan bahasa pemrograman </w:t>
      </w:r>
      <w:proofErr w:type="spellStart"/>
      <w:r w:rsidR="008C4E73" w:rsidRPr="009E4DED">
        <w:rPr>
          <w:i/>
          <w:iCs/>
        </w:rPr>
        <w:t>Python</w:t>
      </w:r>
      <w:proofErr w:type="spellEnd"/>
      <w:r w:rsidRPr="009E4DED">
        <w:t xml:space="preserve"> pada </w:t>
      </w:r>
      <w:r w:rsidRPr="009E4DED">
        <w:rPr>
          <w:i/>
          <w:iCs/>
        </w:rPr>
        <w:t xml:space="preserve">Google </w:t>
      </w:r>
      <w:proofErr w:type="spellStart"/>
      <w:r w:rsidR="008C4E73" w:rsidRPr="009E4DED">
        <w:rPr>
          <w:i/>
          <w:iCs/>
        </w:rPr>
        <w:t>Colab</w:t>
      </w:r>
      <w:r w:rsidRPr="009E4DED">
        <w:rPr>
          <w:i/>
          <w:iCs/>
        </w:rPr>
        <w:t>oratory</w:t>
      </w:r>
      <w:proofErr w:type="spellEnd"/>
      <w:r w:rsidRPr="009E4DED">
        <w:rPr>
          <w:i/>
          <w:iCs/>
        </w:rPr>
        <w:t>.</w:t>
      </w:r>
    </w:p>
    <w:p w14:paraId="330B25EA" w14:textId="77777777" w:rsidR="00301A0D" w:rsidRPr="009E4DED" w:rsidRDefault="00301A0D">
      <w:pPr>
        <w:spacing w:after="0" w:line="480" w:lineRule="auto"/>
        <w:jc w:val="both"/>
        <w:rPr>
          <w:rFonts w:cs="Times New Roman"/>
          <w:szCs w:val="24"/>
        </w:rPr>
      </w:pPr>
    </w:p>
    <w:p w14:paraId="6F7C28C1" w14:textId="77777777" w:rsidR="00301A0D" w:rsidRPr="009E4DED" w:rsidRDefault="00301A0D">
      <w:pPr>
        <w:spacing w:after="0" w:line="480" w:lineRule="auto"/>
        <w:jc w:val="both"/>
        <w:rPr>
          <w:rFonts w:cs="Times New Roman"/>
          <w:szCs w:val="24"/>
        </w:rPr>
      </w:pPr>
    </w:p>
    <w:p w14:paraId="32BF2319" w14:textId="77777777" w:rsidR="00246749" w:rsidRPr="009E4DED" w:rsidRDefault="00246749" w:rsidP="007C568D">
      <w:pPr>
        <w:pStyle w:val="SUBBAB"/>
        <w:numPr>
          <w:ilvl w:val="1"/>
          <w:numId w:val="3"/>
        </w:numPr>
        <w:ind w:left="709" w:hanging="709"/>
        <w:outlineLvl w:val="1"/>
        <w:rPr>
          <w:rFonts w:cs="Times New Roman"/>
          <w:szCs w:val="24"/>
        </w:rPr>
      </w:pPr>
      <w:bookmarkStart w:id="37" w:name="_Toc46216075"/>
      <w:bookmarkStart w:id="38" w:name="_Toc150977909"/>
      <w:bookmarkStart w:id="39" w:name="_Toc158053136"/>
      <w:r w:rsidRPr="009E4DED">
        <w:rPr>
          <w:rFonts w:cs="Times New Roman"/>
          <w:szCs w:val="24"/>
        </w:rPr>
        <w:t>Sistematika Penulisan</w:t>
      </w:r>
      <w:bookmarkEnd w:id="37"/>
      <w:bookmarkEnd w:id="38"/>
      <w:bookmarkEnd w:id="39"/>
    </w:p>
    <w:p w14:paraId="69B24C8C" w14:textId="6ED71A9C" w:rsidR="00246749" w:rsidRPr="009E4DED" w:rsidRDefault="0059117F" w:rsidP="007C568D">
      <w:pPr>
        <w:spacing w:after="0" w:line="480" w:lineRule="auto"/>
        <w:ind w:firstLine="709"/>
        <w:jc w:val="both"/>
      </w:pPr>
      <w:r w:rsidRPr="009E4DED">
        <w:t>Sistematika penulisan pada skripsi ini adalah sebagai berikut:</w:t>
      </w:r>
    </w:p>
    <w:p w14:paraId="17255F6F" w14:textId="66E75215" w:rsidR="0059117F" w:rsidRPr="009E4DED" w:rsidRDefault="0059117F" w:rsidP="00FA0727">
      <w:pPr>
        <w:spacing w:after="0" w:line="480" w:lineRule="auto"/>
        <w:ind w:left="426"/>
        <w:jc w:val="both"/>
      </w:pPr>
      <w:r w:rsidRPr="009E4DED">
        <w:rPr>
          <w:b/>
          <w:bCs/>
        </w:rPr>
        <w:t>BAB I PENDAHULUAN</w:t>
      </w:r>
      <w:r w:rsidRPr="009E4DED">
        <w:t xml:space="preserve">, pada bab ini dijelaskan mengenai latar belakang, identifikasi masalah, batasan masalah, tujuan penelitian, </w:t>
      </w:r>
      <w:proofErr w:type="spellStart"/>
      <w:r w:rsidRPr="009E4DED">
        <w:t>keguanaan</w:t>
      </w:r>
      <w:proofErr w:type="spellEnd"/>
      <w:r w:rsidRPr="009E4DED">
        <w:t xml:space="preserve"> penelitian, metodologi penelitian, dan sistematika penulisan.</w:t>
      </w:r>
    </w:p>
    <w:p w14:paraId="2C489AD5" w14:textId="5EB3826E" w:rsidR="0059117F" w:rsidRPr="00393153" w:rsidRDefault="0059117F" w:rsidP="00FA0727">
      <w:pPr>
        <w:spacing w:after="0" w:line="480" w:lineRule="auto"/>
        <w:ind w:left="426"/>
        <w:jc w:val="both"/>
        <w:rPr>
          <w:lang w:val="en-US"/>
        </w:rPr>
      </w:pPr>
      <w:r w:rsidRPr="009E4DED">
        <w:t xml:space="preserve">BAB II LANDASAN TEORI, </w:t>
      </w:r>
      <w:r w:rsidR="0035269E" w:rsidRPr="009E4DED">
        <w:t xml:space="preserve">pada bab ini dijelaskan mengenai teori-teori yang menjadi acuan dasar dalam penelitian yaitu </w:t>
      </w:r>
      <w:proofErr w:type="spellStart"/>
      <w:r w:rsidR="00393153">
        <w:rPr>
          <w:i/>
          <w:iCs/>
          <w:lang w:val="en-US"/>
        </w:rPr>
        <w:t>Tensorflow</w:t>
      </w:r>
      <w:proofErr w:type="spellEnd"/>
      <w:r w:rsidR="00393153">
        <w:rPr>
          <w:i/>
          <w:iCs/>
          <w:lang w:val="en-US"/>
        </w:rPr>
        <w:t xml:space="preserve">, Matplotlib, Google </w:t>
      </w:r>
      <w:proofErr w:type="spellStart"/>
      <w:r w:rsidR="00393153">
        <w:rPr>
          <w:i/>
          <w:iCs/>
          <w:lang w:val="en-US"/>
        </w:rPr>
        <w:t>Colaboratory</w:t>
      </w:r>
      <w:proofErr w:type="spellEnd"/>
      <w:r w:rsidR="00393153">
        <w:rPr>
          <w:i/>
          <w:iCs/>
          <w:lang w:val="en-US"/>
        </w:rPr>
        <w:t xml:space="preserve">, Image Classification, Transfer Learning, </w:t>
      </w:r>
      <w:proofErr w:type="spellStart"/>
      <w:r w:rsidR="00393153">
        <w:rPr>
          <w:i/>
          <w:iCs/>
          <w:lang w:val="en-US"/>
        </w:rPr>
        <w:t>MobileNet</w:t>
      </w:r>
      <w:proofErr w:type="spellEnd"/>
      <w:r w:rsidR="00393153">
        <w:rPr>
          <w:i/>
          <w:iCs/>
          <w:lang w:val="en-US"/>
        </w:rPr>
        <w:t xml:space="preserve"> V2, </w:t>
      </w:r>
      <w:r w:rsidR="00393153">
        <w:rPr>
          <w:lang w:val="en-US"/>
        </w:rPr>
        <w:t xml:space="preserve">dan </w:t>
      </w:r>
      <w:proofErr w:type="spellStart"/>
      <w:r w:rsidR="00393153">
        <w:rPr>
          <w:lang w:val="en-US"/>
        </w:rPr>
        <w:t>Pengoptimal</w:t>
      </w:r>
      <w:proofErr w:type="spellEnd"/>
    </w:p>
    <w:p w14:paraId="57C2C1AC" w14:textId="307AAADF" w:rsidR="0059117F" w:rsidRPr="009E4DED" w:rsidRDefault="0059117F" w:rsidP="00FA0727">
      <w:pPr>
        <w:spacing w:after="0" w:line="480" w:lineRule="auto"/>
        <w:ind w:left="426"/>
        <w:jc w:val="both"/>
      </w:pPr>
      <w:r w:rsidRPr="009E4DED">
        <w:rPr>
          <w:b/>
          <w:bCs/>
        </w:rPr>
        <w:t>BAB III OBJEK DAN METODE PENELITIAN</w:t>
      </w:r>
      <w:r w:rsidRPr="009E4DED">
        <w:t>,</w:t>
      </w:r>
      <w:r w:rsidR="0035269E" w:rsidRPr="009E4DED">
        <w:t xml:space="preserve"> pada bab ini berisi tentang objek penelitian</w:t>
      </w:r>
      <w:r w:rsidR="00D04B4D" w:rsidRPr="009E4DED">
        <w:t>, metode penelitian, dan diagram alir penelitian.</w:t>
      </w:r>
    </w:p>
    <w:p w14:paraId="5291FB6E" w14:textId="369D5F99" w:rsidR="0059117F" w:rsidRPr="009E4DED" w:rsidRDefault="0059117F" w:rsidP="00FA0727">
      <w:pPr>
        <w:spacing w:after="0" w:line="480" w:lineRule="auto"/>
        <w:ind w:left="426"/>
        <w:jc w:val="both"/>
      </w:pPr>
      <w:r w:rsidRPr="009E4DED">
        <w:rPr>
          <w:b/>
          <w:bCs/>
        </w:rPr>
        <w:t>BAB IV HASIL DAN PEMBAHASAN</w:t>
      </w:r>
      <w:r w:rsidRPr="009E4DED">
        <w:t>,</w:t>
      </w:r>
      <w:r w:rsidR="0035269E" w:rsidRPr="009E4DED">
        <w:t xml:space="preserve"> pada bab ini berisi pengolahan data gambar dan hasil penelitian yang dilakukan. </w:t>
      </w:r>
    </w:p>
    <w:p w14:paraId="12175675" w14:textId="04BCAB01" w:rsidR="00EE05AE" w:rsidRPr="009E4DED" w:rsidRDefault="0059117F" w:rsidP="00FA0727">
      <w:pPr>
        <w:spacing w:after="0" w:line="480" w:lineRule="auto"/>
        <w:ind w:left="426"/>
        <w:jc w:val="both"/>
        <w:rPr>
          <w:rFonts w:cs="Times New Roman"/>
          <w:b/>
          <w:sz w:val="28"/>
          <w:szCs w:val="28"/>
        </w:rPr>
      </w:pPr>
      <w:r w:rsidRPr="009E4DED">
        <w:rPr>
          <w:rFonts w:cs="Times New Roman"/>
          <w:b/>
          <w:bCs/>
          <w:szCs w:val="24"/>
        </w:rPr>
        <w:t>BAB V SIMPULAN DAN SARAN</w:t>
      </w:r>
      <w:r w:rsidRPr="009E4DED">
        <w:rPr>
          <w:rFonts w:cs="Times New Roman"/>
          <w:szCs w:val="24"/>
        </w:rPr>
        <w:t>,</w:t>
      </w:r>
      <w:r w:rsidR="0035269E" w:rsidRPr="009E4DED">
        <w:rPr>
          <w:rFonts w:cs="Times New Roman"/>
          <w:szCs w:val="24"/>
        </w:rPr>
        <w:t xml:space="preserve"> pada bab ini berisi simpulan dan saran dari pembahasan penelitian yang telah dilakukan untuk peneliti selanjutnya.</w:t>
      </w:r>
      <w:bookmarkStart w:id="40" w:name="_Toc46216076"/>
    </w:p>
    <w:p w14:paraId="72DE623F" w14:textId="77777777" w:rsidR="00EE05AE" w:rsidRPr="009E4DED" w:rsidRDefault="00EE05AE" w:rsidP="001907F5">
      <w:pPr>
        <w:pStyle w:val="BAB"/>
        <w:jc w:val="left"/>
        <w:outlineLvl w:val="0"/>
        <w:rPr>
          <w:rFonts w:cs="Times New Roman"/>
          <w:sz w:val="28"/>
          <w:szCs w:val="28"/>
        </w:rPr>
        <w:sectPr w:rsidR="00EE05AE" w:rsidRPr="009E4DED" w:rsidSect="00D272B5">
          <w:headerReference w:type="default" r:id="rId20"/>
          <w:footerReference w:type="default" r:id="rId21"/>
          <w:type w:val="continuous"/>
          <w:pgSz w:w="11907" w:h="16840" w:code="9"/>
          <w:pgMar w:top="2268" w:right="1699" w:bottom="1699" w:left="2275" w:header="720" w:footer="720" w:gutter="0"/>
          <w:pgNumType w:start="1"/>
          <w:cols w:space="720"/>
          <w:titlePg/>
          <w:docGrid w:linePitch="360"/>
        </w:sectPr>
      </w:pPr>
    </w:p>
    <w:p w14:paraId="5289EC17" w14:textId="27F58C62" w:rsidR="00246749" w:rsidRPr="009E4DED" w:rsidRDefault="00246749" w:rsidP="002A1E21">
      <w:pPr>
        <w:pStyle w:val="BAB"/>
        <w:outlineLvl w:val="0"/>
        <w:rPr>
          <w:rFonts w:cs="Times New Roman"/>
          <w:sz w:val="28"/>
          <w:szCs w:val="28"/>
        </w:rPr>
      </w:pPr>
      <w:bookmarkStart w:id="41" w:name="_Toc150977910"/>
      <w:bookmarkStart w:id="42" w:name="_Toc158053137"/>
      <w:commentRangeStart w:id="43"/>
      <w:r w:rsidRPr="009E4DED">
        <w:rPr>
          <w:rFonts w:cs="Times New Roman"/>
          <w:sz w:val="28"/>
          <w:szCs w:val="28"/>
        </w:rPr>
        <w:t xml:space="preserve">BAB II </w:t>
      </w:r>
      <w:commentRangeEnd w:id="43"/>
      <w:r w:rsidR="006474BB" w:rsidRPr="009E4DED">
        <w:rPr>
          <w:rStyle w:val="CommentReference"/>
          <w:b w:val="0"/>
        </w:rPr>
        <w:commentReference w:id="43"/>
      </w:r>
      <w:r w:rsidRPr="009E4DED">
        <w:rPr>
          <w:rFonts w:cs="Times New Roman"/>
          <w:sz w:val="28"/>
          <w:szCs w:val="28"/>
        </w:rPr>
        <w:br/>
      </w:r>
      <w:bookmarkEnd w:id="40"/>
      <w:r w:rsidRPr="009E4DED">
        <w:rPr>
          <w:rFonts w:cs="Times New Roman"/>
          <w:sz w:val="28"/>
          <w:szCs w:val="28"/>
        </w:rPr>
        <w:t>LANDASAN TEORI</w:t>
      </w:r>
      <w:bookmarkEnd w:id="41"/>
      <w:bookmarkEnd w:id="42"/>
    </w:p>
    <w:p w14:paraId="10331217" w14:textId="77777777" w:rsidR="00246749" w:rsidRPr="009E4DED" w:rsidRDefault="00246749" w:rsidP="00547A20">
      <w:pPr>
        <w:spacing w:after="0" w:line="480" w:lineRule="auto"/>
        <w:rPr>
          <w:rFonts w:cs="Times New Roman"/>
          <w:szCs w:val="24"/>
        </w:rPr>
      </w:pPr>
    </w:p>
    <w:p w14:paraId="3567D3F1" w14:textId="77777777" w:rsidR="004A68E7" w:rsidRPr="009E4DED" w:rsidRDefault="00A060E3" w:rsidP="004A68E7">
      <w:pPr>
        <w:pStyle w:val="ListParagraph"/>
        <w:numPr>
          <w:ilvl w:val="1"/>
          <w:numId w:val="7"/>
        </w:numPr>
        <w:spacing w:after="0" w:line="480" w:lineRule="auto"/>
        <w:ind w:left="709" w:hanging="709"/>
        <w:jc w:val="both"/>
        <w:outlineLvl w:val="1"/>
        <w:rPr>
          <w:b/>
          <w:i/>
          <w:iCs/>
        </w:rPr>
      </w:pPr>
      <w:bookmarkStart w:id="44" w:name="_Toc150977911"/>
      <w:bookmarkStart w:id="45" w:name="_Toc158053138"/>
      <w:proofErr w:type="spellStart"/>
      <w:r w:rsidRPr="009E4DED">
        <w:rPr>
          <w:b/>
          <w:i/>
          <w:iCs/>
        </w:rPr>
        <w:t>Tensor</w:t>
      </w:r>
      <w:r w:rsidR="00455EB5" w:rsidRPr="009E4DED">
        <w:rPr>
          <w:b/>
          <w:i/>
          <w:iCs/>
        </w:rPr>
        <w:t>F</w:t>
      </w:r>
      <w:r w:rsidRPr="009E4DED">
        <w:rPr>
          <w:b/>
          <w:i/>
          <w:iCs/>
        </w:rPr>
        <w:t>low</w:t>
      </w:r>
      <w:bookmarkStart w:id="46" w:name="_Toc150977912"/>
      <w:bookmarkEnd w:id="44"/>
      <w:bookmarkEnd w:id="45"/>
      <w:proofErr w:type="spellEnd"/>
    </w:p>
    <w:p w14:paraId="42821802" w14:textId="32E87A13" w:rsidR="004A68E7" w:rsidRPr="009E4DED" w:rsidRDefault="004A68E7" w:rsidP="00FA0727">
      <w:pPr>
        <w:pStyle w:val="ListParagraph"/>
        <w:spacing w:after="0" w:line="480" w:lineRule="auto"/>
        <w:ind w:left="0" w:firstLine="709"/>
        <w:jc w:val="both"/>
        <w:rPr>
          <w:b/>
          <w:bCs/>
          <w:i/>
          <w:iCs/>
        </w:rPr>
      </w:pPr>
      <w:proofErr w:type="spellStart"/>
      <w:r w:rsidRPr="009E4DED">
        <w:rPr>
          <w:i/>
          <w:iCs/>
        </w:rPr>
        <w:t>TensorFlow</w:t>
      </w:r>
      <w:proofErr w:type="spellEnd"/>
      <w:r w:rsidRPr="009E4DED">
        <w:rPr>
          <w:i/>
          <w:iCs/>
        </w:rPr>
        <w:t xml:space="preserve"> </w:t>
      </w:r>
      <w:r w:rsidRPr="009E4DED">
        <w:t xml:space="preserve">adalah suatu </w:t>
      </w:r>
      <w:proofErr w:type="spellStart"/>
      <w:r w:rsidRPr="009E4DED">
        <w:rPr>
          <w:i/>
          <w:iCs/>
        </w:rPr>
        <w:t>end-to-end</w:t>
      </w:r>
      <w:proofErr w:type="spellEnd"/>
      <w:r w:rsidRPr="009E4DED">
        <w:rPr>
          <w:i/>
          <w:iCs/>
        </w:rPr>
        <w:t xml:space="preserve"> platform </w:t>
      </w:r>
      <w:r w:rsidRPr="009E4DED">
        <w:t xml:space="preserve">yang dibuat ramah untuk pemula untuk membuat model </w:t>
      </w:r>
      <w:proofErr w:type="spellStart"/>
      <w:r w:rsidRPr="009E4DED">
        <w:rPr>
          <w:i/>
          <w:iCs/>
        </w:rPr>
        <w:t>Machine</w:t>
      </w:r>
      <w:proofErr w:type="spellEnd"/>
      <w:r w:rsidRPr="009E4DED">
        <w:rPr>
          <w:i/>
          <w:iCs/>
        </w:rPr>
        <w:t xml:space="preserve"> </w:t>
      </w:r>
      <w:proofErr w:type="spellStart"/>
      <w:r w:rsidRPr="009E4DED">
        <w:rPr>
          <w:i/>
          <w:iCs/>
        </w:rPr>
        <w:t>Learning</w:t>
      </w:r>
      <w:proofErr w:type="spellEnd"/>
      <w:r w:rsidRPr="009E4DED">
        <w:t xml:space="preserve"> baik pada </w:t>
      </w:r>
      <w:r w:rsidRPr="009E4DED">
        <w:rPr>
          <w:i/>
          <w:iCs/>
        </w:rPr>
        <w:t>platform</w:t>
      </w:r>
      <w:r w:rsidRPr="009E4DED">
        <w:t xml:space="preserve"> </w:t>
      </w:r>
      <w:r w:rsidRPr="009E4DED">
        <w:rPr>
          <w:i/>
          <w:iCs/>
        </w:rPr>
        <w:t xml:space="preserve">desktop, </w:t>
      </w:r>
      <w:proofErr w:type="spellStart"/>
      <w:r w:rsidRPr="009E4DED">
        <w:rPr>
          <w:i/>
          <w:iCs/>
        </w:rPr>
        <w:t>mobile</w:t>
      </w:r>
      <w:proofErr w:type="spellEnd"/>
      <w:r w:rsidRPr="009E4DED">
        <w:rPr>
          <w:i/>
          <w:iCs/>
        </w:rPr>
        <w:t xml:space="preserve">, </w:t>
      </w:r>
      <w:proofErr w:type="spellStart"/>
      <w:r w:rsidRPr="009E4DED">
        <w:rPr>
          <w:i/>
          <w:iCs/>
        </w:rPr>
        <w:t>website</w:t>
      </w:r>
      <w:proofErr w:type="spellEnd"/>
      <w:r w:rsidRPr="009E4DED">
        <w:t xml:space="preserve">, maupun </w:t>
      </w:r>
      <w:proofErr w:type="spellStart"/>
      <w:r w:rsidRPr="009E4DED">
        <w:rPr>
          <w:i/>
          <w:iCs/>
        </w:rPr>
        <w:t>cloud</w:t>
      </w:r>
      <w:proofErr w:type="spellEnd"/>
      <w:sdt>
        <w:sdtPr>
          <w:rPr>
            <w:color w:val="000000"/>
          </w:rPr>
          <w:tag w:val="MENDELEY_CITATION_v3_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"/>
          <w:id w:val="893623867"/>
          <w:placeholder>
            <w:docPart w:val="654EADAECC9E49B79C63657F7342E39B"/>
          </w:placeholder>
        </w:sdtPr>
        <w:sdtEndPr/>
        <w:sdtContent>
          <w:r w:rsidR="00D23F98" w:rsidRPr="00D23F98">
            <w:rPr>
              <w:color w:val="000000"/>
            </w:rPr>
            <w:t>(</w:t>
          </w:r>
          <w:proofErr w:type="spellStart"/>
          <w:r w:rsidR="00D23F98" w:rsidRPr="00D23F98">
            <w:rPr>
              <w:color w:val="000000"/>
            </w:rPr>
            <w:t>Tensorflow</w:t>
          </w:r>
          <w:proofErr w:type="spellEnd"/>
          <w:r w:rsidR="00D23F98" w:rsidRPr="00D23F98">
            <w:rPr>
              <w:color w:val="000000"/>
            </w:rPr>
            <w:t xml:space="preserve"> Developer, 2023)</w:t>
          </w:r>
        </w:sdtContent>
      </w:sdt>
      <w:r w:rsidRPr="009E4DED">
        <w:t xml:space="preserve">. </w:t>
      </w:r>
      <w:sdt>
        <w:sdtPr>
          <w:rPr>
            <w:color w:val="000000"/>
          </w:rPr>
          <w:tag w:val="MENDELEY_CITATION_v3_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"/>
          <w:id w:val="1917505774"/>
          <w:placeholder>
            <w:docPart w:val="654EADAECC9E49B79C63657F7342E39B"/>
          </w:placeholder>
        </w:sdtPr>
        <w:sdtEndPr/>
        <w:sdtContent>
          <w:r w:rsidR="00D23F98" w:rsidRPr="00D23F98">
            <w:rPr>
              <w:color w:val="000000"/>
            </w:rPr>
            <w:t>(</w:t>
          </w:r>
          <w:proofErr w:type="spellStart"/>
          <w:r w:rsidR="00D23F98" w:rsidRPr="00D23F98">
            <w:rPr>
              <w:color w:val="000000"/>
            </w:rPr>
            <w:t>Kenton</w:t>
          </w:r>
          <w:proofErr w:type="spellEnd"/>
          <w:r w:rsidR="00D23F98" w:rsidRPr="00D23F98">
            <w:rPr>
              <w:color w:val="000000"/>
            </w:rPr>
            <w:t>, 2022)</w:t>
          </w:r>
        </w:sdtContent>
      </w:sdt>
      <w:r w:rsidRPr="009E4DED">
        <w:rPr>
          <w:color w:val="000000" w:themeColor="text1"/>
        </w:rPr>
        <w:t xml:space="preserve"> menyatakan bahwa </w:t>
      </w:r>
      <w:proofErr w:type="spellStart"/>
      <w:r w:rsidRPr="009E4DED">
        <w:rPr>
          <w:i/>
          <w:iCs/>
          <w:color w:val="000000" w:themeColor="text1"/>
        </w:rPr>
        <w:t>end-to-end</w:t>
      </w:r>
      <w:proofErr w:type="spellEnd"/>
      <w:r w:rsidRPr="009E4DED">
        <w:rPr>
          <w:i/>
          <w:iCs/>
          <w:color w:val="000000" w:themeColor="text1"/>
        </w:rPr>
        <w:t xml:space="preserve"> platform </w:t>
      </w:r>
      <w:r w:rsidRPr="009E4DED">
        <w:rPr>
          <w:color w:val="000000" w:themeColor="text1"/>
        </w:rPr>
        <w:t xml:space="preserve">berarti </w:t>
      </w:r>
      <w:r w:rsidRPr="009E4DED">
        <w:rPr>
          <w:i/>
          <w:iCs/>
          <w:color w:val="000000" w:themeColor="text1"/>
        </w:rPr>
        <w:t>platform</w:t>
      </w:r>
      <w:r w:rsidRPr="009E4DED">
        <w:rPr>
          <w:color w:val="000000" w:themeColor="text1"/>
        </w:rPr>
        <w:t xml:space="preserve"> atau program yang menyediakan alat untuk memproses sesuatu dari awal hingga akhir dan memberikan solusi fungsional yang lengkap tanpa menggunakan pihak ketiga.</w:t>
      </w:r>
    </w:p>
    <w:p w14:paraId="210A50B6" w14:textId="77777777" w:rsidR="004A68E7" w:rsidRPr="009E4DED" w:rsidRDefault="00A060E3" w:rsidP="004A68E7">
      <w:pPr>
        <w:pStyle w:val="ListParagraph"/>
        <w:numPr>
          <w:ilvl w:val="1"/>
          <w:numId w:val="7"/>
        </w:numPr>
        <w:spacing w:after="0" w:line="480" w:lineRule="auto"/>
        <w:ind w:left="709" w:hanging="709"/>
        <w:jc w:val="both"/>
        <w:outlineLvl w:val="1"/>
        <w:rPr>
          <w:b/>
          <w:i/>
          <w:iCs/>
        </w:rPr>
      </w:pPr>
      <w:bookmarkStart w:id="47" w:name="_Toc158053139"/>
      <w:proofErr w:type="spellStart"/>
      <w:r w:rsidRPr="009E4DED">
        <w:rPr>
          <w:b/>
          <w:i/>
          <w:iCs/>
        </w:rPr>
        <w:t>Matplotlib</w:t>
      </w:r>
      <w:bookmarkStart w:id="48" w:name="_Toc150977913"/>
      <w:bookmarkEnd w:id="46"/>
      <w:bookmarkEnd w:id="47"/>
      <w:proofErr w:type="spellEnd"/>
    </w:p>
    <w:p w14:paraId="7377FBC1" w14:textId="16AD2394" w:rsidR="004A68E7" w:rsidRPr="009E4DED" w:rsidRDefault="004A68E7" w:rsidP="00FA0727">
      <w:pPr>
        <w:pStyle w:val="ListParagraph"/>
        <w:spacing w:after="0" w:line="480" w:lineRule="auto"/>
        <w:ind w:left="0" w:firstLine="709"/>
        <w:jc w:val="both"/>
      </w:pPr>
      <w:bookmarkStart w:id="49" w:name="_Hlk145420037"/>
      <w:proofErr w:type="spellStart"/>
      <w:r w:rsidRPr="009E4DED">
        <w:rPr>
          <w:i/>
          <w:iCs/>
        </w:rPr>
        <w:t>Matplotlib</w:t>
      </w:r>
      <w:proofErr w:type="spellEnd"/>
      <w:r w:rsidRPr="009E4DED">
        <w:rPr>
          <w:i/>
          <w:iCs/>
        </w:rPr>
        <w:t xml:space="preserve"> </w:t>
      </w:r>
      <w:r w:rsidRPr="009E4DED">
        <w:t xml:space="preserve">adalah salah satu </w:t>
      </w:r>
      <w:proofErr w:type="spellStart"/>
      <w:r w:rsidRPr="009E4DED">
        <w:rPr>
          <w:i/>
          <w:iCs/>
        </w:rPr>
        <w:t>library</w:t>
      </w:r>
      <w:proofErr w:type="spellEnd"/>
      <w:r w:rsidRPr="009E4DED">
        <w:rPr>
          <w:i/>
          <w:iCs/>
        </w:rPr>
        <w:t xml:space="preserve"> </w:t>
      </w:r>
      <w:r w:rsidRPr="009E4DED">
        <w:t xml:space="preserve">untuk melakukan visualisasi data menggunakan </w:t>
      </w:r>
      <w:proofErr w:type="spellStart"/>
      <w:r w:rsidRPr="009E4DED">
        <w:t>python</w:t>
      </w:r>
      <w:proofErr w:type="spellEnd"/>
      <w:r w:rsidRPr="009E4DED">
        <w:t xml:space="preserve"> </w:t>
      </w:r>
      <w:sdt>
        <w:sdtPr>
          <w:rPr>
            <w:color w:val="000000" w:themeColor="text1"/>
          </w:rPr>
          <w:tag w:val="MENDELEY_CITATION_v3_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"/>
          <w:id w:val="1700043136"/>
          <w:placeholder>
            <w:docPart w:val="7E51D3EE439E4444B8A6423FD7C964AC"/>
          </w:placeholder>
        </w:sdtPr>
        <w:sdtEndPr/>
        <w:sdtContent>
          <w:r w:rsidR="00D23F98">
            <w:rPr>
              <w:rFonts w:eastAsia="Times New Roman"/>
            </w:rPr>
            <w:t>(</w:t>
          </w:r>
          <w:proofErr w:type="spellStart"/>
          <w:r w:rsidR="00D23F98">
            <w:rPr>
              <w:rFonts w:eastAsia="Times New Roman"/>
            </w:rPr>
            <w:t>Tineges</w:t>
          </w:r>
          <w:proofErr w:type="spellEnd"/>
          <w:r w:rsidR="00D23F98">
            <w:rPr>
              <w:rFonts w:eastAsia="Times New Roman"/>
            </w:rPr>
            <w:t xml:space="preserve"> &amp; Davita, 2021)</w:t>
          </w:r>
        </w:sdtContent>
      </w:sdt>
      <w:r w:rsidRPr="009E4DED">
        <w:t xml:space="preserve">. Dalam penelitian ini, </w:t>
      </w:r>
      <w:proofErr w:type="spellStart"/>
      <w:r w:rsidRPr="009E4DED">
        <w:rPr>
          <w:i/>
          <w:iCs/>
        </w:rPr>
        <w:t>Matplotlib</w:t>
      </w:r>
      <w:proofErr w:type="spellEnd"/>
      <w:r w:rsidRPr="009E4DED">
        <w:rPr>
          <w:i/>
          <w:iCs/>
        </w:rPr>
        <w:t xml:space="preserve"> </w:t>
      </w:r>
      <w:r w:rsidRPr="009E4DED">
        <w:t>digunakan untuk memvisualisasikan kesalahan akurasi yang didapat oleh model.</w:t>
      </w:r>
    </w:p>
    <w:p w14:paraId="340FEC5C" w14:textId="77777777" w:rsidR="004A68E7" w:rsidRPr="009E4DED" w:rsidRDefault="002A1E21" w:rsidP="004A68E7">
      <w:pPr>
        <w:pStyle w:val="ListParagraph"/>
        <w:numPr>
          <w:ilvl w:val="1"/>
          <w:numId w:val="7"/>
        </w:numPr>
        <w:spacing w:after="0" w:line="480" w:lineRule="auto"/>
        <w:ind w:left="709" w:hanging="709"/>
        <w:jc w:val="both"/>
        <w:outlineLvl w:val="1"/>
        <w:rPr>
          <w:b/>
          <w:i/>
          <w:iCs/>
        </w:rPr>
      </w:pPr>
      <w:bookmarkStart w:id="50" w:name="_Toc158053140"/>
      <w:bookmarkEnd w:id="49"/>
      <w:r w:rsidRPr="009E4DED">
        <w:rPr>
          <w:b/>
          <w:i/>
          <w:iCs/>
        </w:rPr>
        <w:t xml:space="preserve">Google </w:t>
      </w:r>
      <w:proofErr w:type="spellStart"/>
      <w:r w:rsidR="008C4E73" w:rsidRPr="009E4DED">
        <w:rPr>
          <w:b/>
          <w:i/>
          <w:iCs/>
        </w:rPr>
        <w:t>Colab</w:t>
      </w:r>
      <w:r w:rsidRPr="009E4DED">
        <w:rPr>
          <w:b/>
          <w:i/>
          <w:iCs/>
        </w:rPr>
        <w:t>oratory</w:t>
      </w:r>
      <w:bookmarkStart w:id="51" w:name="_Toc150977914"/>
      <w:bookmarkEnd w:id="48"/>
      <w:bookmarkEnd w:id="50"/>
      <w:proofErr w:type="spellEnd"/>
    </w:p>
    <w:p w14:paraId="6959834B" w14:textId="77777777" w:rsidR="004A68E7" w:rsidRPr="009E4DED" w:rsidRDefault="004A68E7" w:rsidP="00FA0727">
      <w:pPr>
        <w:spacing w:line="480" w:lineRule="auto"/>
        <w:ind w:firstLine="709"/>
        <w:jc w:val="both"/>
        <w:rPr>
          <w:bCs/>
          <w:i/>
          <w:iCs/>
        </w:rPr>
      </w:pPr>
      <w:r w:rsidRPr="009E4DED">
        <w:rPr>
          <w:i/>
          <w:iCs/>
        </w:rPr>
        <w:t xml:space="preserve">Google </w:t>
      </w:r>
      <w:proofErr w:type="spellStart"/>
      <w:r w:rsidRPr="009E4DED">
        <w:rPr>
          <w:i/>
          <w:iCs/>
        </w:rPr>
        <w:t>Colaboratory</w:t>
      </w:r>
      <w:proofErr w:type="spellEnd"/>
      <w:r w:rsidRPr="009E4DED">
        <w:t xml:space="preserve">, yang juga dikenal sebagai </w:t>
      </w:r>
      <w:r w:rsidRPr="009E4DED">
        <w:rPr>
          <w:i/>
          <w:iCs/>
        </w:rPr>
        <w:t xml:space="preserve">Google </w:t>
      </w:r>
      <w:proofErr w:type="spellStart"/>
      <w:r w:rsidRPr="009E4DED">
        <w:rPr>
          <w:i/>
          <w:iCs/>
        </w:rPr>
        <w:t>Colab</w:t>
      </w:r>
      <w:proofErr w:type="spellEnd"/>
      <w:r w:rsidRPr="009E4DED">
        <w:t xml:space="preserve">, merupakan sebuah platform </w:t>
      </w:r>
      <w:proofErr w:type="spellStart"/>
      <w:r w:rsidRPr="009E4DED">
        <w:rPr>
          <w:i/>
          <w:iCs/>
        </w:rPr>
        <w:t>cloud</w:t>
      </w:r>
      <w:proofErr w:type="spellEnd"/>
      <w:r w:rsidRPr="009E4DED">
        <w:t xml:space="preserve"> yang diberikan oleh Google untuk tujuan pembuatan, eksekusi, dan pembagian </w:t>
      </w:r>
      <w:proofErr w:type="spellStart"/>
      <w:r w:rsidRPr="009E4DED">
        <w:rPr>
          <w:i/>
          <w:iCs/>
        </w:rPr>
        <w:t>notebook</w:t>
      </w:r>
      <w:proofErr w:type="spellEnd"/>
      <w:r w:rsidRPr="009E4DED">
        <w:t xml:space="preserve"> interaktif yang menggunakan bahasa pemrograman </w:t>
      </w:r>
      <w:proofErr w:type="spellStart"/>
      <w:r w:rsidRPr="009E4DED">
        <w:rPr>
          <w:i/>
          <w:iCs/>
        </w:rPr>
        <w:t>Python</w:t>
      </w:r>
      <w:proofErr w:type="spellEnd"/>
      <w:r w:rsidRPr="009E4DED">
        <w:t xml:space="preserve">. Di dalam lingkungan </w:t>
      </w:r>
      <w:proofErr w:type="spellStart"/>
      <w:r w:rsidRPr="009E4DED">
        <w:rPr>
          <w:i/>
          <w:iCs/>
        </w:rPr>
        <w:t>Colab</w:t>
      </w:r>
      <w:proofErr w:type="spellEnd"/>
      <w:r w:rsidRPr="009E4DED">
        <w:t>, pengguna diberi kemampuan untuk menggabungkan kode, teks, serta elemen visual dalam sebuah dokumen tunggal yang dapat dijalankan langkah demi langkah. Hal ini memberikan kenyamanan bagi pengguna dalam melakukan analisis data, percobaan pada pembelajaran mesin, dan beragam tugas pemrograman lainnya tanpa keharusan untuk menyusun pengaturan lingkungan lokal atau perangkat keras.</w:t>
      </w:r>
    </w:p>
    <w:p w14:paraId="7500E2E2" w14:textId="77777777" w:rsidR="004A68E7" w:rsidRPr="009E4DED" w:rsidRDefault="00956779" w:rsidP="004A68E7">
      <w:pPr>
        <w:pStyle w:val="ListParagraph"/>
        <w:numPr>
          <w:ilvl w:val="1"/>
          <w:numId w:val="7"/>
        </w:numPr>
        <w:spacing w:after="0" w:line="480" w:lineRule="auto"/>
        <w:ind w:left="709" w:hanging="709"/>
        <w:jc w:val="both"/>
        <w:outlineLvl w:val="1"/>
        <w:rPr>
          <w:b/>
          <w:i/>
          <w:iCs/>
        </w:rPr>
      </w:pPr>
      <w:bookmarkStart w:id="52" w:name="_Toc158053141"/>
      <w:proofErr w:type="spellStart"/>
      <w:r w:rsidRPr="009E4DED">
        <w:rPr>
          <w:b/>
          <w:i/>
          <w:iCs/>
        </w:rPr>
        <w:t>Image</w:t>
      </w:r>
      <w:proofErr w:type="spellEnd"/>
      <w:r w:rsidRPr="009E4DED">
        <w:rPr>
          <w:b/>
          <w:i/>
          <w:iCs/>
        </w:rPr>
        <w:t xml:space="preserve"> </w:t>
      </w:r>
      <w:proofErr w:type="spellStart"/>
      <w:r w:rsidRPr="009E4DED">
        <w:rPr>
          <w:b/>
          <w:i/>
          <w:iCs/>
        </w:rPr>
        <w:t>Classification</w:t>
      </w:r>
      <w:bookmarkStart w:id="53" w:name="_Toc150977916"/>
      <w:bookmarkEnd w:id="51"/>
      <w:bookmarkEnd w:id="52"/>
      <w:proofErr w:type="spellEnd"/>
    </w:p>
    <w:p w14:paraId="36D0AE19" w14:textId="395D32B1" w:rsidR="00A73E22" w:rsidRPr="009E4DED" w:rsidRDefault="00F76ACB" w:rsidP="00FA0727">
      <w:pPr>
        <w:pStyle w:val="ListParagraph"/>
        <w:spacing w:line="480" w:lineRule="auto"/>
        <w:ind w:left="0" w:firstLine="698"/>
        <w:jc w:val="both"/>
        <w:rPr>
          <w:color w:val="000000"/>
          <w:lang w:val="en-US"/>
        </w:rPr>
      </w:pPr>
      <w:sdt>
        <w:sdtPr>
          <w:rPr>
            <w:color w:val="000000"/>
          </w:rPr>
          <w:tag w:val="MENDELEY_CITATION_v3_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"/>
          <w:id w:val="-1616523863"/>
          <w:placeholder>
            <w:docPart w:val="EA97E1FA1A2B460BBB69DFDAB172C540"/>
          </w:placeholder>
        </w:sdtPr>
        <w:sdtEndPr/>
        <w:sdtContent>
          <w:r w:rsidR="00D23F98" w:rsidRPr="00D23F98">
            <w:rPr>
              <w:color w:val="000000"/>
            </w:rPr>
            <w:t xml:space="preserve">Rawat </w:t>
          </w:r>
          <w:proofErr w:type="spellStart"/>
          <w:r w:rsidR="00D23F98" w:rsidRPr="00D23F98">
            <w:rPr>
              <w:color w:val="000000"/>
            </w:rPr>
            <w:t>and</w:t>
          </w:r>
          <w:proofErr w:type="spellEnd"/>
          <w:r w:rsidR="00D23F98" w:rsidRPr="00D23F98">
            <w:rPr>
              <w:color w:val="000000"/>
            </w:rPr>
            <w:t xml:space="preserve"> Wang, (2017)</w:t>
          </w:r>
        </w:sdtContent>
      </w:sdt>
      <w:r w:rsidR="00A73E22" w:rsidRPr="009E4DED">
        <w:rPr>
          <w:color w:val="000000" w:themeColor="text1"/>
        </w:rPr>
        <w:t xml:space="preserve"> menyatakan bahwa </w:t>
      </w:r>
      <w:proofErr w:type="spellStart"/>
      <w:r w:rsidR="00A73E22" w:rsidRPr="009E4DED">
        <w:rPr>
          <w:i/>
          <w:iCs/>
          <w:color w:val="000000" w:themeColor="text1"/>
        </w:rPr>
        <w:t>Image</w:t>
      </w:r>
      <w:proofErr w:type="spellEnd"/>
      <w:r w:rsidR="00A73E22" w:rsidRPr="009E4DED">
        <w:rPr>
          <w:i/>
          <w:iCs/>
          <w:color w:val="000000" w:themeColor="text1"/>
        </w:rPr>
        <w:t xml:space="preserve"> </w:t>
      </w:r>
      <w:proofErr w:type="spellStart"/>
      <w:r w:rsidR="00A73E22" w:rsidRPr="009E4DED">
        <w:rPr>
          <w:i/>
          <w:iCs/>
          <w:color w:val="000000" w:themeColor="text1"/>
        </w:rPr>
        <w:t>Classification</w:t>
      </w:r>
      <w:proofErr w:type="spellEnd"/>
      <w:r w:rsidR="00A73E22" w:rsidRPr="009E4DED">
        <w:rPr>
          <w:i/>
          <w:iCs/>
          <w:color w:val="000000" w:themeColor="text1"/>
        </w:rPr>
        <w:t xml:space="preserve"> </w:t>
      </w:r>
      <w:r w:rsidR="00A73E22" w:rsidRPr="009E4DED">
        <w:rPr>
          <w:color w:val="000000" w:themeColor="text1"/>
        </w:rPr>
        <w:t xml:space="preserve">atau pengklasifikasian gambar memiliki definisi sebagai suatu tugas untuk </w:t>
      </w:r>
      <w:proofErr w:type="spellStart"/>
      <w:r w:rsidR="00A73E22" w:rsidRPr="009E4DED">
        <w:rPr>
          <w:color w:val="000000" w:themeColor="text1"/>
        </w:rPr>
        <w:t>meng</w:t>
      </w:r>
      <w:proofErr w:type="spellEnd"/>
      <w:r w:rsidR="00A73E22" w:rsidRPr="009E4DED">
        <w:rPr>
          <w:color w:val="000000" w:themeColor="text1"/>
          <w:lang w:val="en-US"/>
        </w:rPr>
        <w:t>k</w:t>
      </w:r>
      <w:proofErr w:type="spellStart"/>
      <w:r w:rsidR="00A73E22" w:rsidRPr="009E4DED">
        <w:rPr>
          <w:color w:val="000000" w:themeColor="text1"/>
        </w:rPr>
        <w:t>ategorisasi</w:t>
      </w:r>
      <w:proofErr w:type="spellEnd"/>
      <w:r w:rsidR="00A73E22" w:rsidRPr="009E4DED">
        <w:rPr>
          <w:color w:val="000000" w:themeColor="text1"/>
        </w:rPr>
        <w:t xml:space="preserve"> gambar ke dalam satu dari beberapa kelas yang telah ditentukan. </w:t>
      </w:r>
    </w:p>
    <w:p w14:paraId="774788B9" w14:textId="77777777" w:rsidR="00A73E22" w:rsidRPr="009E4DED" w:rsidRDefault="00E1367B" w:rsidP="00A73E22">
      <w:pPr>
        <w:pStyle w:val="ListParagraph"/>
        <w:numPr>
          <w:ilvl w:val="1"/>
          <w:numId w:val="7"/>
        </w:numPr>
        <w:spacing w:after="0" w:line="480" w:lineRule="auto"/>
        <w:ind w:left="709" w:hanging="709"/>
        <w:jc w:val="both"/>
        <w:outlineLvl w:val="1"/>
        <w:rPr>
          <w:b/>
          <w:i/>
          <w:iCs/>
        </w:rPr>
      </w:pPr>
      <w:bookmarkStart w:id="54" w:name="_Toc158053142"/>
      <w:commentRangeStart w:id="55"/>
      <w:r w:rsidRPr="009E4DED">
        <w:rPr>
          <w:b/>
          <w:i/>
          <w:iCs/>
        </w:rPr>
        <w:t xml:space="preserve">Transfer </w:t>
      </w:r>
      <w:proofErr w:type="spellStart"/>
      <w:r w:rsidRPr="009E4DED">
        <w:rPr>
          <w:b/>
          <w:i/>
          <w:iCs/>
        </w:rPr>
        <w:t>Learning</w:t>
      </w:r>
      <w:bookmarkStart w:id="56" w:name="_Toc150977917"/>
      <w:bookmarkEnd w:id="53"/>
      <w:commentRangeEnd w:id="55"/>
      <w:proofErr w:type="spellEnd"/>
      <w:r w:rsidR="009E4DED" w:rsidRPr="009E4DED">
        <w:rPr>
          <w:rStyle w:val="CommentReference"/>
        </w:rPr>
        <w:commentReference w:id="55"/>
      </w:r>
      <w:bookmarkEnd w:id="54"/>
    </w:p>
    <w:p w14:paraId="6EABEE48" w14:textId="77777777" w:rsidR="00A73E22" w:rsidRPr="009E4DED" w:rsidRDefault="00A73E22" w:rsidP="00FA0727">
      <w:pPr>
        <w:pStyle w:val="ListParagraph"/>
        <w:spacing w:after="0" w:line="480" w:lineRule="auto"/>
        <w:ind w:left="0" w:firstLine="709"/>
        <w:jc w:val="both"/>
        <w:rPr>
          <w:bCs/>
          <w:lang w:val="en-US"/>
        </w:rPr>
      </w:pPr>
      <w:proofErr w:type="spellStart"/>
      <w:r w:rsidRPr="009E4DED">
        <w:rPr>
          <w:bCs/>
          <w:lang w:val="en-US"/>
        </w:rPr>
        <w:t>Secara</w:t>
      </w:r>
      <w:proofErr w:type="spellEnd"/>
      <w:r w:rsidRPr="009E4DED">
        <w:rPr>
          <w:bCs/>
          <w:lang w:val="en-US"/>
        </w:rPr>
        <w:t xml:space="preserve"> </w:t>
      </w:r>
      <w:proofErr w:type="spellStart"/>
      <w:r w:rsidRPr="009E4DED">
        <w:rPr>
          <w:bCs/>
          <w:lang w:val="en-US"/>
        </w:rPr>
        <w:t>umum</w:t>
      </w:r>
      <w:proofErr w:type="spellEnd"/>
      <w:r w:rsidRPr="009E4DED">
        <w:rPr>
          <w:bCs/>
          <w:lang w:val="en-US"/>
        </w:rPr>
        <w:t xml:space="preserve">, </w:t>
      </w:r>
      <w:proofErr w:type="spellStart"/>
      <w:r w:rsidRPr="009E4DED">
        <w:rPr>
          <w:bCs/>
          <w:lang w:val="en-US"/>
        </w:rPr>
        <w:t>arsitektur</w:t>
      </w:r>
      <w:proofErr w:type="spellEnd"/>
      <w:r w:rsidRPr="009E4DED">
        <w:rPr>
          <w:bCs/>
          <w:lang w:val="en-US"/>
        </w:rPr>
        <w:t xml:space="preserve"> </w:t>
      </w:r>
      <w:proofErr w:type="spellStart"/>
      <w:r w:rsidRPr="009E4DED">
        <w:rPr>
          <w:bCs/>
          <w:lang w:val="en-US"/>
        </w:rPr>
        <w:t>dari</w:t>
      </w:r>
      <w:proofErr w:type="spellEnd"/>
      <w:r w:rsidRPr="009E4DED">
        <w:rPr>
          <w:bCs/>
          <w:lang w:val="en-US"/>
        </w:rPr>
        <w:t xml:space="preserve"> </w:t>
      </w:r>
      <w:proofErr w:type="spellStart"/>
      <w:r w:rsidRPr="009E4DED">
        <w:rPr>
          <w:bCs/>
          <w:lang w:val="en-US"/>
        </w:rPr>
        <w:t>suatu</w:t>
      </w:r>
      <w:proofErr w:type="spellEnd"/>
      <w:r w:rsidRPr="009E4DED">
        <w:rPr>
          <w:bCs/>
          <w:lang w:val="en-US"/>
        </w:rPr>
        <w:t xml:space="preserve"> model neural network </w:t>
      </w:r>
      <w:proofErr w:type="spellStart"/>
      <w:r w:rsidRPr="009E4DED">
        <w:rPr>
          <w:bCs/>
          <w:lang w:val="en-US"/>
        </w:rPr>
        <w:t>memiliki</w:t>
      </w:r>
      <w:proofErr w:type="spellEnd"/>
      <w:r w:rsidRPr="009E4DED">
        <w:rPr>
          <w:bCs/>
          <w:lang w:val="en-US"/>
        </w:rPr>
        <w:t xml:space="preserve"> </w:t>
      </w:r>
      <w:proofErr w:type="spellStart"/>
      <w:r w:rsidRPr="009E4DED">
        <w:rPr>
          <w:bCs/>
          <w:lang w:val="en-US"/>
        </w:rPr>
        <w:t>tiga</w:t>
      </w:r>
      <w:proofErr w:type="spellEnd"/>
      <w:r w:rsidRPr="009E4DED">
        <w:rPr>
          <w:bCs/>
          <w:lang w:val="en-US"/>
        </w:rPr>
        <w:t xml:space="preserve"> </w:t>
      </w:r>
      <w:proofErr w:type="spellStart"/>
      <w:r w:rsidRPr="009E4DED">
        <w:rPr>
          <w:bCs/>
          <w:lang w:val="en-US"/>
        </w:rPr>
        <w:t>buah</w:t>
      </w:r>
      <w:proofErr w:type="spellEnd"/>
      <w:r w:rsidRPr="009E4DED">
        <w:rPr>
          <w:bCs/>
          <w:lang w:val="en-US"/>
        </w:rPr>
        <w:t xml:space="preserve"> </w:t>
      </w:r>
      <w:proofErr w:type="spellStart"/>
      <w:r w:rsidRPr="009E4DED">
        <w:rPr>
          <w:bCs/>
          <w:lang w:val="en-US"/>
        </w:rPr>
        <w:t>bagian</w:t>
      </w:r>
      <w:proofErr w:type="spellEnd"/>
      <w:r w:rsidRPr="009E4DED">
        <w:rPr>
          <w:bCs/>
          <w:lang w:val="en-US"/>
        </w:rPr>
        <w:t xml:space="preserve"> </w:t>
      </w:r>
      <w:proofErr w:type="spellStart"/>
      <w:r w:rsidRPr="009E4DED">
        <w:rPr>
          <w:bCs/>
          <w:lang w:val="en-US"/>
        </w:rPr>
        <w:t>yaitu</w:t>
      </w:r>
      <w:proofErr w:type="spellEnd"/>
      <w:r w:rsidRPr="009E4DED">
        <w:rPr>
          <w:bCs/>
          <w:lang w:val="en-US"/>
        </w:rPr>
        <w:t xml:space="preserve"> </w:t>
      </w:r>
      <w:r w:rsidRPr="009E4DED">
        <w:rPr>
          <w:bCs/>
          <w:i/>
          <w:iCs/>
          <w:lang w:val="en-US"/>
        </w:rPr>
        <w:t>input layer, hidden layer, dan output layer</w:t>
      </w:r>
      <w:r w:rsidRPr="009E4DED">
        <w:rPr>
          <w:bCs/>
          <w:lang w:val="en-US"/>
        </w:rPr>
        <w:t xml:space="preserve">. Pada </w:t>
      </w:r>
      <w:proofErr w:type="spellStart"/>
      <w:r w:rsidRPr="009E4DED">
        <w:rPr>
          <w:bCs/>
          <w:lang w:val="en-US"/>
        </w:rPr>
        <w:t>bagian</w:t>
      </w:r>
      <w:proofErr w:type="spellEnd"/>
      <w:r w:rsidRPr="009E4DED">
        <w:rPr>
          <w:bCs/>
          <w:lang w:val="en-US"/>
        </w:rPr>
        <w:t xml:space="preserve"> hidden layer, </w:t>
      </w:r>
      <w:proofErr w:type="spellStart"/>
      <w:r w:rsidRPr="009E4DED">
        <w:rPr>
          <w:bCs/>
          <w:lang w:val="en-US"/>
        </w:rPr>
        <w:t>sekumpulan</w:t>
      </w:r>
      <w:proofErr w:type="spellEnd"/>
      <w:r w:rsidRPr="009E4DED">
        <w:rPr>
          <w:bCs/>
          <w:lang w:val="en-US"/>
        </w:rPr>
        <w:t xml:space="preserve"> layer </w:t>
      </w:r>
      <w:proofErr w:type="spellStart"/>
      <w:r w:rsidRPr="009E4DED">
        <w:rPr>
          <w:bCs/>
          <w:lang w:val="en-US"/>
        </w:rPr>
        <w:t>bertugas</w:t>
      </w:r>
      <w:proofErr w:type="spellEnd"/>
      <w:r w:rsidRPr="009E4DED">
        <w:rPr>
          <w:bCs/>
          <w:lang w:val="en-US"/>
        </w:rPr>
        <w:t xml:space="preserve"> </w:t>
      </w:r>
      <w:proofErr w:type="spellStart"/>
      <w:r w:rsidRPr="009E4DED">
        <w:rPr>
          <w:bCs/>
          <w:lang w:val="en-US"/>
        </w:rPr>
        <w:t>untuk</w:t>
      </w:r>
      <w:proofErr w:type="spellEnd"/>
      <w:r w:rsidRPr="009E4DED">
        <w:rPr>
          <w:bCs/>
          <w:lang w:val="en-US"/>
        </w:rPr>
        <w:t xml:space="preserve"> </w:t>
      </w:r>
      <w:proofErr w:type="spellStart"/>
      <w:r w:rsidRPr="009E4DED">
        <w:rPr>
          <w:bCs/>
          <w:lang w:val="en-US"/>
        </w:rPr>
        <w:t>melakukan</w:t>
      </w:r>
      <w:proofErr w:type="spellEnd"/>
      <w:r w:rsidRPr="009E4DED">
        <w:rPr>
          <w:bCs/>
          <w:lang w:val="en-US"/>
        </w:rPr>
        <w:t xml:space="preserve"> </w:t>
      </w:r>
      <w:proofErr w:type="spellStart"/>
      <w:r w:rsidRPr="009E4DED">
        <w:rPr>
          <w:bCs/>
          <w:lang w:val="en-US"/>
        </w:rPr>
        <w:t>ekstraksi</w:t>
      </w:r>
      <w:proofErr w:type="spellEnd"/>
      <w:r w:rsidRPr="009E4DED">
        <w:rPr>
          <w:bCs/>
          <w:lang w:val="en-US"/>
        </w:rPr>
        <w:t xml:space="preserve"> </w:t>
      </w:r>
      <w:proofErr w:type="spellStart"/>
      <w:r w:rsidRPr="009E4DED">
        <w:rPr>
          <w:bCs/>
          <w:lang w:val="en-US"/>
        </w:rPr>
        <w:t>fitur</w:t>
      </w:r>
      <w:proofErr w:type="spellEnd"/>
      <w:r w:rsidRPr="009E4DED">
        <w:rPr>
          <w:bCs/>
          <w:lang w:val="en-US"/>
        </w:rPr>
        <w:t xml:space="preserve"> dan </w:t>
      </w:r>
      <w:proofErr w:type="spellStart"/>
      <w:r w:rsidRPr="009E4DED">
        <w:rPr>
          <w:bCs/>
          <w:lang w:val="en-US"/>
        </w:rPr>
        <w:t>melakukan</w:t>
      </w:r>
      <w:proofErr w:type="spellEnd"/>
      <w:r w:rsidRPr="009E4DED">
        <w:rPr>
          <w:bCs/>
          <w:lang w:val="en-US"/>
        </w:rPr>
        <w:t xml:space="preserve"> </w:t>
      </w:r>
      <w:proofErr w:type="spellStart"/>
      <w:r w:rsidRPr="009E4DED">
        <w:rPr>
          <w:bCs/>
          <w:lang w:val="en-US"/>
        </w:rPr>
        <w:t>klasifikasi</w:t>
      </w:r>
      <w:proofErr w:type="spellEnd"/>
      <w:r w:rsidRPr="009E4DED">
        <w:rPr>
          <w:bCs/>
          <w:lang w:val="en-US"/>
        </w:rPr>
        <w:t xml:space="preserve"> yang </w:t>
      </w:r>
      <w:proofErr w:type="spellStart"/>
      <w:r w:rsidRPr="009E4DED">
        <w:rPr>
          <w:bCs/>
          <w:lang w:val="en-US"/>
        </w:rPr>
        <w:t>kemudian</w:t>
      </w:r>
      <w:proofErr w:type="spellEnd"/>
      <w:r w:rsidRPr="009E4DED">
        <w:rPr>
          <w:bCs/>
          <w:lang w:val="en-US"/>
        </w:rPr>
        <w:t xml:space="preserve"> </w:t>
      </w:r>
      <w:proofErr w:type="spellStart"/>
      <w:r w:rsidRPr="009E4DED">
        <w:rPr>
          <w:bCs/>
          <w:lang w:val="en-US"/>
        </w:rPr>
        <w:t>hasilnya</w:t>
      </w:r>
      <w:proofErr w:type="spellEnd"/>
      <w:r w:rsidRPr="009E4DED">
        <w:rPr>
          <w:bCs/>
          <w:lang w:val="en-US"/>
        </w:rPr>
        <w:t xml:space="preserve"> </w:t>
      </w:r>
      <w:proofErr w:type="spellStart"/>
      <w:r w:rsidRPr="009E4DED">
        <w:rPr>
          <w:bCs/>
          <w:lang w:val="en-US"/>
        </w:rPr>
        <w:t>diteruskan</w:t>
      </w:r>
      <w:proofErr w:type="spellEnd"/>
      <w:r w:rsidRPr="009E4DED">
        <w:rPr>
          <w:bCs/>
          <w:lang w:val="en-US"/>
        </w:rPr>
        <w:t xml:space="preserve"> </w:t>
      </w:r>
      <w:proofErr w:type="spellStart"/>
      <w:r w:rsidRPr="009E4DED">
        <w:rPr>
          <w:bCs/>
          <w:lang w:val="en-US"/>
        </w:rPr>
        <w:t>ke</w:t>
      </w:r>
      <w:proofErr w:type="spellEnd"/>
      <w:r w:rsidRPr="009E4DED">
        <w:rPr>
          <w:bCs/>
          <w:lang w:val="en-US"/>
        </w:rPr>
        <w:t xml:space="preserve"> </w:t>
      </w:r>
      <w:proofErr w:type="spellStart"/>
      <w:r w:rsidRPr="009E4DED">
        <w:rPr>
          <w:bCs/>
          <w:lang w:val="en-US"/>
        </w:rPr>
        <w:t>bagian</w:t>
      </w:r>
      <w:proofErr w:type="spellEnd"/>
      <w:r w:rsidRPr="009E4DED">
        <w:rPr>
          <w:bCs/>
          <w:lang w:val="en-US"/>
        </w:rPr>
        <w:t xml:space="preserve"> output layer.</w:t>
      </w:r>
    </w:p>
    <w:p w14:paraId="54E12A07" w14:textId="77777777" w:rsidR="00A73E22" w:rsidRPr="009E4DED" w:rsidRDefault="00A73E22" w:rsidP="00FA0727">
      <w:pPr>
        <w:pStyle w:val="ListParagraph"/>
        <w:spacing w:after="0" w:line="480" w:lineRule="auto"/>
        <w:ind w:left="0" w:firstLine="709"/>
        <w:jc w:val="both"/>
        <w:rPr>
          <w:bCs/>
          <w:lang w:val="en-US"/>
        </w:rPr>
      </w:pPr>
      <w:r w:rsidRPr="009E4DED">
        <w:rPr>
          <w:bCs/>
          <w:lang w:val="en-US"/>
        </w:rPr>
        <w:t xml:space="preserve">Transfer learning </w:t>
      </w:r>
      <w:proofErr w:type="spellStart"/>
      <w:r w:rsidRPr="009E4DED">
        <w:rPr>
          <w:bCs/>
          <w:lang w:val="en-US"/>
        </w:rPr>
        <w:t>memungkinkan</w:t>
      </w:r>
      <w:proofErr w:type="spellEnd"/>
      <w:r w:rsidRPr="009E4DED">
        <w:rPr>
          <w:bCs/>
          <w:lang w:val="en-US"/>
        </w:rPr>
        <w:t xml:space="preserve"> </w:t>
      </w:r>
      <w:proofErr w:type="spellStart"/>
      <w:r w:rsidRPr="009E4DED">
        <w:rPr>
          <w:bCs/>
          <w:lang w:val="en-US"/>
        </w:rPr>
        <w:t>kita</w:t>
      </w:r>
      <w:proofErr w:type="spellEnd"/>
      <w:r w:rsidRPr="009E4DED">
        <w:rPr>
          <w:bCs/>
          <w:lang w:val="en-US"/>
        </w:rPr>
        <w:t xml:space="preserve"> </w:t>
      </w:r>
      <w:proofErr w:type="spellStart"/>
      <w:r w:rsidRPr="009E4DED">
        <w:rPr>
          <w:bCs/>
          <w:lang w:val="en-US"/>
        </w:rPr>
        <w:t>untuk</w:t>
      </w:r>
      <w:proofErr w:type="spellEnd"/>
      <w:r w:rsidRPr="009E4DED">
        <w:rPr>
          <w:bCs/>
          <w:lang w:val="en-US"/>
        </w:rPr>
        <w:t xml:space="preserve"> </w:t>
      </w:r>
      <w:proofErr w:type="spellStart"/>
      <w:r w:rsidRPr="009E4DED">
        <w:rPr>
          <w:bCs/>
          <w:lang w:val="en-US"/>
        </w:rPr>
        <w:t>dapat</w:t>
      </w:r>
      <w:proofErr w:type="spellEnd"/>
      <w:r w:rsidRPr="009E4DED">
        <w:rPr>
          <w:bCs/>
          <w:lang w:val="en-US"/>
        </w:rPr>
        <w:t xml:space="preserve"> </w:t>
      </w:r>
      <w:proofErr w:type="spellStart"/>
      <w:r w:rsidRPr="009E4DED">
        <w:rPr>
          <w:bCs/>
          <w:lang w:val="en-US"/>
        </w:rPr>
        <w:t>menggunakan</w:t>
      </w:r>
      <w:proofErr w:type="spellEnd"/>
      <w:r w:rsidRPr="009E4DED">
        <w:rPr>
          <w:bCs/>
          <w:lang w:val="en-US"/>
        </w:rPr>
        <w:t xml:space="preserve"> </w:t>
      </w:r>
      <w:proofErr w:type="spellStart"/>
      <w:r w:rsidRPr="009E4DED">
        <w:rPr>
          <w:bCs/>
          <w:lang w:val="en-US"/>
        </w:rPr>
        <w:t>suatu</w:t>
      </w:r>
      <w:proofErr w:type="spellEnd"/>
      <w:r w:rsidRPr="009E4DED">
        <w:rPr>
          <w:bCs/>
          <w:lang w:val="en-US"/>
        </w:rPr>
        <w:t xml:space="preserve"> model yang </w:t>
      </w:r>
      <w:proofErr w:type="spellStart"/>
      <w:r w:rsidRPr="009E4DED">
        <w:rPr>
          <w:bCs/>
          <w:lang w:val="en-US"/>
        </w:rPr>
        <w:t>telah</w:t>
      </w:r>
      <w:proofErr w:type="spellEnd"/>
      <w:r w:rsidRPr="009E4DED">
        <w:rPr>
          <w:bCs/>
          <w:lang w:val="en-US"/>
        </w:rPr>
        <w:t xml:space="preserve"> </w:t>
      </w:r>
      <w:proofErr w:type="spellStart"/>
      <w:r w:rsidRPr="009E4DED">
        <w:rPr>
          <w:bCs/>
          <w:lang w:val="en-US"/>
        </w:rPr>
        <w:t>dibuat</w:t>
      </w:r>
      <w:proofErr w:type="spellEnd"/>
      <w:r w:rsidRPr="009E4DED">
        <w:rPr>
          <w:bCs/>
          <w:lang w:val="en-US"/>
        </w:rPr>
        <w:t xml:space="preserve"> dan </w:t>
      </w:r>
      <w:proofErr w:type="spellStart"/>
      <w:r w:rsidRPr="009E4DED">
        <w:rPr>
          <w:bCs/>
          <w:lang w:val="en-US"/>
        </w:rPr>
        <w:t>dilatih</w:t>
      </w:r>
      <w:proofErr w:type="spellEnd"/>
      <w:r w:rsidRPr="009E4DED">
        <w:rPr>
          <w:bCs/>
          <w:lang w:val="en-US"/>
        </w:rPr>
        <w:t xml:space="preserve"> </w:t>
      </w:r>
      <w:proofErr w:type="spellStart"/>
      <w:r w:rsidRPr="009E4DED">
        <w:rPr>
          <w:bCs/>
          <w:lang w:val="en-US"/>
        </w:rPr>
        <w:t>sehingga</w:t>
      </w:r>
      <w:proofErr w:type="spellEnd"/>
      <w:r w:rsidRPr="009E4DED">
        <w:rPr>
          <w:bCs/>
          <w:lang w:val="en-US"/>
        </w:rPr>
        <w:t xml:space="preserve"> </w:t>
      </w:r>
      <w:proofErr w:type="spellStart"/>
      <w:r w:rsidRPr="009E4DED">
        <w:rPr>
          <w:bCs/>
          <w:lang w:val="en-US"/>
        </w:rPr>
        <w:t>menjadi</w:t>
      </w:r>
      <w:proofErr w:type="spellEnd"/>
      <w:r w:rsidRPr="009E4DED">
        <w:rPr>
          <w:bCs/>
          <w:lang w:val="en-US"/>
        </w:rPr>
        <w:t xml:space="preserve"> model yang </w:t>
      </w:r>
      <w:proofErr w:type="spellStart"/>
      <w:r w:rsidRPr="009E4DED">
        <w:rPr>
          <w:bCs/>
          <w:lang w:val="en-US"/>
        </w:rPr>
        <w:t>tangguh</w:t>
      </w:r>
      <w:proofErr w:type="spellEnd"/>
      <w:r w:rsidRPr="009E4DED">
        <w:rPr>
          <w:bCs/>
          <w:lang w:val="en-US"/>
        </w:rPr>
        <w:t xml:space="preserve"> </w:t>
      </w:r>
      <w:proofErr w:type="spellStart"/>
      <w:r w:rsidRPr="009E4DED">
        <w:rPr>
          <w:bCs/>
          <w:lang w:val="en-US"/>
        </w:rPr>
        <w:t>dengan</w:t>
      </w:r>
      <w:proofErr w:type="spellEnd"/>
      <w:r w:rsidRPr="009E4DED">
        <w:rPr>
          <w:bCs/>
          <w:lang w:val="en-US"/>
        </w:rPr>
        <w:t xml:space="preserve"> </w:t>
      </w:r>
      <w:proofErr w:type="spellStart"/>
      <w:r w:rsidRPr="009E4DED">
        <w:rPr>
          <w:bCs/>
          <w:lang w:val="en-US"/>
        </w:rPr>
        <w:t>memasukkan</w:t>
      </w:r>
      <w:proofErr w:type="spellEnd"/>
      <w:r w:rsidRPr="009E4DED">
        <w:rPr>
          <w:bCs/>
          <w:lang w:val="en-US"/>
        </w:rPr>
        <w:t xml:space="preserve"> model </w:t>
      </w:r>
      <w:proofErr w:type="spellStart"/>
      <w:r w:rsidRPr="009E4DED">
        <w:rPr>
          <w:bCs/>
          <w:lang w:val="en-US"/>
        </w:rPr>
        <w:t>tersebut</w:t>
      </w:r>
      <w:proofErr w:type="spellEnd"/>
      <w:r w:rsidRPr="009E4DED">
        <w:rPr>
          <w:bCs/>
          <w:lang w:val="en-US"/>
        </w:rPr>
        <w:t xml:space="preserve"> </w:t>
      </w:r>
      <w:proofErr w:type="spellStart"/>
      <w:r w:rsidRPr="009E4DED">
        <w:rPr>
          <w:bCs/>
          <w:lang w:val="en-US"/>
        </w:rPr>
        <w:t>ke</w:t>
      </w:r>
      <w:proofErr w:type="spellEnd"/>
      <w:r w:rsidRPr="009E4DED">
        <w:rPr>
          <w:bCs/>
          <w:lang w:val="en-US"/>
        </w:rPr>
        <w:t xml:space="preserve"> </w:t>
      </w:r>
      <w:proofErr w:type="spellStart"/>
      <w:r w:rsidRPr="009E4DED">
        <w:rPr>
          <w:bCs/>
          <w:lang w:val="en-US"/>
        </w:rPr>
        <w:t>dalam</w:t>
      </w:r>
      <w:proofErr w:type="spellEnd"/>
      <w:r w:rsidRPr="009E4DED">
        <w:rPr>
          <w:bCs/>
          <w:lang w:val="en-US"/>
        </w:rPr>
        <w:t xml:space="preserve"> </w:t>
      </w:r>
      <w:proofErr w:type="spellStart"/>
      <w:r w:rsidRPr="009E4DED">
        <w:rPr>
          <w:bCs/>
          <w:lang w:val="en-US"/>
        </w:rPr>
        <w:t>bagian</w:t>
      </w:r>
      <w:proofErr w:type="spellEnd"/>
      <w:r w:rsidRPr="009E4DED">
        <w:rPr>
          <w:bCs/>
          <w:lang w:val="en-US"/>
        </w:rPr>
        <w:t xml:space="preserve"> hidden layer dan </w:t>
      </w:r>
      <w:proofErr w:type="spellStart"/>
      <w:r w:rsidRPr="009E4DED">
        <w:rPr>
          <w:bCs/>
          <w:lang w:val="en-US"/>
        </w:rPr>
        <w:t>secara</w:t>
      </w:r>
      <w:proofErr w:type="spellEnd"/>
      <w:r w:rsidRPr="009E4DED">
        <w:rPr>
          <w:bCs/>
          <w:lang w:val="en-US"/>
        </w:rPr>
        <w:t xml:space="preserve"> </w:t>
      </w:r>
      <w:proofErr w:type="spellStart"/>
      <w:r w:rsidRPr="009E4DED">
        <w:rPr>
          <w:bCs/>
          <w:lang w:val="en-US"/>
        </w:rPr>
        <w:t>khusus</w:t>
      </w:r>
      <w:proofErr w:type="spellEnd"/>
      <w:r w:rsidRPr="009E4DED">
        <w:rPr>
          <w:bCs/>
          <w:lang w:val="en-US"/>
        </w:rPr>
        <w:t xml:space="preserve"> </w:t>
      </w:r>
      <w:proofErr w:type="spellStart"/>
      <w:r w:rsidRPr="009E4DED">
        <w:rPr>
          <w:bCs/>
          <w:lang w:val="en-US"/>
        </w:rPr>
        <w:t>bertugas</w:t>
      </w:r>
      <w:proofErr w:type="spellEnd"/>
      <w:r w:rsidRPr="009E4DED">
        <w:rPr>
          <w:bCs/>
          <w:lang w:val="en-US"/>
        </w:rPr>
        <w:t xml:space="preserve"> </w:t>
      </w:r>
      <w:proofErr w:type="spellStart"/>
      <w:r w:rsidRPr="009E4DED">
        <w:rPr>
          <w:bCs/>
          <w:lang w:val="en-US"/>
        </w:rPr>
        <w:t>untuk</w:t>
      </w:r>
      <w:proofErr w:type="spellEnd"/>
      <w:r w:rsidRPr="009E4DED">
        <w:rPr>
          <w:bCs/>
          <w:lang w:val="en-US"/>
        </w:rPr>
        <w:t xml:space="preserve"> </w:t>
      </w:r>
      <w:proofErr w:type="spellStart"/>
      <w:r w:rsidRPr="009E4DED">
        <w:rPr>
          <w:bCs/>
          <w:lang w:val="en-US"/>
        </w:rPr>
        <w:t>melakukan</w:t>
      </w:r>
      <w:proofErr w:type="spellEnd"/>
      <w:r w:rsidRPr="009E4DED">
        <w:rPr>
          <w:bCs/>
          <w:lang w:val="en-US"/>
        </w:rPr>
        <w:t xml:space="preserve"> </w:t>
      </w:r>
      <w:proofErr w:type="spellStart"/>
      <w:r w:rsidRPr="009E4DED">
        <w:rPr>
          <w:bCs/>
          <w:lang w:val="en-US"/>
        </w:rPr>
        <w:t>ekstraksi</w:t>
      </w:r>
      <w:proofErr w:type="spellEnd"/>
      <w:r w:rsidRPr="009E4DED">
        <w:rPr>
          <w:bCs/>
          <w:lang w:val="en-US"/>
        </w:rPr>
        <w:t xml:space="preserve"> </w:t>
      </w:r>
      <w:proofErr w:type="spellStart"/>
      <w:r w:rsidRPr="009E4DED">
        <w:rPr>
          <w:bCs/>
          <w:lang w:val="en-US"/>
        </w:rPr>
        <w:t>fitur</w:t>
      </w:r>
      <w:proofErr w:type="spellEnd"/>
      <w:r w:rsidRPr="009E4DED">
        <w:rPr>
          <w:bCs/>
          <w:lang w:val="en-US"/>
        </w:rPr>
        <w:t>.</w:t>
      </w:r>
    </w:p>
    <w:p w14:paraId="0DB78D5A" w14:textId="118E69EF" w:rsidR="00A73E22" w:rsidRPr="009E4DED" w:rsidRDefault="000043A3" w:rsidP="00A73E22">
      <w:pPr>
        <w:pStyle w:val="ListParagraph"/>
        <w:numPr>
          <w:ilvl w:val="1"/>
          <w:numId w:val="7"/>
        </w:numPr>
        <w:spacing w:after="0" w:line="480" w:lineRule="auto"/>
        <w:ind w:left="709" w:hanging="709"/>
        <w:jc w:val="both"/>
        <w:outlineLvl w:val="1"/>
        <w:rPr>
          <w:b/>
          <w:i/>
          <w:iCs/>
        </w:rPr>
      </w:pPr>
      <w:bookmarkStart w:id="57" w:name="_Toc158053143"/>
      <w:commentRangeStart w:id="58"/>
      <w:proofErr w:type="spellStart"/>
      <w:r>
        <w:rPr>
          <w:b/>
          <w:i/>
          <w:iCs/>
        </w:rPr>
        <w:t>MobileNet</w:t>
      </w:r>
      <w:proofErr w:type="spellEnd"/>
      <w:r>
        <w:rPr>
          <w:b/>
          <w:i/>
          <w:iCs/>
        </w:rPr>
        <w:t xml:space="preserve"> V2</w:t>
      </w:r>
      <w:bookmarkStart w:id="59" w:name="_Toc150977918"/>
      <w:bookmarkStart w:id="60" w:name="_Toc46216089"/>
      <w:bookmarkEnd w:id="56"/>
      <w:bookmarkEnd w:id="57"/>
      <w:commentRangeEnd w:id="58"/>
      <w:r w:rsidR="00E61D8C">
        <w:rPr>
          <w:rStyle w:val="CommentReference"/>
        </w:rPr>
        <w:commentReference w:id="58"/>
      </w:r>
    </w:p>
    <w:p w14:paraId="7FC6A715" w14:textId="2060D603" w:rsidR="00A73E22" w:rsidRPr="009E4DED" w:rsidRDefault="000043A3" w:rsidP="00FA0727">
      <w:pPr>
        <w:pStyle w:val="ListParagraph"/>
        <w:spacing w:after="0" w:line="480" w:lineRule="auto"/>
        <w:ind w:left="0" w:firstLine="709"/>
        <w:jc w:val="both"/>
        <w:rPr>
          <w:i/>
          <w:iCs/>
          <w:color w:val="000000"/>
        </w:rPr>
      </w:pPr>
      <w:proofErr w:type="spellStart"/>
      <w:r>
        <w:rPr>
          <w:i/>
          <w:iCs/>
          <w:color w:val="000000" w:themeColor="text1"/>
        </w:rPr>
        <w:t>MobileNet</w:t>
      </w:r>
      <w:proofErr w:type="spellEnd"/>
      <w:r>
        <w:rPr>
          <w:i/>
          <w:iCs/>
          <w:color w:val="000000" w:themeColor="text1"/>
        </w:rPr>
        <w:t xml:space="preserve"> V2</w:t>
      </w:r>
      <w:r w:rsidR="00A73E22" w:rsidRPr="009E4DED">
        <w:rPr>
          <w:color w:val="000000" w:themeColor="text1"/>
        </w:rPr>
        <w:t xml:space="preserve"> merupakan model </w:t>
      </w:r>
      <w:r w:rsidR="00A73E22" w:rsidRPr="009E4DED">
        <w:rPr>
          <w:i/>
          <w:iCs/>
          <w:color w:val="000000" w:themeColor="text1"/>
        </w:rPr>
        <w:t>Neural Network</w:t>
      </w:r>
      <w:r w:rsidR="00A73E22" w:rsidRPr="009E4DED">
        <w:rPr>
          <w:color w:val="000000" w:themeColor="text1"/>
        </w:rPr>
        <w:t xml:space="preserve"> untuk </w:t>
      </w:r>
      <w:proofErr w:type="spellStart"/>
      <w:r w:rsidR="00A73E22" w:rsidRPr="009E4DED">
        <w:rPr>
          <w:i/>
          <w:iCs/>
          <w:color w:val="000000" w:themeColor="text1"/>
        </w:rPr>
        <w:t>Image</w:t>
      </w:r>
      <w:proofErr w:type="spellEnd"/>
      <w:r w:rsidR="00A73E22" w:rsidRPr="009E4DED">
        <w:rPr>
          <w:i/>
          <w:iCs/>
          <w:color w:val="000000" w:themeColor="text1"/>
        </w:rPr>
        <w:t xml:space="preserve"> </w:t>
      </w:r>
      <w:proofErr w:type="spellStart"/>
      <w:r w:rsidR="00A73E22" w:rsidRPr="009E4DED">
        <w:rPr>
          <w:i/>
          <w:iCs/>
          <w:color w:val="000000" w:themeColor="text1"/>
        </w:rPr>
        <w:t>Classification</w:t>
      </w:r>
      <w:proofErr w:type="spellEnd"/>
      <w:r w:rsidR="00A73E22" w:rsidRPr="009E4DED">
        <w:rPr>
          <w:color w:val="000000" w:themeColor="text1"/>
        </w:rPr>
        <w:t xml:space="preserve"> yang berfokus pada </w:t>
      </w:r>
      <w:proofErr w:type="spellStart"/>
      <w:r w:rsidR="00A73E22" w:rsidRPr="009E4DED">
        <w:rPr>
          <w:color w:val="000000" w:themeColor="text1"/>
        </w:rPr>
        <w:t>portabilitas</w:t>
      </w:r>
      <w:proofErr w:type="spellEnd"/>
      <w:r w:rsidR="00A73E22" w:rsidRPr="009E4DED">
        <w:rPr>
          <w:color w:val="000000" w:themeColor="text1"/>
        </w:rPr>
        <w:t xml:space="preserve"> model</w:t>
      </w:r>
      <w:sdt>
        <w:sdtPr>
          <w:rPr>
            <w:color w:val="000000"/>
          </w:rPr>
          <w:tag w:val="MENDELEY_CITATION_v3_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"/>
          <w:id w:val="-611970003"/>
          <w:placeholder>
            <w:docPart w:val="7A93B5EDF8D346AB8D3B4FDABA60C7A9"/>
          </w:placeholder>
        </w:sdtPr>
        <w:sdtEndPr/>
        <w:sdtContent>
          <w:r w:rsidR="00D23F98" w:rsidRPr="00D23F98">
            <w:rPr>
              <w:color w:val="000000"/>
            </w:rPr>
            <w:t>(</w:t>
          </w:r>
          <w:proofErr w:type="spellStart"/>
          <w:r w:rsidR="00D23F98" w:rsidRPr="00D23F98">
            <w:rPr>
              <w:color w:val="000000"/>
            </w:rPr>
            <w:t>Dong</w:t>
          </w:r>
          <w:proofErr w:type="spellEnd"/>
          <w:r w:rsidR="00D23F98" w:rsidRPr="00D23F98">
            <w:rPr>
              <w:color w:val="000000"/>
            </w:rPr>
            <w:t xml:space="preserve"> </w:t>
          </w:r>
          <w:proofErr w:type="spellStart"/>
          <w:r w:rsidR="00D23F98" w:rsidRPr="00D23F98">
            <w:rPr>
              <w:color w:val="000000"/>
            </w:rPr>
            <w:t>et</w:t>
          </w:r>
          <w:proofErr w:type="spellEnd"/>
          <w:r w:rsidR="00D23F98" w:rsidRPr="00D23F98">
            <w:rPr>
              <w:color w:val="000000"/>
            </w:rPr>
            <w:t xml:space="preserve"> </w:t>
          </w:r>
          <w:proofErr w:type="spellStart"/>
          <w:r w:rsidR="00D23F98" w:rsidRPr="00D23F98">
            <w:rPr>
              <w:color w:val="000000"/>
            </w:rPr>
            <w:t>al.</w:t>
          </w:r>
          <w:proofErr w:type="spellEnd"/>
          <w:r w:rsidR="00D23F98" w:rsidRPr="00D23F98">
            <w:rPr>
              <w:color w:val="000000"/>
            </w:rPr>
            <w:t>, 2020)</w:t>
          </w:r>
        </w:sdtContent>
      </w:sdt>
      <w:r w:rsidR="00A73E22" w:rsidRPr="009E4DED">
        <w:rPr>
          <w:color w:val="000000" w:themeColor="text1"/>
        </w:rPr>
        <w:t xml:space="preserve">. </w:t>
      </w:r>
      <w:sdt>
        <w:sdtPr>
          <w:rPr>
            <w:color w:val="000000"/>
          </w:rPr>
          <w:tag w:val="MENDELEY_CITATION_v3_eyJjaXRhdGlvbklEIjoiTUVOREVMRVlfQ0lUQVRJT05fMWQ1YmUyNTgtZDMzZi00MzZmLThhNTYtNjU2ZDQ2M2QxMmVj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
          <w:id w:val="-1857803407"/>
          <w:placeholder>
            <w:docPart w:val="7A93B5EDF8D346AB8D3B4FDABA60C7A9"/>
          </w:placeholder>
        </w:sdtPr>
        <w:sdtEndPr/>
        <w:sdtContent>
          <w:r w:rsidR="00D23F98" w:rsidRPr="00D23F98">
            <w:rPr>
              <w:color w:val="000000"/>
            </w:rPr>
            <w:t>(</w:t>
          </w:r>
          <w:proofErr w:type="spellStart"/>
          <w:r w:rsidR="00D23F98" w:rsidRPr="00D23F98">
            <w:rPr>
              <w:color w:val="000000"/>
            </w:rPr>
            <w:t>Sandler</w:t>
          </w:r>
          <w:proofErr w:type="spellEnd"/>
          <w:r w:rsidR="00D23F98" w:rsidRPr="00D23F98">
            <w:rPr>
              <w:color w:val="000000"/>
            </w:rPr>
            <w:t xml:space="preserve"> </w:t>
          </w:r>
          <w:proofErr w:type="spellStart"/>
          <w:r w:rsidR="00D23F98" w:rsidRPr="00D23F98">
            <w:rPr>
              <w:color w:val="000000"/>
            </w:rPr>
            <w:t>et</w:t>
          </w:r>
          <w:proofErr w:type="spellEnd"/>
          <w:r w:rsidR="00D23F98" w:rsidRPr="00D23F98">
            <w:rPr>
              <w:color w:val="000000"/>
            </w:rPr>
            <w:t xml:space="preserve"> </w:t>
          </w:r>
          <w:proofErr w:type="spellStart"/>
          <w:r w:rsidR="00D23F98" w:rsidRPr="00D23F98">
            <w:rPr>
              <w:color w:val="000000"/>
            </w:rPr>
            <w:t>al.</w:t>
          </w:r>
          <w:proofErr w:type="spellEnd"/>
          <w:r w:rsidR="00D23F98" w:rsidRPr="00D23F98">
            <w:rPr>
              <w:color w:val="000000"/>
            </w:rPr>
            <w:t>, 2018)</w:t>
          </w:r>
        </w:sdtContent>
      </w:sdt>
      <w:r w:rsidR="00A73E22" w:rsidRPr="009E4DED">
        <w:rPr>
          <w:color w:val="000000" w:themeColor="text1"/>
        </w:rPr>
        <w:t xml:space="preserve"> menyatakan bahwa </w:t>
      </w:r>
      <w:proofErr w:type="spellStart"/>
      <w:r>
        <w:rPr>
          <w:i/>
          <w:iCs/>
          <w:color w:val="000000" w:themeColor="text1"/>
        </w:rPr>
        <w:t>MobileNet</w:t>
      </w:r>
      <w:proofErr w:type="spellEnd"/>
      <w:r>
        <w:rPr>
          <w:i/>
          <w:iCs/>
          <w:color w:val="000000" w:themeColor="text1"/>
        </w:rPr>
        <w:t xml:space="preserve"> V2</w:t>
      </w:r>
      <w:r w:rsidR="00A73E22" w:rsidRPr="009E4DED">
        <w:rPr>
          <w:i/>
          <w:iCs/>
          <w:color w:val="000000" w:themeColor="text1"/>
        </w:rPr>
        <w:t xml:space="preserve"> </w:t>
      </w:r>
      <w:r w:rsidR="00A73E22" w:rsidRPr="009E4DED">
        <w:rPr>
          <w:color w:val="000000" w:themeColor="text1"/>
        </w:rPr>
        <w:t xml:space="preserve">memiliki arsitektur jaringan model yang sederhana sehingga dapat dipakai di berbagai platform termasuk </w:t>
      </w:r>
      <w:proofErr w:type="spellStart"/>
      <w:r w:rsidR="00A73E22" w:rsidRPr="009E4DED">
        <w:rPr>
          <w:i/>
          <w:iCs/>
          <w:color w:val="000000" w:themeColor="text1"/>
        </w:rPr>
        <w:t>mobile</w:t>
      </w:r>
      <w:proofErr w:type="spellEnd"/>
      <w:r w:rsidR="00A73E22" w:rsidRPr="009E4DED">
        <w:rPr>
          <w:i/>
          <w:iCs/>
          <w:color w:val="000000" w:themeColor="text1"/>
        </w:rPr>
        <w:t>.</w:t>
      </w:r>
      <w:r w:rsidR="00A73E22" w:rsidRPr="009E4DED">
        <w:rPr>
          <w:i/>
          <w:iCs/>
          <w:color w:val="000000" w:themeColor="text1"/>
          <w:lang w:val="en-US"/>
        </w:rPr>
        <w:t xml:space="preserve"> </w:t>
      </w:r>
      <w:r w:rsidR="00A73E22" w:rsidRPr="009E4DED">
        <w:rPr>
          <w:color w:val="000000" w:themeColor="text1"/>
        </w:rPr>
        <w:t xml:space="preserve">Berikut adalah arsitektur dari </w:t>
      </w:r>
      <w:proofErr w:type="spellStart"/>
      <w:r>
        <w:rPr>
          <w:i/>
          <w:iCs/>
          <w:color w:val="000000" w:themeColor="text1"/>
        </w:rPr>
        <w:t>MobileNet</w:t>
      </w:r>
      <w:proofErr w:type="spellEnd"/>
      <w:r>
        <w:rPr>
          <w:i/>
          <w:iCs/>
          <w:color w:val="000000" w:themeColor="text1"/>
        </w:rPr>
        <w:t xml:space="preserve"> V2</w:t>
      </w:r>
      <w:r w:rsidR="00A73E22" w:rsidRPr="009E4DED">
        <w:rPr>
          <w:i/>
          <w:iCs/>
          <w:color w:val="000000" w:themeColor="text1"/>
        </w:rPr>
        <w:t>:</w:t>
      </w:r>
    </w:p>
    <w:p w14:paraId="77FAF0BC" w14:textId="77777777" w:rsidR="00D26CCD" w:rsidRPr="009E4DED" w:rsidRDefault="00A73E22" w:rsidP="00D26CCD">
      <w:pPr>
        <w:pStyle w:val="ListParagraph"/>
        <w:keepNext/>
        <w:spacing w:after="0" w:line="480" w:lineRule="auto"/>
        <w:ind w:left="709" w:firstLine="709"/>
        <w:jc w:val="both"/>
      </w:pPr>
      <w:r w:rsidRPr="009E4DED">
        <w:rPr>
          <w:b/>
          <w:noProof/>
        </w:rPr>
        <w:drawing>
          <wp:inline distT="0" distB="0" distL="0" distR="0" wp14:anchorId="24D2EF6E" wp14:editId="4B3811DF">
            <wp:extent cx="3419952" cy="2524477"/>
            <wp:effectExtent l="0" t="0" r="9525" b="9525"/>
            <wp:docPr id="428272391" name="Picture 42827239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72391" name="Picture 1" descr="A table with numbers and symbols&#10;&#10;Description automatically generated"/>
                    <pic:cNvPicPr/>
                  </pic:nvPicPr>
                  <pic:blipFill>
                    <a:blip r:embed="rId22"/>
                    <a:stretch>
                      <a:fillRect/>
                    </a:stretch>
                  </pic:blipFill>
                  <pic:spPr>
                    <a:xfrm>
                      <a:off x="0" y="0"/>
                      <a:ext cx="3419952" cy="2524477"/>
                    </a:xfrm>
                    <a:prstGeom prst="rect">
                      <a:avLst/>
                    </a:prstGeom>
                  </pic:spPr>
                </pic:pic>
              </a:graphicData>
            </a:graphic>
          </wp:inline>
        </w:drawing>
      </w:r>
    </w:p>
    <w:p w14:paraId="0304DA20" w14:textId="440B2F62" w:rsidR="00A73E22" w:rsidRPr="009E4DED" w:rsidRDefault="00D26CCD" w:rsidP="00D26CCD">
      <w:pPr>
        <w:pStyle w:val="Caption"/>
        <w:ind w:left="1560"/>
        <w:jc w:val="both"/>
        <w:rPr>
          <w:i w:val="0"/>
          <w:iCs w:val="0"/>
        </w:rPr>
      </w:pPr>
      <w:r w:rsidRPr="009E4DED">
        <w:rPr>
          <w:i w:val="0"/>
          <w:iCs w:val="0"/>
        </w:rPr>
        <w:t>Gambar 2</w:t>
      </w:r>
      <w:r w:rsidR="00F93BEC" w:rsidRPr="009E4DED">
        <w:rPr>
          <w:i w:val="0"/>
          <w:iCs w:val="0"/>
          <w:lang w:val="en-US"/>
        </w:rPr>
        <w:t>.</w:t>
      </w:r>
      <w:r w:rsidRPr="009E4DED">
        <w:rPr>
          <w:i w:val="0"/>
          <w:iCs w:val="0"/>
        </w:rPr>
        <w:fldChar w:fldCharType="begin"/>
      </w:r>
      <w:r w:rsidRPr="009E4DED">
        <w:rPr>
          <w:i w:val="0"/>
          <w:iCs w:val="0"/>
        </w:rPr>
        <w:instrText xml:space="preserve"> SEQ Gambar_2. \* ARABIC </w:instrText>
      </w:r>
      <w:r w:rsidRPr="009E4DED">
        <w:rPr>
          <w:i w:val="0"/>
          <w:iCs w:val="0"/>
        </w:rPr>
        <w:fldChar w:fldCharType="separate"/>
      </w:r>
      <w:r w:rsidR="00E31D9E">
        <w:rPr>
          <w:i w:val="0"/>
          <w:iCs w:val="0"/>
          <w:noProof/>
        </w:rPr>
        <w:t>1</w:t>
      </w:r>
      <w:r w:rsidRPr="009E4DED">
        <w:rPr>
          <w:i w:val="0"/>
          <w:iCs w:val="0"/>
        </w:rPr>
        <w:fldChar w:fldCharType="end"/>
      </w:r>
      <w:r w:rsidRPr="009E4DED">
        <w:rPr>
          <w:i w:val="0"/>
          <w:iCs w:val="0"/>
          <w:lang w:val="en-US"/>
        </w:rPr>
        <w:t xml:space="preserve">.  </w:t>
      </w:r>
      <w:proofErr w:type="spellStart"/>
      <w:r w:rsidRPr="009E4DED">
        <w:rPr>
          <w:i w:val="0"/>
          <w:iCs w:val="0"/>
          <w:lang w:val="en-US"/>
        </w:rPr>
        <w:t>Arsitektur</w:t>
      </w:r>
      <w:proofErr w:type="spellEnd"/>
      <w:r w:rsidRPr="009E4DED">
        <w:rPr>
          <w:i w:val="0"/>
          <w:iCs w:val="0"/>
          <w:lang w:val="en-US"/>
        </w:rPr>
        <w:t xml:space="preserve"> model </w:t>
      </w:r>
      <w:proofErr w:type="spellStart"/>
      <w:r w:rsidRPr="009E4DED">
        <w:rPr>
          <w:i w:val="0"/>
          <w:iCs w:val="0"/>
          <w:lang w:val="en-US"/>
        </w:rPr>
        <w:t>MobileNet</w:t>
      </w:r>
      <w:proofErr w:type="spellEnd"/>
      <w:r w:rsidRPr="009E4DED">
        <w:rPr>
          <w:i w:val="0"/>
          <w:iCs w:val="0"/>
          <w:lang w:val="en-US"/>
        </w:rPr>
        <w:t xml:space="preserve"> V2</w:t>
      </w:r>
      <w:r w:rsidR="00756B21" w:rsidRPr="009E4DED">
        <w:rPr>
          <w:i w:val="0"/>
          <w:iCs w:val="0"/>
          <w:lang w:val="en-US"/>
        </w:rPr>
        <w:t xml:space="preserve"> </w:t>
      </w:r>
      <w:sdt>
        <w:sdtPr>
          <w:rPr>
            <w:i w:val="0"/>
            <w:iCs w:val="0"/>
            <w:color w:val="000000"/>
            <w:lang w:val="en-US"/>
          </w:rPr>
          <w:tag w:val="MENDELEY_CITATION_v3_eyJjaXRhdGlvbklEIjoiTUVOREVMRVlfQ0lUQVRJT05fODhlM2U4ZTItYTc5NS00MzY0LWE2ZTYtZDEyNTM1NzczM2Fm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
          <w:id w:val="297737602"/>
          <w:placeholder>
            <w:docPart w:val="DefaultPlaceholder_-1854013440"/>
          </w:placeholder>
        </w:sdtPr>
        <w:sdtEndPr/>
        <w:sdtContent>
          <w:r w:rsidR="00D23F98" w:rsidRPr="00D23F98">
            <w:rPr>
              <w:i w:val="0"/>
              <w:iCs w:val="0"/>
              <w:color w:val="000000"/>
              <w:lang w:val="en-US"/>
            </w:rPr>
            <w:t>(Sandler et al., 2018)</w:t>
          </w:r>
        </w:sdtContent>
      </w:sdt>
    </w:p>
    <w:p w14:paraId="68C8EA92" w14:textId="4BD95978" w:rsidR="00A73E22" w:rsidRPr="00D206F3" w:rsidRDefault="004D23CA" w:rsidP="007C568D">
      <w:pPr>
        <w:pStyle w:val="ListParagraph"/>
        <w:numPr>
          <w:ilvl w:val="2"/>
          <w:numId w:val="7"/>
        </w:numPr>
        <w:spacing w:after="0" w:line="480" w:lineRule="auto"/>
        <w:ind w:left="709" w:hanging="425"/>
        <w:jc w:val="both"/>
        <w:rPr>
          <w:b/>
          <w:i/>
          <w:iCs/>
        </w:rPr>
      </w:pPr>
      <w:commentRangeStart w:id="61"/>
      <w:proofErr w:type="spellStart"/>
      <w:r w:rsidRPr="009E4DED">
        <w:rPr>
          <w:b/>
          <w:i/>
          <w:iCs/>
        </w:rPr>
        <w:t>Convolutional</w:t>
      </w:r>
      <w:proofErr w:type="spellEnd"/>
      <w:r w:rsidRPr="009E4DED">
        <w:rPr>
          <w:b/>
          <w:i/>
          <w:iCs/>
        </w:rPr>
        <w:t xml:space="preserve"> Neural Network</w:t>
      </w:r>
      <w:bookmarkEnd w:id="59"/>
      <w:r w:rsidR="007B0F56" w:rsidRPr="009E4DED">
        <w:rPr>
          <w:b/>
          <w:i/>
          <w:iCs/>
          <w:lang w:val="en-US"/>
        </w:rPr>
        <w:t xml:space="preserve"> </w:t>
      </w:r>
      <w:r w:rsidR="007B0F56" w:rsidRPr="009E4DED">
        <w:rPr>
          <w:b/>
          <w:lang w:val="en-US"/>
        </w:rPr>
        <w:t xml:space="preserve">Dua </w:t>
      </w:r>
      <w:proofErr w:type="spellStart"/>
      <w:r w:rsidR="007B0F56" w:rsidRPr="009E4DED">
        <w:rPr>
          <w:b/>
          <w:lang w:val="en-US"/>
        </w:rPr>
        <w:t>Dimensi</w:t>
      </w:r>
      <w:bookmarkStart w:id="62" w:name="_Toc150977919"/>
      <w:commentRangeEnd w:id="61"/>
      <w:proofErr w:type="spellEnd"/>
      <w:r w:rsidR="008B4D04">
        <w:rPr>
          <w:rStyle w:val="CommentReference"/>
        </w:rPr>
        <w:commentReference w:id="61"/>
      </w:r>
    </w:p>
    <w:p w14:paraId="0D0C8812" w14:textId="77777777" w:rsidR="00D206F3" w:rsidRPr="00D206F3" w:rsidRDefault="00D206F3" w:rsidP="00D206F3">
      <w:pPr>
        <w:pStyle w:val="ListParagraph"/>
        <w:spacing w:after="0" w:line="480" w:lineRule="auto"/>
        <w:ind w:left="709" w:firstLine="709"/>
        <w:jc w:val="both"/>
        <w:rPr>
          <w:bCs/>
        </w:rPr>
      </w:pPr>
      <w:r w:rsidRPr="00D206F3">
        <w:rPr>
          <w:bCs/>
        </w:rPr>
        <w:t xml:space="preserve">Komputer mengenal sebuah gambar sebagai suatu matriks dengan entri berupa angka yang merepresentasikan warna dari setiap </w:t>
      </w:r>
      <w:proofErr w:type="spellStart"/>
      <w:r w:rsidRPr="00D206F3">
        <w:rPr>
          <w:bCs/>
        </w:rPr>
        <w:t>pixel-nya</w:t>
      </w:r>
      <w:proofErr w:type="spellEnd"/>
      <w:r w:rsidRPr="00D206F3">
        <w:rPr>
          <w:bCs/>
        </w:rPr>
        <w:t xml:space="preserve">. Dalam proses melakukan klasifikasi gambar, angka-angka pada matriks tersebut dipelajari oleh mesin untuk mencari pola tertentu. Salah satu cara untuk mempelajari pola tersebut adalah menggunakan </w:t>
      </w:r>
      <w:proofErr w:type="spellStart"/>
      <w:r w:rsidRPr="00D206F3">
        <w:rPr>
          <w:bCs/>
        </w:rPr>
        <w:t>Convolutional</w:t>
      </w:r>
      <w:proofErr w:type="spellEnd"/>
      <w:r w:rsidRPr="00D206F3">
        <w:rPr>
          <w:bCs/>
        </w:rPr>
        <w:t xml:space="preserve"> Neural Network.</w:t>
      </w:r>
    </w:p>
    <w:p w14:paraId="427F6755" w14:textId="34CCC912" w:rsidR="00D206F3" w:rsidRPr="00D206F3" w:rsidRDefault="00D206F3" w:rsidP="00D206F3">
      <w:pPr>
        <w:pStyle w:val="ListParagraph"/>
        <w:spacing w:after="0" w:line="480" w:lineRule="auto"/>
        <w:ind w:left="709" w:firstLine="709"/>
        <w:jc w:val="both"/>
        <w:rPr>
          <w:bCs/>
        </w:rPr>
      </w:pPr>
      <w:proofErr w:type="spellStart"/>
      <w:r w:rsidRPr="00D206F3">
        <w:rPr>
          <w:bCs/>
        </w:rPr>
        <w:t>Convolutional</w:t>
      </w:r>
      <w:proofErr w:type="spellEnd"/>
      <w:r w:rsidRPr="00D206F3">
        <w:rPr>
          <w:bCs/>
        </w:rPr>
        <w:t xml:space="preserve"> Neural Network adalah suatu Neural Network yang melakukan proses Konvolusi. Proses konvolusi merupakan suatu perhitungan matematika yang digunakan untuk melakukan ekstraksi fitur pada gambar (</w:t>
      </w:r>
      <w:proofErr w:type="spellStart"/>
      <w:r w:rsidRPr="00D206F3">
        <w:rPr>
          <w:bCs/>
        </w:rPr>
        <w:t>Ketkar</w:t>
      </w:r>
      <w:proofErr w:type="spellEnd"/>
      <w:r w:rsidRPr="00D206F3">
        <w:rPr>
          <w:bCs/>
        </w:rPr>
        <w:t>, 2017).</w:t>
      </w:r>
    </w:p>
    <w:p w14:paraId="6218C4ED" w14:textId="07EC3058" w:rsidR="00D206F3" w:rsidRPr="009E4DED" w:rsidRDefault="00D206F3" w:rsidP="007C568D">
      <w:pPr>
        <w:pStyle w:val="ListParagraph"/>
        <w:numPr>
          <w:ilvl w:val="2"/>
          <w:numId w:val="7"/>
        </w:numPr>
        <w:spacing w:after="0" w:line="480" w:lineRule="auto"/>
        <w:ind w:left="709" w:hanging="425"/>
        <w:jc w:val="both"/>
        <w:rPr>
          <w:b/>
          <w:i/>
          <w:iCs/>
        </w:rPr>
      </w:pPr>
      <w:commentRangeStart w:id="63"/>
      <w:proofErr w:type="spellStart"/>
      <w:r>
        <w:rPr>
          <w:b/>
          <w:lang w:val="en-US"/>
        </w:rPr>
        <w:t>Fungsi</w:t>
      </w:r>
      <w:proofErr w:type="spellEnd"/>
      <w:r>
        <w:rPr>
          <w:b/>
          <w:lang w:val="en-US"/>
        </w:rPr>
        <w:t xml:space="preserve"> </w:t>
      </w:r>
      <w:proofErr w:type="spellStart"/>
      <w:r>
        <w:rPr>
          <w:b/>
          <w:lang w:val="en-US"/>
        </w:rPr>
        <w:t>Aktivasi</w:t>
      </w:r>
      <w:proofErr w:type="spellEnd"/>
      <w:r w:rsidR="00DB4FED">
        <w:rPr>
          <w:b/>
          <w:lang w:val="en-US"/>
        </w:rPr>
        <w:t xml:space="preserve"> pada CNN</w:t>
      </w:r>
      <w:commentRangeEnd w:id="63"/>
      <w:r w:rsidR="00EC0FF1">
        <w:rPr>
          <w:rStyle w:val="CommentReference"/>
        </w:rPr>
        <w:commentReference w:id="63"/>
      </w:r>
    </w:p>
    <w:p w14:paraId="42D5AEA7" w14:textId="7167C9D0" w:rsidR="00C35F1F" w:rsidRPr="0012702E" w:rsidRDefault="00284C3C" w:rsidP="0012702E">
      <w:pPr>
        <w:pStyle w:val="ListParagraph"/>
        <w:spacing w:after="0" w:line="480" w:lineRule="auto"/>
        <w:ind w:left="709" w:firstLine="709"/>
        <w:jc w:val="both"/>
      </w:pPr>
      <w:r w:rsidRPr="00284C3C">
        <w:t xml:space="preserve">Dalam jaringan saraf </w:t>
      </w:r>
      <w:proofErr w:type="spellStart"/>
      <w:r w:rsidRPr="00284C3C">
        <w:t>konvolusional</w:t>
      </w:r>
      <w:proofErr w:type="spellEnd"/>
      <w:r w:rsidRPr="00284C3C">
        <w:t xml:space="preserve"> (CNN), fungsi </w:t>
      </w:r>
      <w:proofErr w:type="spellStart"/>
      <w:r w:rsidRPr="00284C3C">
        <w:t>aktivasi</w:t>
      </w:r>
      <w:proofErr w:type="spellEnd"/>
      <w:r w:rsidRPr="00284C3C">
        <w:t xml:space="preserve"> adalah fungsi matematika yang diterapkan pada keluaran setiap neuron dalam jaringan. Fungsi ini menentukan apakah neuron harus diaktifkan atau tidak berdasarkan masukan yang diterimanya. Tujuan dari fungsi </w:t>
      </w:r>
      <w:proofErr w:type="spellStart"/>
      <w:r w:rsidRPr="00284C3C">
        <w:t>aktivasi</w:t>
      </w:r>
      <w:proofErr w:type="spellEnd"/>
      <w:r w:rsidRPr="00284C3C">
        <w:t xml:space="preserve"> adalah untuk memperkenalkan non-</w:t>
      </w:r>
      <w:proofErr w:type="spellStart"/>
      <w:r w:rsidRPr="00284C3C">
        <w:t>linieritas</w:t>
      </w:r>
      <w:proofErr w:type="spellEnd"/>
      <w:r w:rsidRPr="00284C3C">
        <w:t xml:space="preserve"> ke dalam keluaran neuron, sehingga memungkinkan jaringan untuk belajar dan memodelkan pola kompleks dalam data. Non-</w:t>
      </w:r>
      <w:proofErr w:type="spellStart"/>
      <w:r w:rsidRPr="00284C3C">
        <w:t>linieritas</w:t>
      </w:r>
      <w:proofErr w:type="spellEnd"/>
      <w:r w:rsidRPr="00284C3C">
        <w:t xml:space="preserve"> ini sangat penting agar jaringan dapat belajar dan membuat prediksi yang akurat. Fungsi </w:t>
      </w:r>
      <w:proofErr w:type="spellStart"/>
      <w:r w:rsidRPr="00284C3C">
        <w:t>aktivasi</w:t>
      </w:r>
      <w:proofErr w:type="spellEnd"/>
      <w:r w:rsidRPr="00284C3C">
        <w:t xml:space="preserve"> yang umum digunakan dalam CNN meliputi </w:t>
      </w:r>
      <w:proofErr w:type="spellStart"/>
      <w:r w:rsidRPr="00284C3C">
        <w:rPr>
          <w:i/>
          <w:iCs/>
        </w:rPr>
        <w:t>Rectified</w:t>
      </w:r>
      <w:proofErr w:type="spellEnd"/>
      <w:r w:rsidRPr="00284C3C">
        <w:rPr>
          <w:i/>
          <w:iCs/>
        </w:rPr>
        <w:t xml:space="preserve"> Linear Unit (</w:t>
      </w:r>
      <w:proofErr w:type="spellStart"/>
      <w:r w:rsidRPr="00284C3C">
        <w:rPr>
          <w:i/>
          <w:iCs/>
        </w:rPr>
        <w:t>ReLU</w:t>
      </w:r>
      <w:proofErr w:type="spellEnd"/>
      <w:r w:rsidRPr="00284C3C">
        <w:rPr>
          <w:i/>
          <w:iCs/>
        </w:rPr>
        <w:t xml:space="preserve">) </w:t>
      </w:r>
      <w:r w:rsidRPr="00284C3C">
        <w:t xml:space="preserve">atau unit linear tereduksi, yang banyak digunakan karena kesederhanaan komputasinya dan efektivitas dalam pelatihan, dan fungsi </w:t>
      </w:r>
      <w:proofErr w:type="spellStart"/>
      <w:r w:rsidRPr="00284C3C">
        <w:t>aktivasi</w:t>
      </w:r>
      <w:proofErr w:type="spellEnd"/>
      <w:r w:rsidRPr="00284C3C">
        <w:t xml:space="preserve"> linear.</w:t>
      </w:r>
      <w:r w:rsidR="0012702E" w:rsidRPr="00E61D8C">
        <w:t xml:space="preserve"> </w:t>
      </w:r>
      <w:r w:rsidR="0012702E">
        <w:rPr>
          <w:lang w:val="en-US"/>
        </w:rPr>
        <w:t xml:space="preserve">Dalam </w:t>
      </w:r>
      <w:proofErr w:type="spellStart"/>
      <w:r w:rsidR="0012702E">
        <w:rPr>
          <w:lang w:val="en-US"/>
        </w:rPr>
        <w:t>notasi</w:t>
      </w:r>
      <w:proofErr w:type="spellEnd"/>
      <w:r w:rsidR="0012702E">
        <w:rPr>
          <w:lang w:val="en-US"/>
        </w:rPr>
        <w:t xml:space="preserve"> </w:t>
      </w:r>
      <w:proofErr w:type="spellStart"/>
      <w:r w:rsidR="0012702E">
        <w:rPr>
          <w:lang w:val="en-US"/>
        </w:rPr>
        <w:t>matematis</w:t>
      </w:r>
      <w:proofErr w:type="spellEnd"/>
      <w:r w:rsidR="0012702E">
        <w:rPr>
          <w:lang w:val="en-US"/>
        </w:rPr>
        <w:t xml:space="preserve">, </w:t>
      </w:r>
      <w:proofErr w:type="spellStart"/>
      <w:r w:rsidR="00807273">
        <w:rPr>
          <w:lang w:val="en-US"/>
        </w:rPr>
        <w:t>f</w:t>
      </w:r>
      <w:r w:rsidR="00C35F1F" w:rsidRPr="00807273">
        <w:rPr>
          <w:lang w:val="en-US"/>
        </w:rPr>
        <w:t>ungsi</w:t>
      </w:r>
      <w:proofErr w:type="spellEnd"/>
      <w:r w:rsidR="00C35F1F" w:rsidRPr="00807273">
        <w:rPr>
          <w:lang w:val="en-US"/>
        </w:rPr>
        <w:t xml:space="preserve"> </w:t>
      </w:r>
      <w:proofErr w:type="spellStart"/>
      <w:r w:rsidR="00C35F1F" w:rsidRPr="00807273">
        <w:rPr>
          <w:lang w:val="en-US"/>
        </w:rPr>
        <w:t>aktivasi</w:t>
      </w:r>
      <w:proofErr w:type="spellEnd"/>
      <w:r w:rsidR="00C35F1F" w:rsidRPr="00807273">
        <w:rPr>
          <w:lang w:val="en-US"/>
        </w:rPr>
        <w:t xml:space="preserve"> </w:t>
      </w:r>
      <w:r w:rsidR="00807273" w:rsidRPr="00807273">
        <w:rPr>
          <w:i/>
          <w:iCs/>
          <w:lang w:val="en-US"/>
        </w:rPr>
        <w:t>Rectified Linear Unit (</w:t>
      </w:r>
      <w:proofErr w:type="spellStart"/>
      <w:r w:rsidR="00807273" w:rsidRPr="00807273">
        <w:rPr>
          <w:i/>
          <w:iCs/>
          <w:lang w:val="en-US"/>
        </w:rPr>
        <w:t>ReLU</w:t>
      </w:r>
      <w:proofErr w:type="spellEnd"/>
      <w:r w:rsidR="00807273" w:rsidRPr="00807273">
        <w:rPr>
          <w:i/>
          <w:iCs/>
          <w:lang w:val="en-US"/>
        </w:rPr>
        <w:t>)</w:t>
      </w:r>
      <w:r w:rsidR="00807273">
        <w:rPr>
          <w:i/>
          <w:iCs/>
          <w:lang w:val="en-US"/>
        </w:rPr>
        <w:t>:</w:t>
      </w:r>
    </w:p>
    <w:p w14:paraId="75370A4A" w14:textId="249F9D80" w:rsidR="00807273" w:rsidRPr="001B596A" w:rsidRDefault="001B596A" w:rsidP="00807273">
      <w:pPr>
        <w:spacing w:after="0" w:line="480" w:lineRule="auto"/>
        <w:ind w:left="709"/>
        <w:jc w:val="both"/>
        <w:rPr>
          <w: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0,x</m:t>
                  </m:r>
                </m:e>
              </m:d>
            </m:e>
          </m:func>
        </m:oMath>
      </m:oMathPara>
    </w:p>
    <w:p w14:paraId="751ED03E" w14:textId="2703A1F8" w:rsidR="001B596A" w:rsidRDefault="001E0175" w:rsidP="00807273">
      <w:pPr>
        <w:spacing w:after="0" w:line="480" w:lineRule="auto"/>
        <w:ind w:left="709"/>
        <w:jc w:val="both"/>
        <w:rPr>
          <w:iCs/>
          <w:lang w:val="en-US"/>
        </w:rPr>
      </w:pPr>
      <w:proofErr w:type="spellStart"/>
      <w:r>
        <w:rPr>
          <w:iCs/>
          <w:lang w:val="en-US"/>
        </w:rPr>
        <w:t>Sedangkan</w:t>
      </w:r>
      <w:proofErr w:type="spellEnd"/>
      <w:r>
        <w:rPr>
          <w:iCs/>
          <w:lang w:val="en-US"/>
        </w:rPr>
        <w:t xml:space="preserve"> </w:t>
      </w:r>
      <w:proofErr w:type="spellStart"/>
      <w:r w:rsidR="004910EC">
        <w:rPr>
          <w:iCs/>
          <w:lang w:val="en-US"/>
        </w:rPr>
        <w:t>f</w:t>
      </w:r>
      <w:r w:rsidR="001B596A">
        <w:rPr>
          <w:iCs/>
          <w:lang w:val="en-US"/>
        </w:rPr>
        <w:t>ungsi</w:t>
      </w:r>
      <w:proofErr w:type="spellEnd"/>
      <w:r w:rsidR="001B596A">
        <w:rPr>
          <w:iCs/>
          <w:lang w:val="en-US"/>
        </w:rPr>
        <w:t xml:space="preserve"> </w:t>
      </w:r>
      <w:proofErr w:type="spellStart"/>
      <w:r w:rsidR="001B596A">
        <w:rPr>
          <w:iCs/>
          <w:lang w:val="en-US"/>
        </w:rPr>
        <w:t>aktivasi</w:t>
      </w:r>
      <w:proofErr w:type="spellEnd"/>
      <w:r w:rsidR="001B596A">
        <w:rPr>
          <w:iCs/>
          <w:lang w:val="en-US"/>
        </w:rPr>
        <w:t xml:space="preserve"> </w:t>
      </w:r>
      <w:r w:rsidR="004910EC">
        <w:rPr>
          <w:iCs/>
          <w:lang w:val="en-US"/>
        </w:rPr>
        <w:t>linear:</w:t>
      </w:r>
    </w:p>
    <w:p w14:paraId="5CB90E98" w14:textId="413387C2" w:rsidR="004910EC" w:rsidRPr="001B596A" w:rsidRDefault="004910EC" w:rsidP="00807273">
      <w:pPr>
        <w:spacing w:after="0" w:line="480" w:lineRule="auto"/>
        <w:ind w:left="709"/>
        <w:jc w:val="both"/>
        <w:rPr>
          <w:iCs/>
          <w:lang w:val="en-US"/>
        </w:rPr>
      </w:pPr>
      <m:oMathPara>
        <m:oMath>
          <m:r>
            <w:rPr>
              <w:rFonts w:ascii="Cambria Math" w:hAnsi="Cambria Math"/>
              <w:lang w:val="en-US"/>
            </w:rPr>
            <m:t>f</m:t>
          </m:r>
          <m:d>
            <m:dPr>
              <m:ctrlPr>
                <w:rPr>
                  <w:rFonts w:ascii="Cambria Math" w:hAnsi="Cambria Math"/>
                  <w:i/>
                  <w:iCs/>
                  <w:lang w:val="en-US"/>
                </w:rPr>
              </m:ctrlPr>
            </m:dPr>
            <m:e>
              <m:r>
                <w:rPr>
                  <w:rFonts w:ascii="Cambria Math" w:hAnsi="Cambria Math"/>
                  <w:lang w:val="en-US"/>
                </w:rPr>
                <m:t>x</m:t>
              </m:r>
            </m:e>
          </m:d>
          <m:r>
            <w:rPr>
              <w:rFonts w:ascii="Cambria Math" w:hAnsi="Cambria Math"/>
              <w:lang w:val="en-US"/>
            </w:rPr>
            <m:t>=x</m:t>
          </m:r>
        </m:oMath>
      </m:oMathPara>
    </w:p>
    <w:p w14:paraId="6E47F7CA" w14:textId="26CAE712" w:rsidR="00110211" w:rsidRPr="009E4DED" w:rsidRDefault="00110211" w:rsidP="007C568D">
      <w:pPr>
        <w:pStyle w:val="ListParagraph"/>
        <w:numPr>
          <w:ilvl w:val="2"/>
          <w:numId w:val="7"/>
        </w:numPr>
        <w:spacing w:after="0" w:line="480" w:lineRule="auto"/>
        <w:ind w:left="709" w:hanging="425"/>
        <w:jc w:val="both"/>
        <w:rPr>
          <w:b/>
          <w:i/>
          <w:iCs/>
        </w:rPr>
      </w:pPr>
      <w:proofErr w:type="spellStart"/>
      <w:r w:rsidRPr="009E4DED">
        <w:rPr>
          <w:b/>
          <w:i/>
          <w:iCs/>
          <w:lang w:val="en-US"/>
        </w:rPr>
        <w:t>Depthwise</w:t>
      </w:r>
      <w:proofErr w:type="spellEnd"/>
      <w:r w:rsidRPr="009E4DED">
        <w:rPr>
          <w:b/>
          <w:i/>
          <w:iCs/>
          <w:lang w:val="en-US"/>
        </w:rPr>
        <w:t xml:space="preserve"> Separable Convolution</w:t>
      </w:r>
    </w:p>
    <w:p w14:paraId="6C89FD11" w14:textId="28A62895" w:rsidR="001558A7" w:rsidRDefault="00493FD7" w:rsidP="000170E6">
      <w:pPr>
        <w:pStyle w:val="ListParagraph"/>
        <w:spacing w:after="0" w:line="480" w:lineRule="auto"/>
        <w:ind w:left="709" w:firstLine="709"/>
        <w:jc w:val="both"/>
        <w:rPr>
          <w:bCs/>
          <w:lang w:val="en-US"/>
        </w:rPr>
      </w:pPr>
      <w:r>
        <w:rPr>
          <w:bCs/>
          <w:lang w:val="en-US"/>
        </w:rPr>
        <w:t xml:space="preserve">Pada </w:t>
      </w:r>
      <w:proofErr w:type="spellStart"/>
      <w:r>
        <w:rPr>
          <w:bCs/>
          <w:lang w:val="en-US"/>
        </w:rPr>
        <w:t>dasarnya</w:t>
      </w:r>
      <w:proofErr w:type="spellEnd"/>
      <w:r>
        <w:rPr>
          <w:bCs/>
          <w:lang w:val="en-US"/>
        </w:rPr>
        <w:t xml:space="preserve">, </w:t>
      </w:r>
      <w:proofErr w:type="spellStart"/>
      <w:r w:rsidRPr="00493FD7">
        <w:rPr>
          <w:bCs/>
          <w:i/>
          <w:iCs/>
          <w:lang w:val="en-US"/>
        </w:rPr>
        <w:t>depthwise</w:t>
      </w:r>
      <w:proofErr w:type="spellEnd"/>
      <w:r w:rsidRPr="00493FD7">
        <w:rPr>
          <w:bCs/>
          <w:i/>
          <w:iCs/>
          <w:lang w:val="en-US"/>
        </w:rPr>
        <w:t xml:space="preserve"> separable convolution</w:t>
      </w:r>
      <w:r>
        <w:rPr>
          <w:bCs/>
          <w:i/>
          <w:iCs/>
          <w:lang w:val="en-US"/>
        </w:rPr>
        <w:t xml:space="preserve"> </w:t>
      </w:r>
      <w:proofErr w:type="spellStart"/>
      <w:r>
        <w:rPr>
          <w:bCs/>
          <w:lang w:val="en-US"/>
        </w:rPr>
        <w:t>adalah</w:t>
      </w:r>
      <w:proofErr w:type="spellEnd"/>
      <w:r>
        <w:rPr>
          <w:bCs/>
          <w:lang w:val="en-US"/>
        </w:rPr>
        <w:t xml:space="preserve"> </w:t>
      </w:r>
      <w:r w:rsidR="006879C4">
        <w:rPr>
          <w:bCs/>
          <w:lang w:val="en-US"/>
        </w:rPr>
        <w:t xml:space="preserve">proses </w:t>
      </w:r>
      <w:proofErr w:type="spellStart"/>
      <w:r w:rsidR="006879C4">
        <w:rPr>
          <w:bCs/>
          <w:lang w:val="en-US"/>
        </w:rPr>
        <w:t>konvolusi</w:t>
      </w:r>
      <w:proofErr w:type="spellEnd"/>
      <w:r w:rsidR="006879C4">
        <w:rPr>
          <w:bCs/>
          <w:lang w:val="en-US"/>
        </w:rPr>
        <w:t xml:space="preserve"> yang </w:t>
      </w:r>
      <w:proofErr w:type="spellStart"/>
      <w:r w:rsidR="00964265">
        <w:rPr>
          <w:bCs/>
          <w:lang w:val="en-US"/>
        </w:rPr>
        <w:t>hanya</w:t>
      </w:r>
      <w:proofErr w:type="spellEnd"/>
      <w:r w:rsidR="00964265">
        <w:rPr>
          <w:bCs/>
          <w:lang w:val="en-US"/>
        </w:rPr>
        <w:t xml:space="preserve"> </w:t>
      </w:r>
      <w:proofErr w:type="spellStart"/>
      <w:r w:rsidR="00EB561A">
        <w:rPr>
          <w:bCs/>
          <w:lang w:val="en-US"/>
        </w:rPr>
        <w:t>dilakukan</w:t>
      </w:r>
      <w:proofErr w:type="spellEnd"/>
      <w:r w:rsidR="00EB561A">
        <w:rPr>
          <w:bCs/>
          <w:lang w:val="en-US"/>
        </w:rPr>
        <w:t xml:space="preserve"> di </w:t>
      </w:r>
      <w:proofErr w:type="spellStart"/>
      <w:r w:rsidR="00EB561A">
        <w:rPr>
          <w:bCs/>
          <w:lang w:val="en-US"/>
        </w:rPr>
        <w:t>sepanjang</w:t>
      </w:r>
      <w:proofErr w:type="spellEnd"/>
      <w:r w:rsidR="00EB561A">
        <w:rPr>
          <w:bCs/>
          <w:lang w:val="en-US"/>
        </w:rPr>
        <w:t xml:space="preserve"> </w:t>
      </w:r>
      <w:proofErr w:type="spellStart"/>
      <w:r w:rsidR="00EB561A">
        <w:rPr>
          <w:bCs/>
          <w:lang w:val="en-US"/>
        </w:rPr>
        <w:t>satu</w:t>
      </w:r>
      <w:proofErr w:type="spellEnd"/>
      <w:r w:rsidR="00EB561A">
        <w:rPr>
          <w:bCs/>
          <w:lang w:val="en-US"/>
        </w:rPr>
        <w:t xml:space="preserve"> </w:t>
      </w:r>
      <w:proofErr w:type="spellStart"/>
      <w:r w:rsidR="00EB561A">
        <w:rPr>
          <w:bCs/>
          <w:lang w:val="en-US"/>
        </w:rPr>
        <w:t>dimensi</w:t>
      </w:r>
      <w:proofErr w:type="spellEnd"/>
      <w:r w:rsidR="00EB561A">
        <w:rPr>
          <w:bCs/>
          <w:lang w:val="en-US"/>
        </w:rPr>
        <w:t xml:space="preserve"> </w:t>
      </w:r>
      <w:proofErr w:type="spellStart"/>
      <w:r w:rsidR="00EB561A">
        <w:rPr>
          <w:bCs/>
          <w:lang w:val="en-US"/>
        </w:rPr>
        <w:t>spasial</w:t>
      </w:r>
      <w:proofErr w:type="spellEnd"/>
      <w:r w:rsidR="0066452B">
        <w:rPr>
          <w:bCs/>
          <w:lang w:val="en-US"/>
        </w:rPr>
        <w:t xml:space="preserve"> </w:t>
      </w:r>
      <w:proofErr w:type="spellStart"/>
      <w:r w:rsidR="0066452B">
        <w:rPr>
          <w:bCs/>
          <w:lang w:val="en-US"/>
        </w:rPr>
        <w:t>sesuai</w:t>
      </w:r>
      <w:proofErr w:type="spellEnd"/>
      <w:r w:rsidR="0066452B">
        <w:rPr>
          <w:bCs/>
          <w:lang w:val="en-US"/>
        </w:rPr>
        <w:t xml:space="preserve"> </w:t>
      </w:r>
      <w:proofErr w:type="spellStart"/>
      <w:r w:rsidR="0066452B">
        <w:rPr>
          <w:bCs/>
          <w:lang w:val="en-US"/>
        </w:rPr>
        <w:t>dengan</w:t>
      </w:r>
      <w:proofErr w:type="spellEnd"/>
      <w:r w:rsidR="0066452B">
        <w:rPr>
          <w:bCs/>
          <w:lang w:val="en-US"/>
        </w:rPr>
        <w:t xml:space="preserve"> </w:t>
      </w:r>
      <w:proofErr w:type="spellStart"/>
      <w:r w:rsidR="004E1A9A">
        <w:rPr>
          <w:bCs/>
          <w:lang w:val="en-US"/>
        </w:rPr>
        <w:t>dimensi</w:t>
      </w:r>
      <w:proofErr w:type="spellEnd"/>
      <w:r w:rsidR="004E1A9A">
        <w:rPr>
          <w:bCs/>
          <w:lang w:val="en-US"/>
        </w:rPr>
        <w:t xml:space="preserve"> </w:t>
      </w:r>
      <w:r w:rsidR="004E1A9A" w:rsidRPr="004E1A9A">
        <w:rPr>
          <w:bCs/>
          <w:i/>
          <w:iCs/>
          <w:lang w:val="en-US"/>
        </w:rPr>
        <w:t>filter</w:t>
      </w:r>
      <w:r w:rsidR="00EB561A">
        <w:rPr>
          <w:bCs/>
          <w:lang w:val="en-US"/>
        </w:rPr>
        <w:t xml:space="preserve"> </w:t>
      </w:r>
      <w:r w:rsidR="00CB32B0">
        <w:rPr>
          <w:bCs/>
          <w:lang w:val="en-US"/>
        </w:rPr>
        <w:t xml:space="preserve">yang </w:t>
      </w:r>
      <w:proofErr w:type="spellStart"/>
      <w:r w:rsidR="00CB32B0">
        <w:rPr>
          <w:bCs/>
          <w:lang w:val="en-US"/>
        </w:rPr>
        <w:t>digunakan</w:t>
      </w:r>
      <w:proofErr w:type="spellEnd"/>
      <w:r w:rsidR="00EB561A">
        <w:rPr>
          <w:bCs/>
          <w:lang w:val="en-US"/>
        </w:rPr>
        <w:t>.</w:t>
      </w:r>
      <w:r w:rsidR="009838DC">
        <w:rPr>
          <w:bCs/>
          <w:lang w:val="en-US"/>
        </w:rPr>
        <w:t xml:space="preserve"> Hal </w:t>
      </w:r>
      <w:proofErr w:type="spellStart"/>
      <w:r w:rsidR="009838DC">
        <w:rPr>
          <w:bCs/>
          <w:lang w:val="en-US"/>
        </w:rPr>
        <w:t>ini</w:t>
      </w:r>
      <w:proofErr w:type="spellEnd"/>
      <w:r w:rsidR="009838DC">
        <w:rPr>
          <w:bCs/>
          <w:lang w:val="en-US"/>
        </w:rPr>
        <w:t xml:space="preserve"> </w:t>
      </w:r>
      <w:proofErr w:type="spellStart"/>
      <w:r w:rsidR="009838DC">
        <w:rPr>
          <w:bCs/>
          <w:lang w:val="en-US"/>
        </w:rPr>
        <w:t>berarti</w:t>
      </w:r>
      <w:proofErr w:type="spellEnd"/>
      <w:r w:rsidR="009838DC">
        <w:rPr>
          <w:bCs/>
          <w:lang w:val="en-US"/>
        </w:rPr>
        <w:t xml:space="preserve"> </w:t>
      </w:r>
      <w:r w:rsidR="0086316F">
        <w:rPr>
          <w:bCs/>
          <w:lang w:val="en-US"/>
        </w:rPr>
        <w:t xml:space="preserve">proses </w:t>
      </w:r>
      <w:proofErr w:type="spellStart"/>
      <w:r w:rsidR="0086316F">
        <w:rPr>
          <w:bCs/>
          <w:lang w:val="en-US"/>
        </w:rPr>
        <w:t>konvolusi</w:t>
      </w:r>
      <w:proofErr w:type="spellEnd"/>
      <w:r w:rsidR="0086316F">
        <w:rPr>
          <w:bCs/>
          <w:lang w:val="en-US"/>
        </w:rPr>
        <w:t xml:space="preserve"> </w:t>
      </w:r>
      <w:proofErr w:type="spellStart"/>
      <w:r w:rsidR="0086316F">
        <w:rPr>
          <w:bCs/>
          <w:lang w:val="en-US"/>
        </w:rPr>
        <w:t>akan</w:t>
      </w:r>
      <w:proofErr w:type="spellEnd"/>
      <w:r w:rsidR="0086316F">
        <w:rPr>
          <w:bCs/>
          <w:lang w:val="en-US"/>
        </w:rPr>
        <w:t xml:space="preserve"> </w:t>
      </w:r>
      <w:proofErr w:type="spellStart"/>
      <w:r w:rsidR="00FE5889">
        <w:rPr>
          <w:bCs/>
          <w:lang w:val="en-US"/>
        </w:rPr>
        <w:t>berjalan</w:t>
      </w:r>
      <w:proofErr w:type="spellEnd"/>
      <w:r w:rsidR="00FE5889">
        <w:rPr>
          <w:bCs/>
          <w:lang w:val="en-US"/>
        </w:rPr>
        <w:t xml:space="preserve"> </w:t>
      </w:r>
      <w:proofErr w:type="spellStart"/>
      <w:r w:rsidR="00FE5889">
        <w:rPr>
          <w:bCs/>
          <w:lang w:val="en-US"/>
        </w:rPr>
        <w:t>lebih</w:t>
      </w:r>
      <w:proofErr w:type="spellEnd"/>
      <w:r w:rsidR="00FE5889">
        <w:rPr>
          <w:bCs/>
          <w:lang w:val="en-US"/>
        </w:rPr>
        <w:t xml:space="preserve"> </w:t>
      </w:r>
      <w:proofErr w:type="spellStart"/>
      <w:r w:rsidR="00FE5889">
        <w:rPr>
          <w:bCs/>
          <w:lang w:val="en-US"/>
        </w:rPr>
        <w:t>cepat</w:t>
      </w:r>
      <w:proofErr w:type="spellEnd"/>
      <w:r w:rsidR="00E74D0D">
        <w:rPr>
          <w:bCs/>
          <w:lang w:val="en-US"/>
        </w:rPr>
        <w:t xml:space="preserve"> </w:t>
      </w:r>
      <w:proofErr w:type="spellStart"/>
      <w:r w:rsidR="00E74D0D">
        <w:rPr>
          <w:bCs/>
          <w:lang w:val="en-US"/>
        </w:rPr>
        <w:t>karena</w:t>
      </w:r>
      <w:proofErr w:type="spellEnd"/>
      <w:r w:rsidR="00E74D0D">
        <w:rPr>
          <w:bCs/>
          <w:lang w:val="en-US"/>
        </w:rPr>
        <w:t xml:space="preserve"> proses </w:t>
      </w:r>
      <w:proofErr w:type="spellStart"/>
      <w:r w:rsidR="00AF229C">
        <w:rPr>
          <w:bCs/>
          <w:lang w:val="en-US"/>
        </w:rPr>
        <w:t>konvolusi</w:t>
      </w:r>
      <w:proofErr w:type="spellEnd"/>
      <w:r w:rsidR="00AF229C">
        <w:rPr>
          <w:bCs/>
          <w:lang w:val="en-US"/>
        </w:rPr>
        <w:t xml:space="preserve"> </w:t>
      </w:r>
      <w:proofErr w:type="spellStart"/>
      <w:r w:rsidR="00AF229C">
        <w:rPr>
          <w:bCs/>
          <w:lang w:val="en-US"/>
        </w:rPr>
        <w:t>dapat</w:t>
      </w:r>
      <w:proofErr w:type="spellEnd"/>
      <w:r w:rsidR="00AF229C">
        <w:rPr>
          <w:bCs/>
          <w:lang w:val="en-US"/>
        </w:rPr>
        <w:t xml:space="preserve"> </w:t>
      </w:r>
      <w:proofErr w:type="spellStart"/>
      <w:r w:rsidR="00AF229C">
        <w:rPr>
          <w:bCs/>
          <w:lang w:val="en-US"/>
        </w:rPr>
        <w:t>terbagi</w:t>
      </w:r>
      <w:proofErr w:type="spellEnd"/>
      <w:r w:rsidR="00AF229C">
        <w:rPr>
          <w:bCs/>
          <w:lang w:val="en-US"/>
        </w:rPr>
        <w:t xml:space="preserve"> </w:t>
      </w:r>
      <w:proofErr w:type="spellStart"/>
      <w:r w:rsidR="003C6DF4">
        <w:rPr>
          <w:bCs/>
          <w:lang w:val="en-US"/>
        </w:rPr>
        <w:t>menjadi</w:t>
      </w:r>
      <w:proofErr w:type="spellEnd"/>
      <w:r w:rsidR="003C6DF4">
        <w:rPr>
          <w:bCs/>
          <w:lang w:val="en-US"/>
        </w:rPr>
        <w:t xml:space="preserve"> </w:t>
      </w:r>
      <w:proofErr w:type="spellStart"/>
      <w:r w:rsidR="003C6DF4">
        <w:rPr>
          <w:bCs/>
          <w:lang w:val="en-US"/>
        </w:rPr>
        <w:t>bagian</w:t>
      </w:r>
      <w:proofErr w:type="spellEnd"/>
      <w:r w:rsidR="003C6DF4">
        <w:rPr>
          <w:bCs/>
          <w:lang w:val="en-US"/>
        </w:rPr>
        <w:t xml:space="preserve"> yang </w:t>
      </w:r>
      <w:proofErr w:type="spellStart"/>
      <w:r w:rsidR="003C6DF4">
        <w:rPr>
          <w:bCs/>
          <w:lang w:val="en-US"/>
        </w:rPr>
        <w:t>lebih</w:t>
      </w:r>
      <w:proofErr w:type="spellEnd"/>
      <w:r w:rsidR="003C6DF4">
        <w:rPr>
          <w:bCs/>
          <w:lang w:val="en-US"/>
        </w:rPr>
        <w:t xml:space="preserve"> </w:t>
      </w:r>
      <w:proofErr w:type="spellStart"/>
      <w:r w:rsidR="003C6DF4">
        <w:rPr>
          <w:bCs/>
          <w:lang w:val="en-US"/>
        </w:rPr>
        <w:t>kecil</w:t>
      </w:r>
      <w:proofErr w:type="spellEnd"/>
      <w:r w:rsidR="003C6DF4">
        <w:rPr>
          <w:bCs/>
          <w:lang w:val="en-US"/>
        </w:rPr>
        <w:t>.</w:t>
      </w:r>
      <w:r w:rsidR="00B72D62">
        <w:rPr>
          <w:bCs/>
          <w:lang w:val="en-US"/>
        </w:rPr>
        <w:t xml:space="preserve"> </w:t>
      </w:r>
    </w:p>
    <w:p w14:paraId="11C3665B" w14:textId="32DF272F" w:rsidR="00B5689C" w:rsidRDefault="00B5689C" w:rsidP="00B5689C">
      <w:pPr>
        <w:pStyle w:val="ListParagraph"/>
        <w:keepNext/>
        <w:spacing w:after="0" w:line="480" w:lineRule="auto"/>
        <w:ind w:left="709" w:firstLine="709"/>
        <w:jc w:val="both"/>
      </w:pPr>
      <w:r>
        <w:rPr>
          <w:bCs/>
          <w:noProof/>
          <w:lang w:val="en-US"/>
        </w:rPr>
        <w:drawing>
          <wp:inline distT="0" distB="0" distL="0" distR="0" wp14:anchorId="5F9F79E9" wp14:editId="311C7A4A">
            <wp:extent cx="3603155" cy="1064869"/>
            <wp:effectExtent l="0" t="0" r="0" b="2540"/>
            <wp:docPr id="153772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6008" cy="1071623"/>
                    </a:xfrm>
                    <a:prstGeom prst="rect">
                      <a:avLst/>
                    </a:prstGeom>
                    <a:noFill/>
                    <a:ln>
                      <a:noFill/>
                    </a:ln>
                  </pic:spPr>
                </pic:pic>
              </a:graphicData>
            </a:graphic>
          </wp:inline>
        </w:drawing>
      </w:r>
    </w:p>
    <w:p w14:paraId="103A5F25" w14:textId="6A54BA92" w:rsidR="00B5689C" w:rsidRPr="00B5689C" w:rsidRDefault="00F37F64" w:rsidP="00B5689C">
      <w:pPr>
        <w:pStyle w:val="Caption"/>
        <w:jc w:val="center"/>
        <w:rPr>
          <w:i w:val="0"/>
          <w:iCs w:val="0"/>
        </w:rPr>
      </w:pPr>
      <w:r>
        <w:rPr>
          <w:noProof/>
        </w:rPr>
        <mc:AlternateContent>
          <mc:Choice Requires="wps">
            <w:drawing>
              <wp:anchor distT="0" distB="0" distL="114300" distR="114300" simplePos="0" relativeHeight="251658243" behindDoc="0" locked="0" layoutInCell="1" allowOverlap="1" wp14:anchorId="2E70ECF8" wp14:editId="646C462A">
                <wp:simplePos x="0" y="0"/>
                <wp:positionH relativeFrom="column">
                  <wp:posOffset>894715</wp:posOffset>
                </wp:positionH>
                <wp:positionV relativeFrom="paragraph">
                  <wp:posOffset>2472055</wp:posOffset>
                </wp:positionV>
                <wp:extent cx="3479165" cy="635"/>
                <wp:effectExtent l="0" t="0" r="6985" b="8255"/>
                <wp:wrapTopAndBottom/>
                <wp:docPr id="1443176808" name="Text Box 1"/>
                <wp:cNvGraphicFramePr/>
                <a:graphic xmlns:a="http://schemas.openxmlformats.org/drawingml/2006/main">
                  <a:graphicData uri="http://schemas.microsoft.com/office/word/2010/wordprocessingShape">
                    <wps:wsp>
                      <wps:cNvSpPr txBox="1"/>
                      <wps:spPr>
                        <a:xfrm>
                          <a:off x="0" y="0"/>
                          <a:ext cx="3479165" cy="635"/>
                        </a:xfrm>
                        <a:prstGeom prst="rect">
                          <a:avLst/>
                        </a:prstGeom>
                        <a:solidFill>
                          <a:prstClr val="white"/>
                        </a:solidFill>
                        <a:ln>
                          <a:noFill/>
                        </a:ln>
                      </wps:spPr>
                      <wps:txbx>
                        <w:txbxContent>
                          <w:p w14:paraId="5A2A613A" w14:textId="24332B86" w:rsidR="00F37F64" w:rsidRPr="00F37F64" w:rsidRDefault="00F37F64" w:rsidP="00F37F64">
                            <w:pPr>
                              <w:pStyle w:val="Caption"/>
                              <w:jc w:val="center"/>
                              <w:rPr>
                                <w:i w:val="0"/>
                                <w:iCs w:val="0"/>
                                <w:noProof/>
                              </w:rPr>
                            </w:pPr>
                            <w:r w:rsidRPr="00F37F64">
                              <w:rPr>
                                <w:i w:val="0"/>
                                <w:iCs w:val="0"/>
                              </w:rPr>
                              <w:t>Gambar 1</w:t>
                            </w:r>
                            <w:r w:rsidRPr="00F37F64">
                              <w:rPr>
                                <w:i w:val="0"/>
                                <w:iCs w:val="0"/>
                                <w:lang w:val="en-US"/>
                              </w:rPr>
                              <w:t xml:space="preserve">.2. </w:t>
                            </w:r>
                            <w:proofErr w:type="spellStart"/>
                            <w:r w:rsidRPr="00F37F64">
                              <w:rPr>
                                <w:lang w:val="en-US"/>
                              </w:rPr>
                              <w:t>Depthwise</w:t>
                            </w:r>
                            <w:proofErr w:type="spellEnd"/>
                            <w:r w:rsidRPr="00F37F64">
                              <w:rPr>
                                <w:lang w:val="en-US"/>
                              </w:rPr>
                              <w:t xml:space="preserve"> Convolution</w:t>
                            </w:r>
                            <w:sdt>
                              <w:sdtPr>
                                <w:rPr>
                                  <w:i w:val="0"/>
                                  <w:color w:val="000000"/>
                                  <w:lang w:val="en-US"/>
                                </w:rPr>
                                <w:tag w:val="MENDELEY_CITATION_v3_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"/>
                                <w:id w:val="-2046823571"/>
                                <w:placeholder>
                                  <w:docPart w:val="DefaultPlaceholder_-1854013440"/>
                                </w:placeholder>
                              </w:sdtPr>
                              <w:sdtEndPr/>
                              <w:sdtContent>
                                <w:r w:rsidR="00D23F98" w:rsidRPr="00D23F98">
                                  <w:rPr>
                                    <w:i w:val="0"/>
                                    <w:color w:val="000000"/>
                                    <w:lang w:val="en-US"/>
                                  </w:rPr>
                                  <w:t>(Chng, 2022)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70ECF8" id="_x0000_t202" coordsize="21600,21600" o:spt="202" path="m,l,21600r21600,l21600,xe">
                <v:stroke joinstyle="miter"/>
                <v:path gradientshapeok="t" o:connecttype="rect"/>
              </v:shapetype>
              <v:shape id="Text Box 1" o:spid="_x0000_s1026" type="#_x0000_t202" style="position:absolute;left:0;text-align:left;margin-left:70.45pt;margin-top:194.65pt;width:273.9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" stroked="f">
                <v:textbox style="mso-fit-shape-to-text:t" inset="0,0,0,0">
                  <w:txbxContent>
                    <w:p w14:paraId="5A2A613A" w14:textId="24332B86" w:rsidR="00F37F64" w:rsidRPr="00F37F64" w:rsidRDefault="00F37F64" w:rsidP="00F37F64">
                      <w:pPr>
                        <w:pStyle w:val="Caption"/>
                        <w:jc w:val="center"/>
                        <w:rPr>
                          <w:i w:val="0"/>
                          <w:iCs w:val="0"/>
                          <w:noProof/>
                        </w:rPr>
                      </w:pPr>
                      <w:r w:rsidRPr="00F37F64">
                        <w:rPr>
                          <w:i w:val="0"/>
                          <w:iCs w:val="0"/>
                        </w:rPr>
                        <w:t>Gambar 1</w:t>
                      </w:r>
                      <w:r w:rsidRPr="00F37F64">
                        <w:rPr>
                          <w:i w:val="0"/>
                          <w:iCs w:val="0"/>
                          <w:lang w:val="en-US"/>
                        </w:rPr>
                        <w:t xml:space="preserve">.2. </w:t>
                      </w:r>
                      <w:proofErr w:type="spellStart"/>
                      <w:r w:rsidRPr="00F37F64">
                        <w:rPr>
                          <w:lang w:val="en-US"/>
                        </w:rPr>
                        <w:t>Depthwise</w:t>
                      </w:r>
                      <w:proofErr w:type="spellEnd"/>
                      <w:r w:rsidRPr="00F37F64">
                        <w:rPr>
                          <w:lang w:val="en-US"/>
                        </w:rPr>
                        <w:t xml:space="preserve"> Convolution</w:t>
                      </w:r>
                      <w:sdt>
                        <w:sdtPr>
                          <w:rPr>
                            <w:i w:val="0"/>
                            <w:color w:val="000000"/>
                            <w:lang w:val="en-US"/>
                          </w:rPr>
                          <w:tag w:val="MENDELEY_CITATION_v3_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"/>
                          <w:id w:val="-2046823571"/>
                          <w:placeholder>
                            <w:docPart w:val="DefaultPlaceholder_-1854013440"/>
                          </w:placeholder>
                        </w:sdtPr>
                        <w:sdtEndPr/>
                        <w:sdtContent>
                          <w:r w:rsidR="00D23F98" w:rsidRPr="00D23F98">
                            <w:rPr>
                              <w:i w:val="0"/>
                              <w:color w:val="000000"/>
                              <w:lang w:val="en-US"/>
                            </w:rPr>
                            <w:t>(Chng, 2022)</w:t>
                          </w:r>
                        </w:sdtContent>
                      </w:sdt>
                    </w:p>
                  </w:txbxContent>
                </v:textbox>
                <w10:wrap type="topAndBottom"/>
              </v:shape>
            </w:pict>
          </mc:Fallback>
        </mc:AlternateContent>
      </w:r>
      <w:r>
        <w:rPr>
          <w:i w:val="0"/>
          <w:iCs w:val="0"/>
          <w:noProof/>
        </w:rPr>
        <mc:AlternateContent>
          <mc:Choice Requires="wpg">
            <w:drawing>
              <wp:anchor distT="0" distB="0" distL="114300" distR="114300" simplePos="0" relativeHeight="251658242" behindDoc="0" locked="0" layoutInCell="1" allowOverlap="1" wp14:anchorId="2C095ACC" wp14:editId="22D4FAB8">
                <wp:simplePos x="0" y="0"/>
                <wp:positionH relativeFrom="column">
                  <wp:posOffset>894715</wp:posOffset>
                </wp:positionH>
                <wp:positionV relativeFrom="paragraph">
                  <wp:posOffset>384431</wp:posOffset>
                </wp:positionV>
                <wp:extent cx="3479165" cy="2030805"/>
                <wp:effectExtent l="0" t="0" r="6985" b="7620"/>
                <wp:wrapTopAndBottom/>
                <wp:docPr id="1200001458" name="Group 4"/>
                <wp:cNvGraphicFramePr/>
                <a:graphic xmlns:a="http://schemas.openxmlformats.org/drawingml/2006/main">
                  <a:graphicData uri="http://schemas.microsoft.com/office/word/2010/wordprocessingGroup">
                    <wpg:wgp>
                      <wpg:cNvGrpSpPr/>
                      <wpg:grpSpPr>
                        <a:xfrm>
                          <a:off x="0" y="0"/>
                          <a:ext cx="3479165" cy="2030805"/>
                          <a:chOff x="0" y="0"/>
                          <a:chExt cx="3479165" cy="2030805"/>
                        </a:xfrm>
                      </wpg:grpSpPr>
                      <pic:pic xmlns:pic="http://schemas.openxmlformats.org/drawingml/2006/picture">
                        <pic:nvPicPr>
                          <pic:cNvPr id="552420788" name="Picture 2"/>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79165" cy="975995"/>
                          </a:xfrm>
                          <a:prstGeom prst="rect">
                            <a:avLst/>
                          </a:prstGeom>
                          <a:noFill/>
                          <a:ln>
                            <a:noFill/>
                          </a:ln>
                        </pic:spPr>
                      </pic:pic>
                      <pic:pic xmlns:pic="http://schemas.openxmlformats.org/drawingml/2006/picture">
                        <pic:nvPicPr>
                          <pic:cNvPr id="1560996765" name="Picture 3"/>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1068780"/>
                            <a:ext cx="3479165" cy="962025"/>
                          </a:xfrm>
                          <a:prstGeom prst="rect">
                            <a:avLst/>
                          </a:prstGeom>
                          <a:noFill/>
                          <a:ln>
                            <a:noFill/>
                          </a:ln>
                        </pic:spPr>
                      </pic:pic>
                    </wpg:wgp>
                  </a:graphicData>
                </a:graphic>
              </wp:anchor>
            </w:drawing>
          </mc:Choice>
          <mc:Fallback>
            <w:pict>
              <v:group w14:anchorId="16A642B3" id="Group 4" o:spid="_x0000_s1026" style="position:absolute;margin-left:70.45pt;margin-top:30.25pt;width:273.95pt;height:159.9pt;z-index:251658242" coordsize="34791,20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791;height:9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">
                  <v:imagedata r:id="rId26" o:title=""/>
                </v:shape>
                <v:shape id="Picture 3" o:spid="_x0000_s1028" type="#_x0000_t75" style="position:absolute;top:10687;width:34791;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">
                  <v:imagedata r:id="rId27" o:title=""/>
                </v:shape>
                <w10:wrap type="topAndBottom"/>
              </v:group>
            </w:pict>
          </mc:Fallback>
        </mc:AlternateContent>
      </w:r>
      <w:r w:rsidR="00B5689C" w:rsidRPr="00B5689C">
        <w:rPr>
          <w:i w:val="0"/>
          <w:iCs w:val="0"/>
        </w:rPr>
        <w:t xml:space="preserve">Gambar </w:t>
      </w:r>
      <w:r w:rsidR="00B5689C" w:rsidRPr="00B5689C">
        <w:rPr>
          <w:i w:val="0"/>
          <w:iCs w:val="0"/>
          <w:lang w:val="en-US"/>
        </w:rPr>
        <w:t>1.</w:t>
      </w:r>
      <w:r>
        <w:rPr>
          <w:i w:val="0"/>
          <w:iCs w:val="0"/>
          <w:lang w:val="en-US"/>
        </w:rPr>
        <w:t>1</w:t>
      </w:r>
      <w:r w:rsidR="00B5689C" w:rsidRPr="00B5689C">
        <w:rPr>
          <w:i w:val="0"/>
          <w:iCs w:val="0"/>
          <w:lang w:val="en-US"/>
        </w:rPr>
        <w:t xml:space="preserve">. </w:t>
      </w:r>
      <w:r>
        <w:rPr>
          <w:i w:val="0"/>
          <w:iCs w:val="0"/>
          <w:lang w:val="en-US"/>
        </w:rPr>
        <w:t>Standard Convolution</w:t>
      </w:r>
      <w:sdt>
        <w:sdtPr>
          <w:rPr>
            <w:i w:val="0"/>
            <w:iCs w:val="0"/>
            <w:color w:val="000000"/>
            <w:lang w:val="en-US"/>
          </w:rPr>
          <w:tag w:val="MENDELEY_CITATION_v3_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"/>
          <w:id w:val="462631220"/>
          <w:placeholder>
            <w:docPart w:val="DefaultPlaceholder_-1854013440"/>
          </w:placeholder>
        </w:sdtPr>
        <w:sdtEndPr/>
        <w:sdtContent>
          <w:r w:rsidR="00D23F98" w:rsidRPr="00D23F98">
            <w:rPr>
              <w:i w:val="0"/>
              <w:iCs w:val="0"/>
              <w:color w:val="000000"/>
              <w:lang w:val="en-US"/>
            </w:rPr>
            <w:t>(Chng, 2022)</w:t>
          </w:r>
        </w:sdtContent>
      </w:sdt>
    </w:p>
    <w:p w14:paraId="11B284F7" w14:textId="5CC2C70A" w:rsidR="009E4DED" w:rsidRDefault="009E4DED" w:rsidP="00F37F64">
      <w:pPr>
        <w:pStyle w:val="ListParagraph"/>
        <w:spacing w:after="0" w:line="480" w:lineRule="auto"/>
        <w:ind w:left="709" w:firstLine="709"/>
        <w:rPr>
          <w:bCs/>
          <w:noProof/>
          <w:lang w:val="en-US"/>
        </w:rPr>
      </w:pPr>
    </w:p>
    <w:p w14:paraId="6A62E713" w14:textId="3C0F69B4" w:rsidR="00F37F64" w:rsidRPr="00E43536" w:rsidRDefault="00F37F64" w:rsidP="00F37F64">
      <w:pPr>
        <w:pStyle w:val="ListParagraph"/>
        <w:spacing w:after="0" w:line="480" w:lineRule="auto"/>
        <w:ind w:left="709" w:firstLine="709"/>
        <w:rPr>
          <w:bCs/>
          <w:lang w:val="en-US"/>
        </w:rPr>
      </w:pPr>
    </w:p>
    <w:p w14:paraId="02A28F89" w14:textId="77777777" w:rsidR="00E06297" w:rsidRPr="009E4DED" w:rsidRDefault="004D23CA" w:rsidP="007C568D">
      <w:pPr>
        <w:pStyle w:val="ListParagraph"/>
        <w:numPr>
          <w:ilvl w:val="2"/>
          <w:numId w:val="7"/>
        </w:numPr>
        <w:spacing w:after="0" w:line="480" w:lineRule="auto"/>
        <w:ind w:left="709" w:hanging="425"/>
        <w:jc w:val="both"/>
        <w:rPr>
          <w:b/>
          <w:i/>
          <w:iCs/>
        </w:rPr>
      </w:pPr>
      <w:proofErr w:type="spellStart"/>
      <w:r w:rsidRPr="009E4DED">
        <w:rPr>
          <w:b/>
          <w:i/>
          <w:iCs/>
        </w:rPr>
        <w:t>Bottleneck</w:t>
      </w:r>
      <w:proofErr w:type="spellEnd"/>
      <w:r w:rsidRPr="009E4DED">
        <w:rPr>
          <w:b/>
          <w:i/>
          <w:iCs/>
        </w:rPr>
        <w:t xml:space="preserve"> </w:t>
      </w:r>
      <w:proofErr w:type="spellStart"/>
      <w:r w:rsidRPr="009E4DED">
        <w:rPr>
          <w:b/>
          <w:i/>
          <w:iCs/>
        </w:rPr>
        <w:t>Residual</w:t>
      </w:r>
      <w:proofErr w:type="spellEnd"/>
      <w:r w:rsidRPr="009E4DED">
        <w:rPr>
          <w:b/>
          <w:i/>
          <w:iCs/>
        </w:rPr>
        <w:t xml:space="preserve"> </w:t>
      </w:r>
      <w:proofErr w:type="spellStart"/>
      <w:r w:rsidRPr="009E4DED">
        <w:rPr>
          <w:b/>
          <w:i/>
          <w:iCs/>
        </w:rPr>
        <w:t>Block</w:t>
      </w:r>
      <w:bookmarkStart w:id="64" w:name="_Toc150977920"/>
      <w:bookmarkEnd w:id="62"/>
      <w:proofErr w:type="spellEnd"/>
    </w:p>
    <w:p w14:paraId="02CFEB24" w14:textId="253EE75D" w:rsidR="00E06297" w:rsidRPr="009E4DED" w:rsidRDefault="00E06297" w:rsidP="007C568D">
      <w:pPr>
        <w:pStyle w:val="ListParagraph"/>
        <w:spacing w:after="0" w:line="480" w:lineRule="auto"/>
        <w:ind w:left="709" w:firstLine="709"/>
        <w:jc w:val="both"/>
        <w:rPr>
          <w:lang w:val="en-US"/>
        </w:rPr>
      </w:pPr>
      <w:r w:rsidRPr="009E4DED">
        <w:rPr>
          <w:lang w:val="en-US"/>
        </w:rPr>
        <w:t xml:space="preserve">Bagian </w:t>
      </w:r>
      <w:proofErr w:type="spellStart"/>
      <w:r w:rsidRPr="009E4DED">
        <w:rPr>
          <w:lang w:val="en-US"/>
        </w:rPr>
        <w:t>dari</w:t>
      </w:r>
      <w:proofErr w:type="spellEnd"/>
      <w:r w:rsidRPr="009E4DED">
        <w:rPr>
          <w:lang w:val="en-US"/>
        </w:rPr>
        <w:t xml:space="preserve"> </w:t>
      </w:r>
      <w:proofErr w:type="spellStart"/>
      <w:r w:rsidRPr="009E4DED">
        <w:rPr>
          <w:lang w:val="en-US"/>
        </w:rPr>
        <w:t>arsitektur</w:t>
      </w:r>
      <w:proofErr w:type="spellEnd"/>
      <w:r w:rsidRPr="009E4DED">
        <w:rPr>
          <w:lang w:val="en-US"/>
        </w:rPr>
        <w:t xml:space="preserve"> model </w:t>
      </w:r>
      <w:proofErr w:type="spellStart"/>
      <w:r w:rsidR="000043A3">
        <w:rPr>
          <w:i/>
          <w:iCs/>
          <w:lang w:val="en-US"/>
        </w:rPr>
        <w:t>MobileNet</w:t>
      </w:r>
      <w:proofErr w:type="spellEnd"/>
      <w:r w:rsidR="000043A3">
        <w:rPr>
          <w:i/>
          <w:iCs/>
          <w:lang w:val="en-US"/>
        </w:rPr>
        <w:t xml:space="preserve"> V2</w:t>
      </w:r>
      <w:r w:rsidRPr="009E4DED">
        <w:rPr>
          <w:i/>
          <w:iCs/>
          <w:lang w:val="en-US"/>
        </w:rPr>
        <w:t xml:space="preserve"> </w:t>
      </w:r>
      <w:r w:rsidRPr="009E4DED">
        <w:rPr>
          <w:lang w:val="en-US"/>
        </w:rPr>
        <w:t xml:space="preserve">yang </w:t>
      </w:r>
      <w:proofErr w:type="spellStart"/>
      <w:r w:rsidRPr="009E4DED">
        <w:rPr>
          <w:lang w:val="en-US"/>
        </w:rPr>
        <w:t>terdiri</w:t>
      </w:r>
      <w:proofErr w:type="spellEnd"/>
      <w:r w:rsidRPr="009E4DED">
        <w:rPr>
          <w:lang w:val="en-US"/>
        </w:rPr>
        <w:t xml:space="preserve"> </w:t>
      </w:r>
      <w:proofErr w:type="spellStart"/>
      <w:r w:rsidRPr="009E4DED">
        <w:rPr>
          <w:lang w:val="en-US"/>
        </w:rPr>
        <w:t>dari</w:t>
      </w:r>
      <w:proofErr w:type="spellEnd"/>
      <w:r w:rsidRPr="009E4DED">
        <w:rPr>
          <w:lang w:val="en-US"/>
        </w:rPr>
        <w:t xml:space="preserve"> layer </w:t>
      </w:r>
      <w:proofErr w:type="spellStart"/>
      <w:r w:rsidRPr="009E4DED">
        <w:rPr>
          <w:lang w:val="en-US"/>
        </w:rPr>
        <w:t>konvolusi</w:t>
      </w:r>
      <w:proofErr w:type="spellEnd"/>
      <w:r w:rsidRPr="009E4DED">
        <w:rPr>
          <w:lang w:val="en-US"/>
        </w:rPr>
        <w:t xml:space="preserve"> dua </w:t>
      </w:r>
      <w:proofErr w:type="spellStart"/>
      <w:r w:rsidRPr="009E4DED">
        <w:rPr>
          <w:lang w:val="en-US"/>
        </w:rPr>
        <w:t>dimensi</w:t>
      </w:r>
      <w:proofErr w:type="spellEnd"/>
      <w:r w:rsidRPr="009E4DED">
        <w:rPr>
          <w:lang w:val="en-US"/>
        </w:rPr>
        <w:t xml:space="preserve"> </w:t>
      </w:r>
      <w:proofErr w:type="spellStart"/>
      <w:r w:rsidRPr="009E4DED">
        <w:rPr>
          <w:lang w:val="en-US"/>
        </w:rPr>
        <w:t>dengan</w:t>
      </w:r>
      <w:proofErr w:type="spellEnd"/>
      <w:r w:rsidRPr="009E4DED">
        <w:rPr>
          <w:lang w:val="en-US"/>
        </w:rPr>
        <w:t xml:space="preserve"> </w:t>
      </w:r>
      <w:proofErr w:type="spellStart"/>
      <w:r w:rsidRPr="009E4DED">
        <w:rPr>
          <w:lang w:val="en-US"/>
        </w:rPr>
        <w:t>aktivasi</w:t>
      </w:r>
      <w:proofErr w:type="spellEnd"/>
      <w:r w:rsidRPr="009E4DED">
        <w:rPr>
          <w:lang w:val="en-US"/>
        </w:rPr>
        <w:t xml:space="preserve"> </w:t>
      </w:r>
      <w:proofErr w:type="spellStart"/>
      <w:r w:rsidRPr="009E4DED">
        <w:rPr>
          <w:i/>
          <w:iCs/>
          <w:lang w:val="en-US"/>
        </w:rPr>
        <w:t>ReLU</w:t>
      </w:r>
      <w:proofErr w:type="spellEnd"/>
      <w:r w:rsidRPr="009E4DED">
        <w:rPr>
          <w:lang w:val="en-US"/>
        </w:rPr>
        <w:t xml:space="preserve">, </w:t>
      </w:r>
      <w:proofErr w:type="spellStart"/>
      <w:r w:rsidRPr="009E4DED">
        <w:rPr>
          <w:i/>
          <w:iCs/>
          <w:lang w:val="en-US"/>
        </w:rPr>
        <w:t>Depthwise</w:t>
      </w:r>
      <w:proofErr w:type="spellEnd"/>
      <w:r w:rsidRPr="009E4DED">
        <w:rPr>
          <w:i/>
          <w:iCs/>
          <w:lang w:val="en-US"/>
        </w:rPr>
        <w:t xml:space="preserve"> Separable Convolution, </w:t>
      </w:r>
      <w:r w:rsidRPr="009E4DED">
        <w:rPr>
          <w:lang w:val="en-US"/>
        </w:rPr>
        <w:t xml:space="preserve">dan </w:t>
      </w:r>
      <w:proofErr w:type="spellStart"/>
      <w:r w:rsidRPr="009E4DED">
        <w:rPr>
          <w:lang w:val="en-US"/>
        </w:rPr>
        <w:t>konvolusi</w:t>
      </w:r>
      <w:proofErr w:type="spellEnd"/>
      <w:r w:rsidRPr="009E4DED">
        <w:rPr>
          <w:lang w:val="en-US"/>
        </w:rPr>
        <w:t xml:space="preserve"> dua </w:t>
      </w:r>
      <w:proofErr w:type="spellStart"/>
      <w:r w:rsidRPr="009E4DED">
        <w:rPr>
          <w:lang w:val="en-US"/>
        </w:rPr>
        <w:t>dimensi</w:t>
      </w:r>
      <w:proofErr w:type="spellEnd"/>
      <w:r w:rsidRPr="009E4DED">
        <w:rPr>
          <w:lang w:val="en-US"/>
        </w:rPr>
        <w:t xml:space="preserve"> linear.</w:t>
      </w:r>
    </w:p>
    <w:p w14:paraId="427091C6" w14:textId="77777777" w:rsidR="00756B21" w:rsidRPr="009E4DED" w:rsidRDefault="11B8F664" w:rsidP="007C568D">
      <w:pPr>
        <w:pStyle w:val="ListParagraph"/>
        <w:keepNext/>
        <w:spacing w:after="0" w:line="480" w:lineRule="auto"/>
        <w:ind w:left="709" w:firstLine="709"/>
        <w:jc w:val="center"/>
      </w:pPr>
      <w:r w:rsidRPr="009E4DED">
        <w:rPr>
          <w:noProof/>
        </w:rPr>
        <w:drawing>
          <wp:inline distT="0" distB="0" distL="0" distR="0" wp14:anchorId="4E02858E" wp14:editId="3C9C75FA">
            <wp:extent cx="3057524" cy="866973"/>
            <wp:effectExtent l="0" t="0" r="0" b="0"/>
            <wp:docPr id="440085904" name="Picture 440085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057524" cy="866973"/>
                    </a:xfrm>
                    <a:prstGeom prst="rect">
                      <a:avLst/>
                    </a:prstGeom>
                  </pic:spPr>
                </pic:pic>
              </a:graphicData>
            </a:graphic>
          </wp:inline>
        </w:drawing>
      </w:r>
    </w:p>
    <w:p w14:paraId="1515D111" w14:textId="47B6D786" w:rsidR="11B8F664" w:rsidRPr="009E4DED" w:rsidRDefault="00756B21" w:rsidP="007C568D">
      <w:pPr>
        <w:pStyle w:val="Caption"/>
        <w:ind w:left="2410"/>
        <w:rPr>
          <w:i w:val="0"/>
          <w:iCs w:val="0"/>
        </w:rPr>
      </w:pPr>
      <w:r w:rsidRPr="009E4DED">
        <w:rPr>
          <w:i w:val="0"/>
          <w:iCs w:val="0"/>
        </w:rPr>
        <w:t>Gambar 2.</w:t>
      </w:r>
      <w:r w:rsidRPr="009E4DED">
        <w:rPr>
          <w:i w:val="0"/>
          <w:iCs w:val="0"/>
        </w:rPr>
        <w:fldChar w:fldCharType="begin"/>
      </w:r>
      <w:r w:rsidRPr="009E4DED">
        <w:rPr>
          <w:i w:val="0"/>
          <w:iCs w:val="0"/>
        </w:rPr>
        <w:instrText xml:space="preserve"> SEQ Gambar_2. \* ARABIC </w:instrText>
      </w:r>
      <w:r w:rsidRPr="009E4DED">
        <w:rPr>
          <w:i w:val="0"/>
          <w:iCs w:val="0"/>
        </w:rPr>
        <w:fldChar w:fldCharType="separate"/>
      </w:r>
      <w:r w:rsidR="00E31D9E">
        <w:rPr>
          <w:i w:val="0"/>
          <w:iCs w:val="0"/>
          <w:noProof/>
        </w:rPr>
        <w:t>2</w:t>
      </w:r>
      <w:r w:rsidRPr="009E4DED">
        <w:rPr>
          <w:i w:val="0"/>
          <w:iCs w:val="0"/>
        </w:rPr>
        <w:fldChar w:fldCharType="end"/>
      </w:r>
      <w:r w:rsidRPr="009E4DED">
        <w:rPr>
          <w:i w:val="0"/>
          <w:iCs w:val="0"/>
          <w:lang w:val="en-US"/>
        </w:rPr>
        <w:t>. Bottleneck residual block</w:t>
      </w:r>
      <w:r w:rsidR="002B2D78" w:rsidRPr="009E4DED">
        <w:rPr>
          <w:i w:val="0"/>
          <w:iCs w:val="0"/>
          <w:lang w:val="en-US"/>
        </w:rPr>
        <w:t xml:space="preserve"> </w:t>
      </w:r>
      <w:sdt>
        <w:sdtPr>
          <w:rPr>
            <w:i w:val="0"/>
            <w:iCs w:val="0"/>
            <w:color w:val="000000"/>
            <w:lang w:val="en-US"/>
          </w:rPr>
          <w:tag w:val="MENDELEY_CITATION_v3_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"/>
          <w:id w:val="2080784129"/>
          <w:placeholder>
            <w:docPart w:val="DefaultPlaceholder_-1854013440"/>
          </w:placeholder>
        </w:sdtPr>
        <w:sdtEndPr/>
        <w:sdtContent>
          <w:r w:rsidR="00D23F98" w:rsidRPr="00D23F98">
            <w:rPr>
              <w:i w:val="0"/>
              <w:iCs w:val="0"/>
              <w:color w:val="000000"/>
              <w:lang w:val="en-US"/>
            </w:rPr>
            <w:t>(Sandler et al., 2018)</w:t>
          </w:r>
        </w:sdtContent>
      </w:sdt>
    </w:p>
    <w:p w14:paraId="3647E482" w14:textId="0D68EFAD" w:rsidR="00B27109" w:rsidRPr="009E4DED" w:rsidRDefault="004D23CA" w:rsidP="007C568D">
      <w:pPr>
        <w:pStyle w:val="ListParagraph"/>
        <w:numPr>
          <w:ilvl w:val="2"/>
          <w:numId w:val="7"/>
        </w:numPr>
        <w:spacing w:after="0" w:line="480" w:lineRule="auto"/>
        <w:ind w:left="709" w:hanging="425"/>
        <w:jc w:val="both"/>
        <w:rPr>
          <w:b/>
          <w:i/>
          <w:iCs/>
        </w:rPr>
      </w:pPr>
      <w:r w:rsidRPr="009E4DED">
        <w:rPr>
          <w:b/>
          <w:i/>
          <w:iCs/>
          <w:lang w:val="en-US"/>
        </w:rPr>
        <w:t>Pooling</w:t>
      </w:r>
      <w:bookmarkEnd w:id="64"/>
      <w:r w:rsidR="00DE09C0" w:rsidRPr="009E4DED">
        <w:rPr>
          <w:b/>
          <w:i/>
          <w:iCs/>
          <w:lang w:val="en-US"/>
        </w:rPr>
        <w:t xml:space="preserve"> layer</w:t>
      </w:r>
    </w:p>
    <w:p w14:paraId="79150032" w14:textId="5AEA1E45" w:rsidR="00DF111B" w:rsidRPr="009E4DED" w:rsidRDefault="00DE09C0" w:rsidP="007C568D">
      <w:pPr>
        <w:pStyle w:val="ListParagraph"/>
        <w:spacing w:after="0" w:line="480" w:lineRule="auto"/>
        <w:ind w:left="709" w:firstLine="709"/>
        <w:jc w:val="both"/>
        <w:rPr>
          <w:bCs/>
          <w:color w:val="000000"/>
          <w:lang w:val="en-US"/>
        </w:rPr>
      </w:pPr>
      <w:r w:rsidRPr="009E4DED">
        <w:rPr>
          <w:bCs/>
          <w:i/>
          <w:iCs/>
          <w:lang w:val="en-US"/>
        </w:rPr>
        <w:t>P</w:t>
      </w:r>
      <w:r w:rsidR="002F0212" w:rsidRPr="009E4DED">
        <w:rPr>
          <w:bCs/>
          <w:i/>
          <w:iCs/>
          <w:lang w:val="en-US"/>
        </w:rPr>
        <w:t xml:space="preserve">ooling layer </w:t>
      </w:r>
      <w:proofErr w:type="spellStart"/>
      <w:r w:rsidR="005C61D3" w:rsidRPr="009E4DED">
        <w:rPr>
          <w:bCs/>
          <w:lang w:val="en-US"/>
        </w:rPr>
        <w:t>adalah</w:t>
      </w:r>
      <w:proofErr w:type="spellEnd"/>
      <w:r w:rsidR="005C61D3" w:rsidRPr="009E4DED">
        <w:rPr>
          <w:bCs/>
          <w:lang w:val="en-US"/>
        </w:rPr>
        <w:t xml:space="preserve"> layer yang</w:t>
      </w:r>
      <w:r w:rsidR="002F0212" w:rsidRPr="009E4DED">
        <w:rPr>
          <w:bCs/>
          <w:lang w:val="en-US"/>
        </w:rPr>
        <w:t xml:space="preserve"> </w:t>
      </w:r>
      <w:proofErr w:type="spellStart"/>
      <w:r w:rsidR="002F0212" w:rsidRPr="009E4DED">
        <w:rPr>
          <w:bCs/>
          <w:lang w:val="en-US"/>
        </w:rPr>
        <w:t>berfungsi</w:t>
      </w:r>
      <w:proofErr w:type="spellEnd"/>
      <w:r w:rsidR="002F0212" w:rsidRPr="009E4DED">
        <w:rPr>
          <w:bCs/>
          <w:lang w:val="en-US"/>
        </w:rPr>
        <w:t xml:space="preserve"> </w:t>
      </w:r>
      <w:proofErr w:type="spellStart"/>
      <w:r w:rsidR="002F0212" w:rsidRPr="009E4DED">
        <w:rPr>
          <w:bCs/>
          <w:lang w:val="en-US"/>
        </w:rPr>
        <w:t>untuk</w:t>
      </w:r>
      <w:proofErr w:type="spellEnd"/>
      <w:r w:rsidR="002F0212" w:rsidRPr="009E4DED">
        <w:rPr>
          <w:bCs/>
          <w:lang w:val="en-US"/>
        </w:rPr>
        <w:t xml:space="preserve"> </w:t>
      </w:r>
      <w:proofErr w:type="spellStart"/>
      <w:r w:rsidR="002F0212" w:rsidRPr="009E4DED">
        <w:rPr>
          <w:bCs/>
          <w:lang w:val="en-US"/>
        </w:rPr>
        <w:t>mengurangi</w:t>
      </w:r>
      <w:proofErr w:type="spellEnd"/>
      <w:r w:rsidR="00EF66D4" w:rsidRPr="009E4DED">
        <w:rPr>
          <w:bCs/>
          <w:lang w:val="en-US"/>
        </w:rPr>
        <w:t xml:space="preserve"> </w:t>
      </w:r>
      <w:proofErr w:type="spellStart"/>
      <w:r w:rsidR="00EF66D4" w:rsidRPr="009E4DED">
        <w:rPr>
          <w:bCs/>
          <w:lang w:val="en-US"/>
        </w:rPr>
        <w:t>dimensi</w:t>
      </w:r>
      <w:proofErr w:type="spellEnd"/>
      <w:r w:rsidR="00EF66D4" w:rsidRPr="009E4DED">
        <w:rPr>
          <w:bCs/>
          <w:lang w:val="en-US"/>
        </w:rPr>
        <w:t xml:space="preserve"> </w:t>
      </w:r>
      <w:proofErr w:type="spellStart"/>
      <w:r w:rsidR="00B53FB7" w:rsidRPr="009E4DED">
        <w:rPr>
          <w:bCs/>
          <w:lang w:val="en-US"/>
        </w:rPr>
        <w:t>dari</w:t>
      </w:r>
      <w:proofErr w:type="spellEnd"/>
      <w:r w:rsidR="00B53FB7" w:rsidRPr="009E4DED">
        <w:rPr>
          <w:bCs/>
          <w:lang w:val="en-US"/>
        </w:rPr>
        <w:t xml:space="preserve"> </w:t>
      </w:r>
      <w:proofErr w:type="spellStart"/>
      <w:r w:rsidR="00B53FB7" w:rsidRPr="009E4DED">
        <w:rPr>
          <w:bCs/>
          <w:lang w:val="en-US"/>
        </w:rPr>
        <w:t>peta</w:t>
      </w:r>
      <w:proofErr w:type="spellEnd"/>
      <w:r w:rsidR="00B53FB7" w:rsidRPr="009E4DED">
        <w:rPr>
          <w:bCs/>
          <w:lang w:val="en-US"/>
        </w:rPr>
        <w:t xml:space="preserve"> </w:t>
      </w:r>
      <w:proofErr w:type="spellStart"/>
      <w:r w:rsidR="00B53FB7" w:rsidRPr="009E4DED">
        <w:rPr>
          <w:bCs/>
          <w:lang w:val="en-US"/>
        </w:rPr>
        <w:t>fitur</w:t>
      </w:r>
      <w:proofErr w:type="spellEnd"/>
      <w:r w:rsidR="00904AB4" w:rsidRPr="009E4DED">
        <w:rPr>
          <w:bCs/>
          <w:lang w:val="en-US"/>
        </w:rPr>
        <w:t xml:space="preserve"> </w:t>
      </w:r>
      <w:sdt>
        <w:sdtPr>
          <w:rPr>
            <w:bCs/>
            <w:color w:val="000000"/>
            <w:lang w:val="en-US"/>
          </w:rPr>
          <w:tag w:val="MENDELEY_CITATION_v3_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"/>
          <w:id w:val="-356116097"/>
          <w:placeholder>
            <w:docPart w:val="DefaultPlaceholder_-1854013440"/>
          </w:placeholder>
        </w:sdtPr>
        <w:sdtEndPr/>
        <w:sdtContent>
          <w:r w:rsidR="00D23F98" w:rsidRPr="00D23F98">
            <w:rPr>
              <w:bCs/>
              <w:color w:val="000000"/>
              <w:lang w:val="en-US"/>
            </w:rPr>
            <w:t>(Yingge et al., 2020)</w:t>
          </w:r>
        </w:sdtContent>
      </w:sdt>
      <w:r w:rsidR="00B53FB7" w:rsidRPr="009E4DED">
        <w:rPr>
          <w:bCs/>
          <w:lang w:val="en-US"/>
        </w:rPr>
        <w:t xml:space="preserve">. Peta </w:t>
      </w:r>
      <w:proofErr w:type="spellStart"/>
      <w:r w:rsidR="00B53FB7" w:rsidRPr="009E4DED">
        <w:rPr>
          <w:bCs/>
          <w:lang w:val="en-US"/>
        </w:rPr>
        <w:t>fitur</w:t>
      </w:r>
      <w:proofErr w:type="spellEnd"/>
      <w:r w:rsidR="00B53FB7" w:rsidRPr="009E4DED">
        <w:rPr>
          <w:bCs/>
          <w:lang w:val="en-US"/>
        </w:rPr>
        <w:t xml:space="preserve"> </w:t>
      </w:r>
      <w:proofErr w:type="spellStart"/>
      <w:r w:rsidR="00CF74E0" w:rsidRPr="009E4DED">
        <w:rPr>
          <w:bCs/>
          <w:lang w:val="en-US"/>
        </w:rPr>
        <w:t>sendiri</w:t>
      </w:r>
      <w:proofErr w:type="spellEnd"/>
      <w:r w:rsidR="00CF74E0" w:rsidRPr="009E4DED">
        <w:rPr>
          <w:bCs/>
          <w:lang w:val="en-US"/>
        </w:rPr>
        <w:t xml:space="preserve"> </w:t>
      </w:r>
      <w:proofErr w:type="spellStart"/>
      <w:r w:rsidR="00B53FB7" w:rsidRPr="009E4DED">
        <w:rPr>
          <w:bCs/>
          <w:lang w:val="en-US"/>
        </w:rPr>
        <w:t>merupakan</w:t>
      </w:r>
      <w:proofErr w:type="spellEnd"/>
      <w:r w:rsidR="00B53FB7" w:rsidRPr="009E4DED">
        <w:rPr>
          <w:bCs/>
          <w:lang w:val="en-US"/>
        </w:rPr>
        <w:t xml:space="preserve"> </w:t>
      </w:r>
      <w:proofErr w:type="spellStart"/>
      <w:r w:rsidR="0028183B" w:rsidRPr="009E4DED">
        <w:rPr>
          <w:bCs/>
          <w:lang w:val="en-US"/>
        </w:rPr>
        <w:t>hasil</w:t>
      </w:r>
      <w:proofErr w:type="spellEnd"/>
      <w:r w:rsidR="0028183B" w:rsidRPr="009E4DED">
        <w:rPr>
          <w:bCs/>
          <w:lang w:val="en-US"/>
        </w:rPr>
        <w:t xml:space="preserve"> </w:t>
      </w:r>
      <w:proofErr w:type="spellStart"/>
      <w:r w:rsidR="0028183B" w:rsidRPr="009E4DED">
        <w:rPr>
          <w:bCs/>
          <w:lang w:val="en-US"/>
        </w:rPr>
        <w:t>dari</w:t>
      </w:r>
      <w:proofErr w:type="spellEnd"/>
      <w:r w:rsidR="0028183B" w:rsidRPr="009E4DED">
        <w:rPr>
          <w:bCs/>
          <w:lang w:val="en-US"/>
        </w:rPr>
        <w:t xml:space="preserve"> proses </w:t>
      </w:r>
      <w:proofErr w:type="spellStart"/>
      <w:r w:rsidR="0028183B" w:rsidRPr="009E4DED">
        <w:rPr>
          <w:bCs/>
          <w:lang w:val="en-US"/>
        </w:rPr>
        <w:t>konvolusi</w:t>
      </w:r>
      <w:proofErr w:type="spellEnd"/>
      <w:r w:rsidR="0028183B" w:rsidRPr="009E4DED">
        <w:rPr>
          <w:bCs/>
          <w:lang w:val="en-US"/>
        </w:rPr>
        <w:t xml:space="preserve"> </w:t>
      </w:r>
      <w:r w:rsidR="00205F85" w:rsidRPr="009E4DED">
        <w:rPr>
          <w:bCs/>
          <w:lang w:val="en-US"/>
        </w:rPr>
        <w:t xml:space="preserve">yang </w:t>
      </w:r>
      <w:proofErr w:type="spellStart"/>
      <w:r w:rsidR="00B27667" w:rsidRPr="009E4DED">
        <w:rPr>
          <w:bCs/>
          <w:lang w:val="en-US"/>
        </w:rPr>
        <w:t>dikumpulkan</w:t>
      </w:r>
      <w:proofErr w:type="spellEnd"/>
      <w:r w:rsidR="006E6DA1" w:rsidRPr="009E4DED">
        <w:rPr>
          <w:bCs/>
          <w:lang w:val="en-US"/>
        </w:rPr>
        <w:t xml:space="preserve"> </w:t>
      </w:r>
      <w:proofErr w:type="spellStart"/>
      <w:r w:rsidR="006E6DA1" w:rsidRPr="009E4DED">
        <w:rPr>
          <w:bCs/>
          <w:lang w:val="en-US"/>
        </w:rPr>
        <w:t>dalam</w:t>
      </w:r>
      <w:proofErr w:type="spellEnd"/>
      <w:r w:rsidR="006E6DA1" w:rsidRPr="009E4DED">
        <w:rPr>
          <w:bCs/>
          <w:lang w:val="en-US"/>
        </w:rPr>
        <w:t xml:space="preserve"> </w:t>
      </w:r>
      <w:proofErr w:type="spellStart"/>
      <w:r w:rsidR="00904AB4" w:rsidRPr="009E4DED">
        <w:rPr>
          <w:bCs/>
          <w:lang w:val="en-US"/>
        </w:rPr>
        <w:t>sebuah</w:t>
      </w:r>
      <w:proofErr w:type="spellEnd"/>
      <w:r w:rsidR="00904AB4" w:rsidRPr="009E4DED">
        <w:rPr>
          <w:bCs/>
          <w:lang w:val="en-US"/>
        </w:rPr>
        <w:t xml:space="preserve"> </w:t>
      </w:r>
      <w:proofErr w:type="spellStart"/>
      <w:r w:rsidR="00904AB4" w:rsidRPr="009E4DED">
        <w:rPr>
          <w:bCs/>
          <w:lang w:val="en-US"/>
        </w:rPr>
        <w:t>bidang</w:t>
      </w:r>
      <w:proofErr w:type="spellEnd"/>
      <w:r w:rsidR="00904AB4" w:rsidRPr="009E4DED">
        <w:rPr>
          <w:bCs/>
          <w:lang w:val="en-US"/>
        </w:rPr>
        <w:t xml:space="preserve"> </w:t>
      </w:r>
      <w:proofErr w:type="spellStart"/>
      <w:r w:rsidR="00904AB4" w:rsidRPr="009E4DED">
        <w:rPr>
          <w:bCs/>
          <w:lang w:val="en-US"/>
        </w:rPr>
        <w:t>dengan</w:t>
      </w:r>
      <w:proofErr w:type="spellEnd"/>
      <w:r w:rsidR="00904AB4" w:rsidRPr="009E4DED">
        <w:rPr>
          <w:bCs/>
          <w:lang w:val="en-US"/>
        </w:rPr>
        <w:t xml:space="preserve"> </w:t>
      </w:r>
      <w:proofErr w:type="spellStart"/>
      <w:r w:rsidR="00904AB4" w:rsidRPr="009E4DED">
        <w:rPr>
          <w:bCs/>
          <w:lang w:val="en-US"/>
        </w:rPr>
        <w:t>dimensi</w:t>
      </w:r>
      <w:proofErr w:type="spellEnd"/>
      <w:r w:rsidR="00904AB4" w:rsidRPr="009E4DED">
        <w:rPr>
          <w:bCs/>
          <w:lang w:val="en-US"/>
        </w:rPr>
        <w:t xml:space="preserve"> </w:t>
      </w:r>
      <w:proofErr w:type="spellStart"/>
      <w:r w:rsidR="00904AB4" w:rsidRPr="009E4DED">
        <w:rPr>
          <w:bCs/>
          <w:lang w:val="en-US"/>
        </w:rPr>
        <w:t>tertentu</w:t>
      </w:r>
      <w:proofErr w:type="spellEnd"/>
      <w:r w:rsidR="00904AB4" w:rsidRPr="009E4DED">
        <w:rPr>
          <w:bCs/>
          <w:lang w:val="en-US"/>
        </w:rPr>
        <w:t xml:space="preserve"> </w:t>
      </w:r>
      <w:sdt>
        <w:sdtPr>
          <w:rPr>
            <w:bCs/>
            <w:color w:val="000000"/>
            <w:lang w:val="en-US"/>
          </w:rPr>
          <w:tag w:val="MENDELEY_CITATION_v3_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"/>
          <w:id w:val="1934007202"/>
          <w:placeholder>
            <w:docPart w:val="DefaultPlaceholder_-1854013440"/>
          </w:placeholder>
        </w:sdtPr>
        <w:sdtEndPr/>
        <w:sdtContent>
          <w:r w:rsidR="00D23F98" w:rsidRPr="00D23F98">
            <w:rPr>
              <w:bCs/>
              <w:color w:val="000000"/>
              <w:lang w:val="en-US"/>
            </w:rPr>
            <w:t>(Liew et al., 2016).</w:t>
          </w:r>
        </w:sdtContent>
      </w:sdt>
      <w:r w:rsidR="00737424" w:rsidRPr="009E4DED">
        <w:rPr>
          <w:bCs/>
          <w:color w:val="000000"/>
          <w:lang w:val="en-US"/>
        </w:rPr>
        <w:t xml:space="preserve"> </w:t>
      </w:r>
    </w:p>
    <w:p w14:paraId="394C9CD7" w14:textId="286051E0" w:rsidR="002F0212" w:rsidRPr="009E4DED" w:rsidRDefault="00F47701" w:rsidP="007C568D">
      <w:pPr>
        <w:pStyle w:val="ListParagraph"/>
        <w:spacing w:after="0" w:line="480" w:lineRule="auto"/>
        <w:ind w:left="709" w:firstLine="709"/>
        <w:jc w:val="both"/>
        <w:rPr>
          <w:bCs/>
          <w:color w:val="000000"/>
          <w:lang w:val="en-US"/>
        </w:rPr>
      </w:pPr>
      <w:r w:rsidRPr="009E4DED">
        <w:rPr>
          <w:bCs/>
          <w:color w:val="000000"/>
          <w:lang w:val="en-US"/>
        </w:rPr>
        <w:t xml:space="preserve">Dalam model </w:t>
      </w:r>
      <w:proofErr w:type="spellStart"/>
      <w:r w:rsidR="000043A3">
        <w:rPr>
          <w:bCs/>
          <w:i/>
          <w:iCs/>
          <w:color w:val="000000"/>
          <w:lang w:val="en-US"/>
        </w:rPr>
        <w:t>MobileNet</w:t>
      </w:r>
      <w:proofErr w:type="spellEnd"/>
      <w:r w:rsidR="000043A3">
        <w:rPr>
          <w:bCs/>
          <w:i/>
          <w:iCs/>
          <w:color w:val="000000"/>
          <w:lang w:val="en-US"/>
        </w:rPr>
        <w:t xml:space="preserve"> V2</w:t>
      </w:r>
      <w:r w:rsidRPr="009E4DED">
        <w:rPr>
          <w:bCs/>
          <w:i/>
          <w:iCs/>
          <w:color w:val="000000"/>
          <w:lang w:val="en-US"/>
        </w:rPr>
        <w:t>,</w:t>
      </w:r>
      <w:r w:rsidRPr="009E4DED">
        <w:rPr>
          <w:bCs/>
          <w:color w:val="000000"/>
          <w:lang w:val="en-US"/>
        </w:rPr>
        <w:t xml:space="preserve"> </w:t>
      </w:r>
      <w:r w:rsidR="00570B2D" w:rsidRPr="009E4DED">
        <w:rPr>
          <w:bCs/>
          <w:i/>
          <w:iCs/>
          <w:color w:val="000000"/>
          <w:lang w:val="en-US"/>
        </w:rPr>
        <w:t>p</w:t>
      </w:r>
      <w:r w:rsidR="00737424" w:rsidRPr="009E4DED">
        <w:rPr>
          <w:bCs/>
          <w:i/>
          <w:iCs/>
          <w:color w:val="000000"/>
          <w:lang w:val="en-US"/>
        </w:rPr>
        <w:t>ooling layer</w:t>
      </w:r>
      <w:r w:rsidR="00737424" w:rsidRPr="009E4DED">
        <w:rPr>
          <w:bCs/>
          <w:color w:val="000000"/>
          <w:lang w:val="en-US"/>
        </w:rPr>
        <w:t xml:space="preserve"> </w:t>
      </w:r>
      <w:proofErr w:type="spellStart"/>
      <w:r w:rsidR="00810AC2" w:rsidRPr="009E4DED">
        <w:rPr>
          <w:bCs/>
          <w:color w:val="000000"/>
          <w:lang w:val="en-US"/>
        </w:rPr>
        <w:t>terbagi</w:t>
      </w:r>
      <w:proofErr w:type="spellEnd"/>
      <w:r w:rsidR="00810AC2" w:rsidRPr="009E4DED">
        <w:rPr>
          <w:bCs/>
          <w:color w:val="000000"/>
          <w:lang w:val="en-US"/>
        </w:rPr>
        <w:t xml:space="preserve"> </w:t>
      </w:r>
      <w:proofErr w:type="spellStart"/>
      <w:r w:rsidR="00810AC2" w:rsidRPr="009E4DED">
        <w:rPr>
          <w:bCs/>
          <w:color w:val="000000"/>
          <w:lang w:val="en-US"/>
        </w:rPr>
        <w:t>menjadi</w:t>
      </w:r>
      <w:proofErr w:type="spellEnd"/>
      <w:r w:rsidR="00C37022" w:rsidRPr="009E4DED">
        <w:rPr>
          <w:bCs/>
          <w:color w:val="000000"/>
          <w:lang w:val="en-US"/>
        </w:rPr>
        <w:t xml:space="preserve"> dua </w:t>
      </w:r>
      <w:proofErr w:type="spellStart"/>
      <w:r w:rsidR="00C37022" w:rsidRPr="009E4DED">
        <w:rPr>
          <w:bCs/>
          <w:color w:val="000000"/>
          <w:lang w:val="en-US"/>
        </w:rPr>
        <w:t>jenis</w:t>
      </w:r>
      <w:proofErr w:type="spellEnd"/>
      <w:r w:rsidR="00C37022" w:rsidRPr="009E4DED">
        <w:rPr>
          <w:bCs/>
          <w:color w:val="000000"/>
          <w:lang w:val="en-US"/>
        </w:rPr>
        <w:t xml:space="preserve"> </w:t>
      </w:r>
      <w:proofErr w:type="spellStart"/>
      <w:r w:rsidR="00C37022" w:rsidRPr="009E4DED">
        <w:rPr>
          <w:bCs/>
          <w:color w:val="000000"/>
          <w:lang w:val="en-US"/>
        </w:rPr>
        <w:t>berdasarkan</w:t>
      </w:r>
      <w:proofErr w:type="spellEnd"/>
      <w:r w:rsidR="00C37022" w:rsidRPr="009E4DED">
        <w:rPr>
          <w:bCs/>
          <w:color w:val="000000"/>
          <w:lang w:val="en-US"/>
        </w:rPr>
        <w:t xml:space="preserve"> </w:t>
      </w:r>
      <w:proofErr w:type="spellStart"/>
      <w:r w:rsidR="00C37022" w:rsidRPr="009E4DED">
        <w:rPr>
          <w:bCs/>
          <w:color w:val="000000"/>
          <w:lang w:val="en-US"/>
        </w:rPr>
        <w:t>operasinya</w:t>
      </w:r>
      <w:proofErr w:type="spellEnd"/>
      <w:r w:rsidR="00C37022" w:rsidRPr="009E4DED">
        <w:rPr>
          <w:bCs/>
          <w:color w:val="000000"/>
          <w:lang w:val="en-US"/>
        </w:rPr>
        <w:t xml:space="preserve"> </w:t>
      </w:r>
      <w:proofErr w:type="spellStart"/>
      <w:r w:rsidR="00C37022" w:rsidRPr="009E4DED">
        <w:rPr>
          <w:bCs/>
          <w:color w:val="000000"/>
          <w:lang w:val="en-US"/>
        </w:rPr>
        <w:t>yaitu</w:t>
      </w:r>
      <w:proofErr w:type="spellEnd"/>
      <w:r w:rsidR="00C37022" w:rsidRPr="009E4DED">
        <w:rPr>
          <w:bCs/>
          <w:color w:val="000000"/>
          <w:lang w:val="en-US"/>
        </w:rPr>
        <w:t xml:space="preserve"> </w:t>
      </w:r>
      <w:r w:rsidR="00E14ECF" w:rsidRPr="009E4DED">
        <w:rPr>
          <w:bCs/>
          <w:i/>
          <w:iCs/>
          <w:color w:val="000000"/>
          <w:lang w:val="en-US"/>
        </w:rPr>
        <w:t xml:space="preserve">global </w:t>
      </w:r>
      <w:r w:rsidR="00570B2D" w:rsidRPr="009E4DED">
        <w:rPr>
          <w:bCs/>
          <w:i/>
          <w:iCs/>
          <w:color w:val="000000"/>
          <w:lang w:val="en-US"/>
        </w:rPr>
        <w:t>m</w:t>
      </w:r>
      <w:r w:rsidR="00DC6B59" w:rsidRPr="009E4DED">
        <w:rPr>
          <w:bCs/>
          <w:i/>
          <w:iCs/>
          <w:color w:val="000000"/>
          <w:lang w:val="en-US"/>
        </w:rPr>
        <w:t>ax pooling</w:t>
      </w:r>
      <w:r w:rsidR="00DC6B59" w:rsidRPr="009E4DED">
        <w:rPr>
          <w:bCs/>
          <w:color w:val="000000"/>
          <w:lang w:val="en-US"/>
        </w:rPr>
        <w:t xml:space="preserve"> dan </w:t>
      </w:r>
      <w:r w:rsidR="00E14ECF" w:rsidRPr="009E4DED">
        <w:rPr>
          <w:bCs/>
          <w:i/>
          <w:iCs/>
          <w:color w:val="000000"/>
          <w:lang w:val="en-US"/>
        </w:rPr>
        <w:t xml:space="preserve">global </w:t>
      </w:r>
      <w:r w:rsidR="00570B2D" w:rsidRPr="009E4DED">
        <w:rPr>
          <w:bCs/>
          <w:i/>
          <w:iCs/>
          <w:color w:val="000000"/>
          <w:lang w:val="en-US"/>
        </w:rPr>
        <w:t>a</w:t>
      </w:r>
      <w:r w:rsidR="00DC6B59" w:rsidRPr="009E4DED">
        <w:rPr>
          <w:bCs/>
          <w:i/>
          <w:iCs/>
          <w:color w:val="000000"/>
          <w:lang w:val="en-US"/>
        </w:rPr>
        <w:t>verage pooling</w:t>
      </w:r>
      <w:r w:rsidR="00E14ECF" w:rsidRPr="009E4DED">
        <w:rPr>
          <w:bCs/>
          <w:i/>
          <w:iCs/>
          <w:color w:val="000000"/>
          <w:lang w:val="en-US"/>
        </w:rPr>
        <w:t xml:space="preserve"> </w:t>
      </w:r>
      <w:sdt>
        <w:sdtPr>
          <w:rPr>
            <w:bCs/>
            <w:iCs/>
            <w:color w:val="000000"/>
            <w:lang w:val="en-US"/>
          </w:rPr>
          <w:tag w:val="MENDELEY_CITATION_v3_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"/>
          <w:id w:val="-1178578883"/>
          <w:placeholder>
            <w:docPart w:val="DefaultPlaceholder_-1854013440"/>
          </w:placeholder>
        </w:sdtPr>
        <w:sdtEndPr/>
        <w:sdtContent>
          <w:r w:rsidR="00D23F98" w:rsidRPr="00D23F98">
            <w:rPr>
              <w:bCs/>
              <w:iCs/>
              <w:color w:val="000000"/>
              <w:lang w:val="en-US"/>
            </w:rPr>
            <w:t>(</w:t>
          </w:r>
          <w:proofErr w:type="spellStart"/>
          <w:r w:rsidR="00D23F98" w:rsidRPr="00D23F98">
            <w:rPr>
              <w:bCs/>
              <w:iCs/>
              <w:color w:val="000000"/>
              <w:lang w:val="en-US"/>
            </w:rPr>
            <w:t>Keras</w:t>
          </w:r>
          <w:proofErr w:type="spellEnd"/>
          <w:r w:rsidR="00D23F98" w:rsidRPr="00D23F98">
            <w:rPr>
              <w:bCs/>
              <w:iCs/>
              <w:color w:val="000000"/>
              <w:lang w:val="en-US"/>
            </w:rPr>
            <w:t>, 2024)</w:t>
          </w:r>
        </w:sdtContent>
      </w:sdt>
      <w:r w:rsidR="00DC6B59" w:rsidRPr="009E4DED">
        <w:rPr>
          <w:bCs/>
          <w:i/>
          <w:iCs/>
          <w:color w:val="000000"/>
          <w:lang w:val="en-US"/>
        </w:rPr>
        <w:t>.</w:t>
      </w:r>
      <w:r w:rsidR="00810AC2" w:rsidRPr="009E4DED">
        <w:rPr>
          <w:bCs/>
          <w:i/>
          <w:iCs/>
          <w:color w:val="000000"/>
          <w:lang w:val="en-US"/>
        </w:rPr>
        <w:t xml:space="preserve"> </w:t>
      </w:r>
      <w:r w:rsidR="0091266F" w:rsidRPr="009E4DED">
        <w:rPr>
          <w:bCs/>
          <w:i/>
          <w:iCs/>
          <w:color w:val="000000"/>
          <w:lang w:val="en-US"/>
        </w:rPr>
        <w:t>Global m</w:t>
      </w:r>
      <w:r w:rsidR="00810AC2" w:rsidRPr="009E4DED">
        <w:rPr>
          <w:bCs/>
          <w:i/>
          <w:iCs/>
          <w:color w:val="000000"/>
          <w:lang w:val="en-US"/>
        </w:rPr>
        <w:t xml:space="preserve">ax pooling </w:t>
      </w:r>
      <w:proofErr w:type="spellStart"/>
      <w:r w:rsidR="00A82634" w:rsidRPr="009E4DED">
        <w:rPr>
          <w:bCs/>
          <w:color w:val="000000"/>
          <w:lang w:val="en-US"/>
        </w:rPr>
        <w:t>mencari</w:t>
      </w:r>
      <w:proofErr w:type="spellEnd"/>
      <w:r w:rsidR="00B27667" w:rsidRPr="009E4DED">
        <w:rPr>
          <w:bCs/>
          <w:color w:val="000000"/>
          <w:lang w:val="en-US"/>
        </w:rPr>
        <w:t xml:space="preserve"> </w:t>
      </w:r>
      <w:proofErr w:type="spellStart"/>
      <w:r w:rsidR="00B27667" w:rsidRPr="009E4DED">
        <w:rPr>
          <w:bCs/>
          <w:color w:val="000000"/>
          <w:lang w:val="en-US"/>
        </w:rPr>
        <w:t>nilai</w:t>
      </w:r>
      <w:proofErr w:type="spellEnd"/>
      <w:r w:rsidR="00B27667" w:rsidRPr="009E4DED">
        <w:rPr>
          <w:bCs/>
          <w:color w:val="000000"/>
          <w:lang w:val="en-US"/>
        </w:rPr>
        <w:t xml:space="preserve"> </w:t>
      </w:r>
      <w:proofErr w:type="spellStart"/>
      <w:r w:rsidR="00B27667" w:rsidRPr="009E4DED">
        <w:rPr>
          <w:bCs/>
          <w:color w:val="000000"/>
          <w:lang w:val="en-US"/>
        </w:rPr>
        <w:t>terbesar</w:t>
      </w:r>
      <w:proofErr w:type="spellEnd"/>
      <w:r w:rsidR="00B27667" w:rsidRPr="009E4DED">
        <w:rPr>
          <w:bCs/>
          <w:color w:val="000000"/>
          <w:lang w:val="en-US"/>
        </w:rPr>
        <w:t xml:space="preserve"> </w:t>
      </w:r>
      <w:proofErr w:type="spellStart"/>
      <w:r w:rsidR="00B27667" w:rsidRPr="009E4DED">
        <w:rPr>
          <w:bCs/>
          <w:color w:val="000000"/>
          <w:lang w:val="en-US"/>
        </w:rPr>
        <w:t>dari</w:t>
      </w:r>
      <w:proofErr w:type="spellEnd"/>
      <w:r w:rsidR="00B27667" w:rsidRPr="009E4DED">
        <w:rPr>
          <w:bCs/>
          <w:color w:val="000000"/>
          <w:lang w:val="en-US"/>
        </w:rPr>
        <w:t xml:space="preserve"> </w:t>
      </w:r>
      <w:proofErr w:type="spellStart"/>
      <w:r w:rsidR="0015559F" w:rsidRPr="009E4DED">
        <w:rPr>
          <w:bCs/>
          <w:color w:val="000000"/>
          <w:lang w:val="en-US"/>
        </w:rPr>
        <w:t>seluruh</w:t>
      </w:r>
      <w:proofErr w:type="spellEnd"/>
      <w:r w:rsidR="0015559F" w:rsidRPr="009E4DED">
        <w:rPr>
          <w:bCs/>
          <w:color w:val="000000"/>
          <w:lang w:val="en-US"/>
        </w:rPr>
        <w:t xml:space="preserve"> </w:t>
      </w:r>
      <w:proofErr w:type="spellStart"/>
      <w:r w:rsidR="0015559F" w:rsidRPr="009E4DED">
        <w:rPr>
          <w:bCs/>
          <w:color w:val="000000"/>
          <w:lang w:val="en-US"/>
        </w:rPr>
        <w:t>nilai</w:t>
      </w:r>
      <w:proofErr w:type="spellEnd"/>
      <w:r w:rsidR="0015559F" w:rsidRPr="009E4DED">
        <w:rPr>
          <w:bCs/>
          <w:color w:val="000000"/>
          <w:lang w:val="en-US"/>
        </w:rPr>
        <w:t xml:space="preserve"> pada </w:t>
      </w:r>
      <w:proofErr w:type="spellStart"/>
      <w:r w:rsidR="0015559F" w:rsidRPr="009E4DED">
        <w:rPr>
          <w:bCs/>
          <w:color w:val="000000"/>
          <w:lang w:val="en-US"/>
        </w:rPr>
        <w:t>peta</w:t>
      </w:r>
      <w:proofErr w:type="spellEnd"/>
      <w:r w:rsidR="0015559F" w:rsidRPr="009E4DED">
        <w:rPr>
          <w:bCs/>
          <w:color w:val="000000"/>
          <w:lang w:val="en-US"/>
        </w:rPr>
        <w:t xml:space="preserve"> </w:t>
      </w:r>
      <w:proofErr w:type="spellStart"/>
      <w:r w:rsidR="0015559F" w:rsidRPr="009E4DED">
        <w:rPr>
          <w:bCs/>
          <w:color w:val="000000"/>
          <w:lang w:val="en-US"/>
        </w:rPr>
        <w:t>fitur</w:t>
      </w:r>
      <w:proofErr w:type="spellEnd"/>
      <w:r w:rsidR="0015559F" w:rsidRPr="009E4DED">
        <w:rPr>
          <w:bCs/>
          <w:color w:val="000000"/>
          <w:lang w:val="en-US"/>
        </w:rPr>
        <w:t xml:space="preserve"> </w:t>
      </w:r>
      <w:proofErr w:type="spellStart"/>
      <w:r w:rsidR="009462AB" w:rsidRPr="009E4DED">
        <w:rPr>
          <w:bCs/>
          <w:color w:val="000000"/>
          <w:lang w:val="en-US"/>
        </w:rPr>
        <w:t>sedangkan</w:t>
      </w:r>
      <w:proofErr w:type="spellEnd"/>
      <w:r w:rsidR="009462AB" w:rsidRPr="009E4DED">
        <w:rPr>
          <w:bCs/>
          <w:color w:val="000000"/>
          <w:lang w:val="en-US"/>
        </w:rPr>
        <w:t xml:space="preserve"> </w:t>
      </w:r>
      <w:r w:rsidR="00570B2D" w:rsidRPr="009E4DED">
        <w:rPr>
          <w:bCs/>
          <w:i/>
          <w:iCs/>
          <w:color w:val="000000"/>
          <w:lang w:val="en-US"/>
        </w:rPr>
        <w:t>global</w:t>
      </w:r>
      <w:r w:rsidR="00570B2D" w:rsidRPr="009E4DED">
        <w:rPr>
          <w:bCs/>
          <w:color w:val="000000"/>
          <w:lang w:val="en-US"/>
        </w:rPr>
        <w:t xml:space="preserve"> </w:t>
      </w:r>
      <w:r w:rsidRPr="009E4DED">
        <w:rPr>
          <w:bCs/>
          <w:i/>
          <w:iCs/>
          <w:color w:val="000000"/>
          <w:lang w:val="en-US"/>
        </w:rPr>
        <w:t>average poolin</w:t>
      </w:r>
      <w:r w:rsidR="00570B2D" w:rsidRPr="009E4DED">
        <w:rPr>
          <w:bCs/>
          <w:i/>
          <w:iCs/>
          <w:color w:val="000000"/>
          <w:lang w:val="en-US"/>
        </w:rPr>
        <w:t xml:space="preserve">g </w:t>
      </w:r>
      <w:proofErr w:type="spellStart"/>
      <w:r w:rsidR="009449E6" w:rsidRPr="009E4DED">
        <w:rPr>
          <w:bCs/>
          <w:color w:val="000000"/>
          <w:lang w:val="en-US"/>
        </w:rPr>
        <w:t>mencari</w:t>
      </w:r>
      <w:proofErr w:type="spellEnd"/>
      <w:r w:rsidR="009449E6" w:rsidRPr="009E4DED">
        <w:rPr>
          <w:bCs/>
          <w:color w:val="000000"/>
          <w:lang w:val="en-US"/>
        </w:rPr>
        <w:t xml:space="preserve"> </w:t>
      </w:r>
      <w:r w:rsidR="003D0F19" w:rsidRPr="009E4DED">
        <w:rPr>
          <w:bCs/>
          <w:color w:val="000000"/>
          <w:lang w:val="en-US"/>
        </w:rPr>
        <w:t xml:space="preserve">rata-rata </w:t>
      </w:r>
      <w:proofErr w:type="spellStart"/>
      <w:r w:rsidR="009449E6" w:rsidRPr="009E4DED">
        <w:rPr>
          <w:bCs/>
          <w:color w:val="000000"/>
          <w:lang w:val="en-US"/>
        </w:rPr>
        <w:t>dari</w:t>
      </w:r>
      <w:proofErr w:type="spellEnd"/>
      <w:r w:rsidR="009449E6" w:rsidRPr="009E4DED">
        <w:rPr>
          <w:bCs/>
          <w:color w:val="000000"/>
          <w:lang w:val="en-US"/>
        </w:rPr>
        <w:t xml:space="preserve"> </w:t>
      </w:r>
      <w:proofErr w:type="spellStart"/>
      <w:r w:rsidR="009449E6" w:rsidRPr="009E4DED">
        <w:rPr>
          <w:bCs/>
          <w:color w:val="000000"/>
          <w:lang w:val="en-US"/>
        </w:rPr>
        <w:t>seluruh</w:t>
      </w:r>
      <w:proofErr w:type="spellEnd"/>
      <w:r w:rsidR="009449E6" w:rsidRPr="009E4DED">
        <w:rPr>
          <w:bCs/>
          <w:color w:val="000000"/>
          <w:lang w:val="en-US"/>
        </w:rPr>
        <w:t xml:space="preserve"> </w:t>
      </w:r>
      <w:proofErr w:type="spellStart"/>
      <w:r w:rsidR="009449E6" w:rsidRPr="009E4DED">
        <w:rPr>
          <w:bCs/>
          <w:color w:val="000000"/>
          <w:lang w:val="en-US"/>
        </w:rPr>
        <w:t>nilai</w:t>
      </w:r>
      <w:proofErr w:type="spellEnd"/>
      <w:r w:rsidR="009449E6" w:rsidRPr="009E4DED">
        <w:rPr>
          <w:bCs/>
          <w:color w:val="000000"/>
          <w:lang w:val="en-US"/>
        </w:rPr>
        <w:t xml:space="preserve"> pada </w:t>
      </w:r>
      <w:proofErr w:type="spellStart"/>
      <w:r w:rsidR="009449E6" w:rsidRPr="009E4DED">
        <w:rPr>
          <w:bCs/>
          <w:color w:val="000000"/>
          <w:lang w:val="en-US"/>
        </w:rPr>
        <w:t>peta</w:t>
      </w:r>
      <w:proofErr w:type="spellEnd"/>
      <w:r w:rsidR="009449E6" w:rsidRPr="009E4DED">
        <w:rPr>
          <w:bCs/>
          <w:color w:val="000000"/>
          <w:lang w:val="en-US"/>
        </w:rPr>
        <w:t xml:space="preserve"> </w:t>
      </w:r>
      <w:proofErr w:type="spellStart"/>
      <w:r w:rsidR="009449E6" w:rsidRPr="009E4DED">
        <w:rPr>
          <w:bCs/>
          <w:color w:val="000000"/>
          <w:lang w:val="en-US"/>
        </w:rPr>
        <w:t>fitur</w:t>
      </w:r>
      <w:proofErr w:type="spellEnd"/>
      <w:r w:rsidR="009449E6" w:rsidRPr="009E4DED">
        <w:rPr>
          <w:bCs/>
          <w:color w:val="000000"/>
          <w:lang w:val="en-US"/>
        </w:rPr>
        <w:t xml:space="preserve"> </w:t>
      </w:r>
      <w:sdt>
        <w:sdtPr>
          <w:rPr>
            <w:bCs/>
            <w:color w:val="000000"/>
            <w:lang w:val="en-US"/>
          </w:rPr>
          <w:tag w:val="MENDELEY_CITATION_v3_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"/>
          <w:id w:val="-1483144068"/>
          <w:placeholder>
            <w:docPart w:val="DefaultPlaceholder_-1854013440"/>
          </w:placeholder>
        </w:sdtPr>
        <w:sdtEndPr/>
        <w:sdtContent>
          <w:r w:rsidR="00D23F98" w:rsidRPr="00D23F98">
            <w:rPr>
              <w:bCs/>
              <w:color w:val="000000"/>
              <w:lang w:val="en-US"/>
            </w:rPr>
            <w:t>(Elgendy, 2020).</w:t>
          </w:r>
        </w:sdtContent>
      </w:sdt>
    </w:p>
    <w:p w14:paraId="12B972EE" w14:textId="1582797F" w:rsidR="00240FEB" w:rsidRPr="009E4DED" w:rsidRDefault="00240FEB" w:rsidP="007C568D">
      <w:pPr>
        <w:pStyle w:val="ListParagraph"/>
        <w:spacing w:after="0" w:line="480" w:lineRule="auto"/>
        <w:ind w:left="709" w:firstLine="709"/>
        <w:jc w:val="both"/>
        <w:rPr>
          <w:bCs/>
          <w:color w:val="000000"/>
          <w:lang w:val="en-US"/>
        </w:rPr>
      </w:pPr>
      <w:r w:rsidRPr="009E4DED">
        <w:rPr>
          <w:bCs/>
          <w:noProof/>
          <w:color w:val="000000"/>
          <w:lang w:val="en-US"/>
        </w:rPr>
        <w:drawing>
          <wp:anchor distT="0" distB="0" distL="114300" distR="114300" simplePos="0" relativeHeight="251658240" behindDoc="0" locked="0" layoutInCell="1" allowOverlap="1" wp14:anchorId="141D431B" wp14:editId="5BAEB3A8">
            <wp:simplePos x="0" y="0"/>
            <wp:positionH relativeFrom="column">
              <wp:posOffset>1309208</wp:posOffset>
            </wp:positionH>
            <wp:positionV relativeFrom="paragraph">
              <wp:posOffset>-2141</wp:posOffset>
            </wp:positionV>
            <wp:extent cx="2169041" cy="1314449"/>
            <wp:effectExtent l="0" t="0" r="3175" b="635"/>
            <wp:wrapNone/>
            <wp:docPr id="1667459076" name="Picture 1667459076" descr="A blue square with black numbers and a blu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59076" name="Picture 1" descr="A blue square with black numbers and a blue square with black number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172487" cy="1316537"/>
                    </a:xfrm>
                    <a:prstGeom prst="rect">
                      <a:avLst/>
                    </a:prstGeom>
                  </pic:spPr>
                </pic:pic>
              </a:graphicData>
            </a:graphic>
            <wp14:sizeRelH relativeFrom="margin">
              <wp14:pctWidth>0</wp14:pctWidth>
            </wp14:sizeRelH>
          </wp:anchor>
        </w:drawing>
      </w:r>
    </w:p>
    <w:p w14:paraId="096D079D" w14:textId="6837D930" w:rsidR="00E14ECF" w:rsidRPr="009E4DED" w:rsidRDefault="00E14ECF" w:rsidP="007C568D">
      <w:pPr>
        <w:pStyle w:val="ListParagraph"/>
        <w:spacing w:after="0" w:line="480" w:lineRule="auto"/>
        <w:ind w:left="709" w:firstLine="709"/>
        <w:jc w:val="both"/>
        <w:rPr>
          <w:bCs/>
          <w:lang w:val="en-US"/>
        </w:rPr>
      </w:pPr>
    </w:p>
    <w:p w14:paraId="7C49B6C3" w14:textId="1ABBDFF7" w:rsidR="00240FEB" w:rsidRPr="009E4DED" w:rsidRDefault="00240FEB" w:rsidP="007C568D">
      <w:pPr>
        <w:pStyle w:val="ListParagraph"/>
        <w:spacing w:after="0" w:line="480" w:lineRule="auto"/>
        <w:ind w:left="709" w:firstLine="709"/>
        <w:jc w:val="both"/>
        <w:rPr>
          <w:bCs/>
          <w:lang w:val="en-US"/>
        </w:rPr>
      </w:pPr>
    </w:p>
    <w:p w14:paraId="0780E51C" w14:textId="497BBDBA" w:rsidR="00240FEB" w:rsidRPr="009E4DED" w:rsidRDefault="0084184B" w:rsidP="007C568D">
      <w:pPr>
        <w:pStyle w:val="ListParagraph"/>
        <w:spacing w:after="0" w:line="480" w:lineRule="auto"/>
        <w:ind w:left="709" w:firstLine="709"/>
        <w:jc w:val="both"/>
        <w:rPr>
          <w:bCs/>
          <w:lang w:val="en-US"/>
        </w:rPr>
      </w:pPr>
      <w:r w:rsidRPr="009E4DED">
        <w:rPr>
          <w:noProof/>
        </w:rPr>
        <mc:AlternateContent>
          <mc:Choice Requires="wps">
            <w:drawing>
              <wp:anchor distT="0" distB="0" distL="114300" distR="114300" simplePos="0" relativeHeight="251658241" behindDoc="0" locked="0" layoutInCell="1" allowOverlap="1" wp14:anchorId="49E39113" wp14:editId="582F24F2">
                <wp:simplePos x="0" y="0"/>
                <wp:positionH relativeFrom="column">
                  <wp:posOffset>1309208</wp:posOffset>
                </wp:positionH>
                <wp:positionV relativeFrom="paragraph">
                  <wp:posOffset>317190</wp:posOffset>
                </wp:positionV>
                <wp:extent cx="2466753" cy="635"/>
                <wp:effectExtent l="0" t="0" r="0" b="8255"/>
                <wp:wrapNone/>
                <wp:docPr id="841808496" name="Text Box 841808496"/>
                <wp:cNvGraphicFramePr/>
                <a:graphic xmlns:a="http://schemas.openxmlformats.org/drawingml/2006/main">
                  <a:graphicData uri="http://schemas.microsoft.com/office/word/2010/wordprocessingShape">
                    <wps:wsp>
                      <wps:cNvSpPr txBox="1"/>
                      <wps:spPr>
                        <a:xfrm>
                          <a:off x="0" y="0"/>
                          <a:ext cx="2466753" cy="635"/>
                        </a:xfrm>
                        <a:prstGeom prst="rect">
                          <a:avLst/>
                        </a:prstGeom>
                        <a:solidFill>
                          <a:prstClr val="white"/>
                        </a:solidFill>
                        <a:ln>
                          <a:noFill/>
                        </a:ln>
                      </wps:spPr>
                      <wps:txbx>
                        <w:txbxContent>
                          <w:p w14:paraId="71B38406" w14:textId="6D24AD71" w:rsidR="00492205" w:rsidRPr="00BC1946" w:rsidRDefault="00492205" w:rsidP="00492205">
                            <w:pPr>
                              <w:pStyle w:val="Caption"/>
                              <w:rPr>
                                <w:bCs/>
                                <w:noProof/>
                                <w:color w:val="000000"/>
                                <w:sz w:val="24"/>
                                <w:lang w:val="en-US"/>
                              </w:rPr>
                            </w:pPr>
                            <w:r w:rsidRPr="0084184B">
                              <w:rPr>
                                <w:i w:val="0"/>
                                <w:iCs w:val="0"/>
                              </w:rPr>
                              <w:t>Gambar 2</w:t>
                            </w:r>
                            <w:r w:rsidRPr="0084184B">
                              <w:rPr>
                                <w:i w:val="0"/>
                                <w:iCs w:val="0"/>
                                <w:lang w:val="en-US"/>
                              </w:rPr>
                              <w:t>.</w:t>
                            </w:r>
                            <w:r w:rsidRPr="0084184B">
                              <w:rPr>
                                <w:i w:val="0"/>
                                <w:iCs w:val="0"/>
                              </w:rPr>
                              <w:fldChar w:fldCharType="begin"/>
                            </w:r>
                            <w:r w:rsidRPr="0084184B">
                              <w:rPr>
                                <w:i w:val="0"/>
                                <w:iCs w:val="0"/>
                              </w:rPr>
                              <w:instrText xml:space="preserve"> SEQ Gambar_2. \* ARABIC </w:instrText>
                            </w:r>
                            <w:r w:rsidRPr="0084184B">
                              <w:rPr>
                                <w:i w:val="0"/>
                                <w:iCs w:val="0"/>
                              </w:rPr>
                              <w:fldChar w:fldCharType="separate"/>
                            </w:r>
                            <w:r w:rsidR="00E31D9E">
                              <w:rPr>
                                <w:i w:val="0"/>
                                <w:iCs w:val="0"/>
                                <w:noProof/>
                              </w:rPr>
                              <w:t>3</w:t>
                            </w:r>
                            <w:r w:rsidRPr="0084184B">
                              <w:rPr>
                                <w:i w:val="0"/>
                                <w:iCs w:val="0"/>
                              </w:rPr>
                              <w:fldChar w:fldCharType="end"/>
                            </w:r>
                            <w:r w:rsidRPr="0084184B">
                              <w:rPr>
                                <w:i w:val="0"/>
                                <w:iCs w:val="0"/>
                                <w:lang w:val="en-US"/>
                              </w:rPr>
                              <w:t>.</w:t>
                            </w:r>
                            <w:r>
                              <w:rPr>
                                <w:lang w:val="en-US"/>
                              </w:rPr>
                              <w:t xml:space="preserve"> Global average pooling</w:t>
                            </w:r>
                            <w:r w:rsidR="009C498D">
                              <w:rPr>
                                <w:lang w:val="en-US"/>
                              </w:rPr>
                              <w:t xml:space="preserve"> </w:t>
                            </w:r>
                            <w:sdt>
                              <w:sdtPr>
                                <w:rPr>
                                  <w:i w:val="0"/>
                                  <w:color w:val="000000"/>
                                  <w:lang w:val="en-US"/>
                                </w:rPr>
                                <w:tag w:val="MENDELEY_CITATION_v3_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"/>
                                <w:id w:val="-770710840"/>
                              </w:sdtPr>
                              <w:sdtEndPr/>
                              <w:sdtContent>
                                <w:r w:rsidR="00D23F98" w:rsidRPr="00D23F98">
                                  <w:rPr>
                                    <w:i w:val="0"/>
                                    <w:color w:val="000000"/>
                                    <w:lang w:val="en-US"/>
                                  </w:rPr>
                                  <w:t>(Elgendy, 2020)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E39113" id="Text Box 841808496" o:spid="_x0000_s1027" type="#_x0000_t202" style="position:absolute;left:0;text-align:left;margin-left:103.1pt;margin-top:25pt;width:194.25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YZGQIAAD8EAAAOAAAAZHJzL2Uyb0RvYy54bWysU8Fu2zAMvQ/YPwi6L07SNRu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x9ns0+0NZ5Jis5v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" stroked="f">
                <v:textbox style="mso-fit-shape-to-text:t" inset="0,0,0,0">
                  <w:txbxContent>
                    <w:p w14:paraId="71B38406" w14:textId="6D24AD71" w:rsidR="00492205" w:rsidRPr="00BC1946" w:rsidRDefault="00492205" w:rsidP="00492205">
                      <w:pPr>
                        <w:pStyle w:val="Caption"/>
                        <w:rPr>
                          <w:bCs/>
                          <w:noProof/>
                          <w:color w:val="000000"/>
                          <w:sz w:val="24"/>
                          <w:lang w:val="en-US"/>
                        </w:rPr>
                      </w:pPr>
                      <w:r w:rsidRPr="0084184B">
                        <w:rPr>
                          <w:i w:val="0"/>
                          <w:iCs w:val="0"/>
                        </w:rPr>
                        <w:t>Gambar 2</w:t>
                      </w:r>
                      <w:r w:rsidRPr="0084184B">
                        <w:rPr>
                          <w:i w:val="0"/>
                          <w:iCs w:val="0"/>
                          <w:lang w:val="en-US"/>
                        </w:rPr>
                        <w:t>.</w:t>
                      </w:r>
                      <w:r w:rsidRPr="0084184B">
                        <w:rPr>
                          <w:i w:val="0"/>
                          <w:iCs w:val="0"/>
                        </w:rPr>
                        <w:fldChar w:fldCharType="begin"/>
                      </w:r>
                      <w:r w:rsidRPr="0084184B">
                        <w:rPr>
                          <w:i w:val="0"/>
                          <w:iCs w:val="0"/>
                        </w:rPr>
                        <w:instrText xml:space="preserve"> SEQ Gambar_2. \* ARABIC </w:instrText>
                      </w:r>
                      <w:r w:rsidRPr="0084184B">
                        <w:rPr>
                          <w:i w:val="0"/>
                          <w:iCs w:val="0"/>
                        </w:rPr>
                        <w:fldChar w:fldCharType="separate"/>
                      </w:r>
                      <w:r w:rsidR="00E31D9E">
                        <w:rPr>
                          <w:i w:val="0"/>
                          <w:iCs w:val="0"/>
                          <w:noProof/>
                        </w:rPr>
                        <w:t>3</w:t>
                      </w:r>
                      <w:r w:rsidRPr="0084184B">
                        <w:rPr>
                          <w:i w:val="0"/>
                          <w:iCs w:val="0"/>
                        </w:rPr>
                        <w:fldChar w:fldCharType="end"/>
                      </w:r>
                      <w:r w:rsidRPr="0084184B">
                        <w:rPr>
                          <w:i w:val="0"/>
                          <w:iCs w:val="0"/>
                          <w:lang w:val="en-US"/>
                        </w:rPr>
                        <w:t>.</w:t>
                      </w:r>
                      <w:r>
                        <w:rPr>
                          <w:lang w:val="en-US"/>
                        </w:rPr>
                        <w:t xml:space="preserve"> Global average pooling</w:t>
                      </w:r>
                      <w:r w:rsidR="009C498D">
                        <w:rPr>
                          <w:lang w:val="en-US"/>
                        </w:rPr>
                        <w:t xml:space="preserve"> </w:t>
                      </w:r>
                      <w:sdt>
                        <w:sdtPr>
                          <w:rPr>
                            <w:i w:val="0"/>
                            <w:color w:val="000000"/>
                            <w:lang w:val="en-US"/>
                          </w:rPr>
                          <w:tag w:val="MENDELEY_CITATION_v3_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"/>
                          <w:id w:val="-770710840"/>
                        </w:sdtPr>
                        <w:sdtEndPr/>
                        <w:sdtContent>
                          <w:r w:rsidR="00D23F98" w:rsidRPr="00D23F98">
                            <w:rPr>
                              <w:i w:val="0"/>
                              <w:color w:val="000000"/>
                              <w:lang w:val="en-US"/>
                            </w:rPr>
                            <w:t>(Elgendy, 2020)</w:t>
                          </w:r>
                        </w:sdtContent>
                      </w:sdt>
                    </w:p>
                  </w:txbxContent>
                </v:textbox>
              </v:shape>
            </w:pict>
          </mc:Fallback>
        </mc:AlternateContent>
      </w:r>
    </w:p>
    <w:p w14:paraId="5CFB73E9" w14:textId="01C33250" w:rsidR="00240FEB" w:rsidRPr="009E4DED" w:rsidRDefault="00240FEB" w:rsidP="007C568D">
      <w:pPr>
        <w:pStyle w:val="ListParagraph"/>
        <w:spacing w:after="0" w:line="480" w:lineRule="auto"/>
        <w:ind w:left="709" w:firstLine="709"/>
        <w:jc w:val="both"/>
        <w:rPr>
          <w:bCs/>
          <w:lang w:val="en-US"/>
        </w:rPr>
      </w:pPr>
    </w:p>
    <w:p w14:paraId="66C74C96" w14:textId="77777777" w:rsidR="00CB3430" w:rsidRPr="009E4DED" w:rsidRDefault="00CB3430" w:rsidP="007C568D">
      <w:pPr>
        <w:pStyle w:val="ListParagraph"/>
        <w:numPr>
          <w:ilvl w:val="2"/>
          <w:numId w:val="7"/>
        </w:numPr>
        <w:spacing w:after="0" w:line="480" w:lineRule="auto"/>
        <w:ind w:left="709" w:hanging="425"/>
        <w:jc w:val="both"/>
        <w:rPr>
          <w:b/>
          <w:lang w:val="en-US"/>
        </w:rPr>
      </w:pPr>
      <w:r w:rsidRPr="009E4DED">
        <w:rPr>
          <w:b/>
          <w:lang w:val="en-US"/>
        </w:rPr>
        <w:br w:type="page"/>
      </w:r>
    </w:p>
    <w:p w14:paraId="306F4C12" w14:textId="40E8979B" w:rsidR="00B73987" w:rsidRPr="009E4DED" w:rsidRDefault="004F290B" w:rsidP="007C568D">
      <w:pPr>
        <w:pStyle w:val="ListParagraph"/>
        <w:numPr>
          <w:ilvl w:val="2"/>
          <w:numId w:val="7"/>
        </w:numPr>
        <w:spacing w:after="0" w:line="480" w:lineRule="auto"/>
        <w:ind w:left="709" w:hanging="425"/>
        <w:jc w:val="both"/>
        <w:rPr>
          <w:b/>
          <w:i/>
          <w:iCs/>
        </w:rPr>
      </w:pPr>
      <w:proofErr w:type="spellStart"/>
      <w:r w:rsidRPr="009E4DED">
        <w:rPr>
          <w:b/>
          <w:lang w:val="en-US"/>
        </w:rPr>
        <w:t>Fungsi</w:t>
      </w:r>
      <w:proofErr w:type="spellEnd"/>
      <w:r w:rsidRPr="009E4DED">
        <w:rPr>
          <w:b/>
          <w:lang w:val="en-US"/>
        </w:rPr>
        <w:t xml:space="preserve"> </w:t>
      </w:r>
      <w:proofErr w:type="spellStart"/>
      <w:r w:rsidRPr="009E4DED">
        <w:rPr>
          <w:b/>
          <w:lang w:val="en-US"/>
        </w:rPr>
        <w:t>Aktivasi</w:t>
      </w:r>
      <w:proofErr w:type="spellEnd"/>
      <w:r w:rsidR="00451A7C" w:rsidRPr="009E4DED">
        <w:rPr>
          <w:b/>
          <w:lang w:val="en-US"/>
        </w:rPr>
        <w:t xml:space="preserve"> </w:t>
      </w:r>
      <w:proofErr w:type="spellStart"/>
      <w:r w:rsidR="00451A7C" w:rsidRPr="009E4DED">
        <w:rPr>
          <w:b/>
          <w:i/>
          <w:iCs/>
          <w:lang w:val="en-US"/>
        </w:rPr>
        <w:t>Softmax</w:t>
      </w:r>
      <w:proofErr w:type="spellEnd"/>
    </w:p>
    <w:p w14:paraId="73884367" w14:textId="38F4C0CF" w:rsidR="00E24C87" w:rsidRPr="009E4DED" w:rsidRDefault="000E4F37" w:rsidP="007C568D">
      <w:pPr>
        <w:pStyle w:val="ListParagraph"/>
        <w:spacing w:after="0" w:line="480" w:lineRule="auto"/>
        <w:ind w:left="709" w:firstLine="709"/>
        <w:jc w:val="both"/>
        <w:rPr>
          <w:bCs/>
          <w:lang w:val="en-US"/>
        </w:rPr>
      </w:pPr>
      <w:bookmarkStart w:id="65" w:name="_Hlk157353481"/>
      <w:r w:rsidRPr="009E4DED">
        <w:rPr>
          <w:bCs/>
        </w:rPr>
        <w:t xml:space="preserve">Fungsi </w:t>
      </w:r>
      <w:proofErr w:type="spellStart"/>
      <w:r w:rsidRPr="009E4DED">
        <w:rPr>
          <w:bCs/>
        </w:rPr>
        <w:t>aktivasi</w:t>
      </w:r>
      <w:proofErr w:type="spellEnd"/>
      <w:r w:rsidRPr="009E4DED">
        <w:rPr>
          <w:bCs/>
        </w:rPr>
        <w:t xml:space="preserve"> </w:t>
      </w:r>
      <w:proofErr w:type="spellStart"/>
      <w:r w:rsidRPr="009E4DED">
        <w:rPr>
          <w:bCs/>
        </w:rPr>
        <w:t>softmax</w:t>
      </w:r>
      <w:proofErr w:type="spellEnd"/>
      <w:r w:rsidRPr="009E4DED">
        <w:rPr>
          <w:bCs/>
        </w:rPr>
        <w:t xml:space="preserve"> adalah suatu fungsi </w:t>
      </w:r>
      <w:proofErr w:type="spellStart"/>
      <w:r w:rsidRPr="009E4DED">
        <w:rPr>
          <w:bCs/>
        </w:rPr>
        <w:t>aktivasi</w:t>
      </w:r>
      <w:proofErr w:type="spellEnd"/>
      <w:r w:rsidRPr="009E4DED">
        <w:rPr>
          <w:bCs/>
        </w:rPr>
        <w:t xml:space="preserve"> layer pada neural </w:t>
      </w:r>
      <w:proofErr w:type="spellStart"/>
      <w:r w:rsidRPr="009E4DED">
        <w:rPr>
          <w:bCs/>
        </w:rPr>
        <w:t>network</w:t>
      </w:r>
      <w:proofErr w:type="spellEnd"/>
      <w:r w:rsidRPr="009E4DED">
        <w:rPr>
          <w:bCs/>
        </w:rPr>
        <w:t xml:space="preserve"> </w:t>
      </w:r>
      <w:r w:rsidR="003966A8" w:rsidRPr="009E4DED">
        <w:rPr>
          <w:bCs/>
        </w:rPr>
        <w:t xml:space="preserve">dengan menggunakan regresi </w:t>
      </w:r>
      <w:proofErr w:type="spellStart"/>
      <w:r w:rsidR="003966A8" w:rsidRPr="009E4DED">
        <w:rPr>
          <w:bCs/>
        </w:rPr>
        <w:t>softmax</w:t>
      </w:r>
      <w:proofErr w:type="spellEnd"/>
      <w:r w:rsidR="003966A8" w:rsidRPr="009E4DED">
        <w:rPr>
          <w:bCs/>
          <w:lang w:val="en-US"/>
        </w:rPr>
        <w:t xml:space="preserve">. </w:t>
      </w:r>
      <w:r w:rsidR="00CA2DD2" w:rsidRPr="009E4DED">
        <w:rPr>
          <w:bCs/>
        </w:rPr>
        <w:t xml:space="preserve">Regresi </w:t>
      </w:r>
      <w:proofErr w:type="spellStart"/>
      <w:r w:rsidR="00CA2DD2" w:rsidRPr="009E4DED">
        <w:rPr>
          <w:bCs/>
          <w:i/>
          <w:iCs/>
        </w:rPr>
        <w:t>softmax</w:t>
      </w:r>
      <w:proofErr w:type="spellEnd"/>
      <w:r w:rsidR="00CA2DD2" w:rsidRPr="009E4DED">
        <w:rPr>
          <w:bCs/>
        </w:rPr>
        <w:t xml:space="preserve"> adalah </w:t>
      </w:r>
      <w:r w:rsidR="00A32681" w:rsidRPr="009E4DED">
        <w:rPr>
          <w:bCs/>
        </w:rPr>
        <w:t>perluasan dari regresi logistik</w:t>
      </w:r>
      <w:r w:rsidR="000278AC" w:rsidRPr="009E4DED">
        <w:rPr>
          <w:bCs/>
        </w:rPr>
        <w:t xml:space="preserve"> dengan kemungkinan nilai </w:t>
      </w:r>
      <w:proofErr w:type="spellStart"/>
      <w:r w:rsidR="000278AC" w:rsidRPr="009E4DED">
        <w:rPr>
          <w:bCs/>
        </w:rPr>
        <w:t>output</w:t>
      </w:r>
      <w:proofErr w:type="spellEnd"/>
      <w:r w:rsidR="000278AC" w:rsidRPr="009E4DED">
        <w:rPr>
          <w:bCs/>
        </w:rPr>
        <w:t xml:space="preserve"> </w:t>
      </w:r>
      <w:r w:rsidR="00E474F0" w:rsidRPr="009E4DED">
        <w:rPr>
          <w:bCs/>
        </w:rPr>
        <w:t xml:space="preserve">sebanyak </w:t>
      </w:r>
      <w:r w:rsidR="00E474F0" w:rsidRPr="009E4DED">
        <w:rPr>
          <w:bCs/>
          <w:i/>
          <w:iCs/>
        </w:rPr>
        <w:t>n</w:t>
      </w:r>
      <w:r w:rsidR="00E474F0" w:rsidRPr="009E4DED">
        <w:rPr>
          <w:bCs/>
        </w:rPr>
        <w:t xml:space="preserve"> nilai. </w:t>
      </w:r>
      <w:r w:rsidR="00E474F0" w:rsidRPr="009E4DED">
        <w:rPr>
          <w:bCs/>
          <w:lang w:val="en-US"/>
        </w:rPr>
        <w:t xml:space="preserve">Dalam </w:t>
      </w:r>
      <w:proofErr w:type="spellStart"/>
      <w:r w:rsidR="00E474F0" w:rsidRPr="009E4DED">
        <w:rPr>
          <w:bCs/>
          <w:lang w:val="en-US"/>
        </w:rPr>
        <w:t>kasus</w:t>
      </w:r>
      <w:proofErr w:type="spellEnd"/>
      <w:r w:rsidR="00E474F0" w:rsidRPr="009E4DED">
        <w:rPr>
          <w:bCs/>
          <w:lang w:val="en-US"/>
        </w:rPr>
        <w:t xml:space="preserve"> </w:t>
      </w:r>
      <w:r w:rsidR="00E474F0" w:rsidRPr="009E4DED">
        <w:rPr>
          <w:bCs/>
          <w:i/>
          <w:iCs/>
          <w:lang w:val="en-US"/>
        </w:rPr>
        <w:t>image classification</w:t>
      </w:r>
      <w:r w:rsidR="00E474F0" w:rsidRPr="009E4DED">
        <w:rPr>
          <w:bCs/>
          <w:lang w:val="en-US"/>
        </w:rPr>
        <w:t xml:space="preserve">, </w:t>
      </w:r>
      <w:proofErr w:type="spellStart"/>
      <w:r w:rsidR="00E474F0" w:rsidRPr="009E4DED">
        <w:rPr>
          <w:bCs/>
          <w:lang w:val="en-US"/>
        </w:rPr>
        <w:t>regresi</w:t>
      </w:r>
      <w:proofErr w:type="spellEnd"/>
      <w:r w:rsidR="00E474F0" w:rsidRPr="009E4DED">
        <w:rPr>
          <w:bCs/>
          <w:lang w:val="en-US"/>
        </w:rPr>
        <w:t xml:space="preserve"> </w:t>
      </w:r>
      <w:proofErr w:type="spellStart"/>
      <w:r w:rsidR="00E474F0" w:rsidRPr="009E4DED">
        <w:rPr>
          <w:bCs/>
          <w:i/>
          <w:iCs/>
          <w:lang w:val="en-US"/>
        </w:rPr>
        <w:t>softmax</w:t>
      </w:r>
      <w:proofErr w:type="spellEnd"/>
      <w:r w:rsidR="00E474F0" w:rsidRPr="009E4DED">
        <w:rPr>
          <w:bCs/>
          <w:lang w:val="en-US"/>
        </w:rPr>
        <w:t xml:space="preserve"> </w:t>
      </w:r>
      <w:proofErr w:type="spellStart"/>
      <w:r w:rsidR="00AB40CC" w:rsidRPr="009E4DED">
        <w:rPr>
          <w:bCs/>
          <w:lang w:val="en-US"/>
        </w:rPr>
        <w:t>digunakan</w:t>
      </w:r>
      <w:proofErr w:type="spellEnd"/>
      <w:r w:rsidR="00AB40CC" w:rsidRPr="009E4DED">
        <w:rPr>
          <w:bCs/>
          <w:lang w:val="en-US"/>
        </w:rPr>
        <w:t xml:space="preserve"> </w:t>
      </w:r>
      <w:proofErr w:type="spellStart"/>
      <w:r w:rsidR="00FA04FC" w:rsidRPr="009E4DED">
        <w:rPr>
          <w:bCs/>
          <w:lang w:val="en-US"/>
        </w:rPr>
        <w:t>untuk</w:t>
      </w:r>
      <w:proofErr w:type="spellEnd"/>
      <w:r w:rsidR="00FA04FC" w:rsidRPr="009E4DED">
        <w:rPr>
          <w:bCs/>
          <w:lang w:val="en-US"/>
        </w:rPr>
        <w:t xml:space="preserve"> </w:t>
      </w:r>
      <w:proofErr w:type="spellStart"/>
      <w:r w:rsidR="00FA04FC" w:rsidRPr="009E4DED">
        <w:rPr>
          <w:bCs/>
          <w:lang w:val="en-US"/>
        </w:rPr>
        <w:t>melakukan</w:t>
      </w:r>
      <w:proofErr w:type="spellEnd"/>
      <w:r w:rsidR="00FA04FC" w:rsidRPr="009E4DED">
        <w:rPr>
          <w:bCs/>
          <w:lang w:val="en-US"/>
        </w:rPr>
        <w:t xml:space="preserve"> </w:t>
      </w:r>
      <w:proofErr w:type="spellStart"/>
      <w:r w:rsidR="00FA04FC" w:rsidRPr="009E4DED">
        <w:rPr>
          <w:bCs/>
          <w:lang w:val="en-US"/>
        </w:rPr>
        <w:t>klasifikasi</w:t>
      </w:r>
      <w:proofErr w:type="spellEnd"/>
      <w:r w:rsidR="00FA04FC" w:rsidRPr="009E4DED">
        <w:rPr>
          <w:bCs/>
          <w:lang w:val="en-US"/>
        </w:rPr>
        <w:t xml:space="preserve"> </w:t>
      </w:r>
      <w:proofErr w:type="spellStart"/>
      <w:r w:rsidR="00FA04FC" w:rsidRPr="009E4DED">
        <w:rPr>
          <w:bCs/>
          <w:lang w:val="en-US"/>
        </w:rPr>
        <w:t>dengan</w:t>
      </w:r>
      <w:proofErr w:type="spellEnd"/>
      <w:r w:rsidR="00FA04FC" w:rsidRPr="009E4DED">
        <w:rPr>
          <w:bCs/>
          <w:lang w:val="en-US"/>
        </w:rPr>
        <w:t xml:space="preserve"> </w:t>
      </w:r>
      <w:proofErr w:type="spellStart"/>
      <w:r w:rsidR="00FA04FC" w:rsidRPr="009E4DED">
        <w:rPr>
          <w:bCs/>
          <w:lang w:val="en-US"/>
        </w:rPr>
        <w:t>jumlah</w:t>
      </w:r>
      <w:proofErr w:type="spellEnd"/>
      <w:r w:rsidR="00FA04FC" w:rsidRPr="009E4DED">
        <w:rPr>
          <w:bCs/>
          <w:lang w:val="en-US"/>
        </w:rPr>
        <w:t xml:space="preserve"> </w:t>
      </w:r>
      <w:proofErr w:type="spellStart"/>
      <w:r w:rsidR="00FA04FC" w:rsidRPr="009E4DED">
        <w:rPr>
          <w:bCs/>
          <w:lang w:val="en-US"/>
        </w:rPr>
        <w:t>kelas</w:t>
      </w:r>
      <w:proofErr w:type="spellEnd"/>
      <w:r w:rsidR="00FA04FC" w:rsidRPr="009E4DED">
        <w:rPr>
          <w:bCs/>
          <w:lang w:val="en-US"/>
        </w:rPr>
        <w:t xml:space="preserve"> </w:t>
      </w:r>
      <w:proofErr w:type="spellStart"/>
      <w:r w:rsidR="00FA04FC" w:rsidRPr="009E4DED">
        <w:rPr>
          <w:bCs/>
          <w:lang w:val="en-US"/>
        </w:rPr>
        <w:t>lebih</w:t>
      </w:r>
      <w:proofErr w:type="spellEnd"/>
      <w:r w:rsidR="00FA04FC" w:rsidRPr="009E4DED">
        <w:rPr>
          <w:bCs/>
          <w:lang w:val="en-US"/>
        </w:rPr>
        <w:t xml:space="preserve"> </w:t>
      </w:r>
      <w:proofErr w:type="spellStart"/>
      <w:r w:rsidR="00FA04FC" w:rsidRPr="009E4DED">
        <w:rPr>
          <w:bCs/>
          <w:lang w:val="en-US"/>
        </w:rPr>
        <w:t>dari</w:t>
      </w:r>
      <w:proofErr w:type="spellEnd"/>
      <w:r w:rsidR="00FA04FC" w:rsidRPr="009E4DED">
        <w:rPr>
          <w:bCs/>
          <w:lang w:val="en-US"/>
        </w:rPr>
        <w:t xml:space="preserve"> dua (</w:t>
      </w:r>
      <w:r w:rsidR="00FA04FC" w:rsidRPr="009E4DED">
        <w:rPr>
          <w:bCs/>
          <w:i/>
          <w:iCs/>
          <w:lang w:val="en-US"/>
        </w:rPr>
        <w:t>n</w:t>
      </w:r>
      <w:r w:rsidR="00FA04FC" w:rsidRPr="009E4DED">
        <w:rPr>
          <w:bCs/>
          <w:lang w:val="en-US"/>
        </w:rPr>
        <w:t xml:space="preserve"> </w:t>
      </w:r>
      <w:proofErr w:type="spellStart"/>
      <w:r w:rsidR="00FA04FC" w:rsidRPr="009E4DED">
        <w:rPr>
          <w:bCs/>
          <w:lang w:val="en-US"/>
        </w:rPr>
        <w:t>kelas</w:t>
      </w:r>
      <w:proofErr w:type="spellEnd"/>
      <w:r w:rsidR="00FA04FC" w:rsidRPr="009E4DED">
        <w:rPr>
          <w:bCs/>
          <w:lang w:val="en-US"/>
        </w:rPr>
        <w:t>).</w:t>
      </w:r>
      <w:r w:rsidR="00E24C87" w:rsidRPr="009E4DED">
        <w:rPr>
          <w:bCs/>
          <w:lang w:val="en-US"/>
        </w:rPr>
        <w:t xml:space="preserve"> </w:t>
      </w:r>
      <w:proofErr w:type="spellStart"/>
      <w:r w:rsidR="00453A5F" w:rsidRPr="009E4DED">
        <w:rPr>
          <w:bCs/>
          <w:lang w:val="en-US"/>
        </w:rPr>
        <w:t>Persamaan</w:t>
      </w:r>
      <w:proofErr w:type="spellEnd"/>
      <w:r w:rsidR="00453A5F" w:rsidRPr="009E4DED">
        <w:rPr>
          <w:bCs/>
          <w:lang w:val="en-US"/>
        </w:rPr>
        <w:t xml:space="preserve"> </w:t>
      </w:r>
      <w:proofErr w:type="spellStart"/>
      <w:r w:rsidR="00453A5F" w:rsidRPr="009E4DED">
        <w:rPr>
          <w:bCs/>
          <w:lang w:val="en-US"/>
        </w:rPr>
        <w:t>Regresi</w:t>
      </w:r>
      <w:proofErr w:type="spellEnd"/>
      <w:r w:rsidR="00453A5F" w:rsidRPr="009E4DED">
        <w:rPr>
          <w:bCs/>
          <w:lang w:val="en-US"/>
        </w:rPr>
        <w:t xml:space="preserve"> </w:t>
      </w:r>
      <w:proofErr w:type="spellStart"/>
      <w:r w:rsidR="00453A5F" w:rsidRPr="009E4DED">
        <w:rPr>
          <w:bCs/>
          <w:lang w:val="en-US"/>
        </w:rPr>
        <w:t>softmax</w:t>
      </w:r>
      <w:proofErr w:type="spellEnd"/>
      <w:r w:rsidR="00453A5F" w:rsidRPr="009E4DED">
        <w:rPr>
          <w:bCs/>
          <w:lang w:val="en-US"/>
        </w:rPr>
        <w:t xml:space="preserve"> </w:t>
      </w:r>
      <w:proofErr w:type="spellStart"/>
      <w:r w:rsidR="00453A5F" w:rsidRPr="009E4DED">
        <w:rPr>
          <w:bCs/>
          <w:lang w:val="en-US"/>
        </w:rPr>
        <w:t>dengan</w:t>
      </w:r>
      <w:proofErr w:type="spellEnd"/>
      <w:r w:rsidR="00453A5F" w:rsidRPr="009E4DED">
        <w:rPr>
          <w:bCs/>
          <w:lang w:val="en-US"/>
        </w:rPr>
        <w:t xml:space="preserve"> output </w:t>
      </w:r>
      <w:proofErr w:type="spellStart"/>
      <w:r w:rsidR="00453A5F" w:rsidRPr="009E4DED">
        <w:rPr>
          <w:bCs/>
          <w:lang w:val="en-US"/>
        </w:rPr>
        <w:t>sebanyak</w:t>
      </w:r>
      <w:proofErr w:type="spellEnd"/>
      <w:r w:rsidR="00453A5F" w:rsidRPr="009E4DED">
        <w:rPr>
          <w:bCs/>
          <w:lang w:val="en-US"/>
        </w:rPr>
        <w:t xml:space="preserve"> n </w:t>
      </w:r>
      <w:proofErr w:type="spellStart"/>
      <w:r w:rsidR="00453A5F" w:rsidRPr="009E4DED">
        <w:rPr>
          <w:bCs/>
          <w:lang w:val="en-US"/>
        </w:rPr>
        <w:t>kemungkinan</w:t>
      </w:r>
      <w:proofErr w:type="spellEnd"/>
      <w:r w:rsidR="00453A5F" w:rsidRPr="009E4DED">
        <w:rPr>
          <w:bCs/>
          <w:lang w:val="en-US"/>
        </w:rPr>
        <w:t xml:space="preserve"> </w:t>
      </w:r>
      <w:proofErr w:type="spellStart"/>
      <w:r w:rsidR="00F23F3E" w:rsidRPr="009E4DED">
        <w:rPr>
          <w:bCs/>
          <w:lang w:val="en-US"/>
        </w:rPr>
        <w:t>adalah</w:t>
      </w:r>
      <w:proofErr w:type="spellEnd"/>
      <w:r w:rsidR="00F23F3E" w:rsidRPr="009E4DED">
        <w:rPr>
          <w:bCs/>
          <w:lang w:val="en-US"/>
        </w:rPr>
        <w:t xml:space="preserve"> </w:t>
      </w:r>
      <w:proofErr w:type="spellStart"/>
      <w:r w:rsidR="00F23F3E" w:rsidRPr="009E4DED">
        <w:rPr>
          <w:bCs/>
          <w:lang w:val="en-US"/>
        </w:rPr>
        <w:t>sebagai</w:t>
      </w:r>
      <w:proofErr w:type="spellEnd"/>
      <w:r w:rsidR="00F23F3E" w:rsidRPr="009E4DED">
        <w:rPr>
          <w:bCs/>
          <w:lang w:val="en-US"/>
        </w:rPr>
        <w:t xml:space="preserve"> </w:t>
      </w:r>
      <w:proofErr w:type="spellStart"/>
      <w:r w:rsidR="00F23F3E" w:rsidRPr="009E4DED">
        <w:rPr>
          <w:bCs/>
          <w:lang w:val="en-US"/>
        </w:rPr>
        <w:t>berikut</w:t>
      </w:r>
      <w:proofErr w:type="spellEnd"/>
      <w:r w:rsidR="00F23F3E" w:rsidRPr="009E4DED">
        <w:rPr>
          <w:bCs/>
          <w:lang w:val="en-US"/>
        </w:rPr>
        <w:t>.</w:t>
      </w:r>
    </w:p>
    <w:p w14:paraId="0E96F029" w14:textId="31F45565" w:rsidR="00B5178B" w:rsidRPr="009E4DED" w:rsidRDefault="00F76ACB" w:rsidP="007C568D">
      <w:pPr>
        <w:pStyle w:val="ListParagraph"/>
        <w:tabs>
          <w:tab w:val="left" w:pos="7371"/>
        </w:tabs>
        <w:spacing w:after="0" w:line="480" w:lineRule="auto"/>
        <w:ind w:left="2694"/>
        <w:jc w:val="both"/>
        <w:rPr>
          <w:bCs/>
          <w:lang w:val="en-US"/>
        </w:rPr>
      </w:pPr>
      <m:oMath>
        <m:sSub>
          <m:sSubPr>
            <m:ctrlPr>
              <w:rPr>
                <w:rFonts w:ascii="Cambria Math" w:hAnsi="Cambria Math"/>
                <w:bCs/>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x</m:t>
        </m:r>
        <m:r>
          <w:rPr>
            <w:rFonts w:ascii="Cambria Math" w:hAnsi="Cambria Math"/>
            <w:lang w:val="en-US"/>
          </w:rPr>
          <m:t>+</m:t>
        </m:r>
        <m:sSub>
          <m:sSubPr>
            <m:ctrlPr>
              <w:rPr>
                <w:rFonts w:ascii="Cambria Math" w:hAnsi="Cambria Math"/>
                <w:bCs/>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r>
          <w:rPr>
            <w:rFonts w:ascii="Cambria Math" w:hAnsi="Cambria Math"/>
            <w:lang w:val="en-US"/>
          </w:rPr>
          <m:t>i</m:t>
        </m:r>
        <m:r>
          <w:rPr>
            <w:rFonts w:ascii="Cambria Math" w:hAnsi="Cambria Math"/>
            <w:lang w:val="en-US"/>
          </w:rPr>
          <m:t>=1..</m:t>
        </m:r>
        <m:r>
          <w:rPr>
            <w:rFonts w:ascii="Cambria Math" w:hAnsi="Cambria Math"/>
            <w:lang w:val="en-US"/>
          </w:rPr>
          <m:t>n</m:t>
        </m:r>
      </m:oMath>
      <w:r w:rsidR="00FB65A9" w:rsidRPr="009E4DED">
        <w:rPr>
          <w:bCs/>
          <w:lang w:val="en-US"/>
        </w:rPr>
        <w:tab/>
        <w:t>(2.1)</w:t>
      </w:r>
    </w:p>
    <w:p w14:paraId="5E35D12C" w14:textId="307509E6" w:rsidR="00070DC3" w:rsidRPr="009E4DED" w:rsidRDefault="00070DC3" w:rsidP="007C568D">
      <w:pPr>
        <w:pStyle w:val="ListParagraph"/>
        <w:tabs>
          <w:tab w:val="left" w:pos="7371"/>
        </w:tabs>
        <w:spacing w:after="0" w:line="480" w:lineRule="auto"/>
        <w:ind w:left="709"/>
        <w:jc w:val="both"/>
        <w:rPr>
          <w:bCs/>
          <w:lang w:val="en-US"/>
        </w:rPr>
      </w:pPr>
      <w:proofErr w:type="spellStart"/>
      <w:r w:rsidRPr="009E4DED">
        <w:rPr>
          <w:bCs/>
          <w:lang w:val="en-US"/>
        </w:rPr>
        <w:t>maka</w:t>
      </w:r>
      <w:proofErr w:type="spellEnd"/>
      <w:r w:rsidRPr="009E4DED">
        <w:rPr>
          <w:bCs/>
          <w:lang w:val="en-US"/>
        </w:rPr>
        <w:t xml:space="preserve"> </w:t>
      </w:r>
      <w:proofErr w:type="spellStart"/>
      <w:r w:rsidRPr="009E4DED">
        <w:rPr>
          <w:bCs/>
          <w:lang w:val="en-US"/>
        </w:rPr>
        <w:t>peluang</w:t>
      </w:r>
      <w:proofErr w:type="spellEnd"/>
      <w:r w:rsidRPr="009E4DED">
        <w:rPr>
          <w:bCs/>
          <w:lang w:val="en-US"/>
        </w:rPr>
        <w:t xml:space="preserve"> </w:t>
      </w:r>
      <w:proofErr w:type="spellStart"/>
      <w:r w:rsidRPr="009E4DED">
        <w:rPr>
          <w:bCs/>
          <w:lang w:val="en-US"/>
        </w:rPr>
        <w:t>bahwa</w:t>
      </w:r>
      <w:proofErr w:type="spellEnd"/>
      <w:r w:rsidRPr="009E4DED">
        <w:rPr>
          <w:bCs/>
          <w:lang w:val="en-US"/>
        </w:rPr>
        <w:t xml:space="preserve"> </w:t>
      </w:r>
      <w:proofErr w:type="spellStart"/>
      <w:r w:rsidR="00DA057B" w:rsidRPr="009E4DED">
        <w:rPr>
          <w:bCs/>
          <w:lang w:val="en-US"/>
        </w:rPr>
        <w:t>suatu</w:t>
      </w:r>
      <w:proofErr w:type="spellEnd"/>
      <w:r w:rsidR="00DA057B" w:rsidRPr="009E4DED">
        <w:rPr>
          <w:bCs/>
          <w:lang w:val="en-US"/>
        </w:rPr>
        <w:t xml:space="preserve"> </w:t>
      </w:r>
      <w:proofErr w:type="spellStart"/>
      <w:r w:rsidR="00DA057B" w:rsidRPr="009E4DED">
        <w:rPr>
          <w:bCs/>
          <w:lang w:val="en-US"/>
        </w:rPr>
        <w:t>nilai</w:t>
      </w:r>
      <w:proofErr w:type="spellEnd"/>
      <w:r w:rsidR="00DA057B" w:rsidRPr="009E4DED">
        <w:rPr>
          <w:bCs/>
          <w:lang w:val="en-US"/>
        </w:rPr>
        <w:t xml:space="preserve"> </w:t>
      </w:r>
      <w:proofErr w:type="spellStart"/>
      <w:r w:rsidR="00DA057B" w:rsidRPr="009E4DED">
        <w:rPr>
          <w:bCs/>
          <w:lang w:val="en-US"/>
        </w:rPr>
        <w:t>termasuk</w:t>
      </w:r>
      <w:proofErr w:type="spellEnd"/>
      <w:r w:rsidR="00DA057B" w:rsidRPr="009E4DED">
        <w:rPr>
          <w:bCs/>
          <w:lang w:val="en-US"/>
        </w:rPr>
        <w:t xml:space="preserve"> </w:t>
      </w:r>
      <w:proofErr w:type="spellStart"/>
      <w:r w:rsidR="00DA057B" w:rsidRPr="009E4DED">
        <w:rPr>
          <w:bCs/>
          <w:lang w:val="en-US"/>
        </w:rPr>
        <w:t>ke</w:t>
      </w:r>
      <w:proofErr w:type="spellEnd"/>
      <w:r w:rsidR="00DA057B" w:rsidRPr="009E4DED">
        <w:rPr>
          <w:bCs/>
          <w:lang w:val="en-US"/>
        </w:rPr>
        <w:t xml:space="preserve"> </w:t>
      </w:r>
      <w:proofErr w:type="spellStart"/>
      <w:r w:rsidR="00DA057B" w:rsidRPr="009E4DED">
        <w:rPr>
          <w:bCs/>
          <w:lang w:val="en-US"/>
        </w:rPr>
        <w:t>dalam</w:t>
      </w:r>
      <w:proofErr w:type="spellEnd"/>
      <w:r w:rsidR="00DA057B" w:rsidRPr="009E4DED">
        <w:rPr>
          <w:bCs/>
          <w:lang w:val="en-US"/>
        </w:rPr>
        <w:t xml:space="preserve"> </w:t>
      </w:r>
      <w:proofErr w:type="spellStart"/>
      <w:r w:rsidR="004F12E7" w:rsidRPr="009E4DED">
        <w:rPr>
          <w:bCs/>
          <w:lang w:val="en-US"/>
        </w:rPr>
        <w:t>kelas</w:t>
      </w:r>
      <w:proofErr w:type="spellEnd"/>
      <w:r w:rsidR="004F12E7" w:rsidRPr="009E4DED">
        <w:rPr>
          <w:bCs/>
          <w:lang w:val="en-US"/>
        </w:rPr>
        <w:t xml:space="preserve"> </w:t>
      </w:r>
      <w:proofErr w:type="spellStart"/>
      <w:r w:rsidR="004F12E7" w:rsidRPr="009E4DED">
        <w:rPr>
          <w:bCs/>
          <w:lang w:val="en-US"/>
        </w:rPr>
        <w:t>ke</w:t>
      </w:r>
      <w:proofErr w:type="spellEnd"/>
      <w:r w:rsidR="004F12E7" w:rsidRPr="009E4DED">
        <w:rPr>
          <w:bCs/>
          <w:lang w:val="en-US"/>
        </w:rPr>
        <w:t xml:space="preserve"> </w:t>
      </w:r>
      <m:oMath>
        <m:r>
          <w:rPr>
            <w:rFonts w:ascii="Cambria Math" w:hAnsi="Cambria Math"/>
            <w:lang w:val="en-US"/>
          </w:rPr>
          <m:t>i</m:t>
        </m:r>
      </m:oMath>
      <w:r w:rsidR="004F12E7" w:rsidRPr="009E4DED">
        <w:rPr>
          <w:bCs/>
          <w:lang w:val="en-US"/>
        </w:rPr>
        <w:t xml:space="preserve"> adalah</w:t>
      </w:r>
    </w:p>
    <w:p w14:paraId="19DCA336" w14:textId="3B134FC7" w:rsidR="004513EF" w:rsidRPr="009E4DED" w:rsidRDefault="00F76ACB" w:rsidP="007C568D">
      <w:pPr>
        <w:pStyle w:val="ListParagraph"/>
        <w:tabs>
          <w:tab w:val="left" w:pos="7371"/>
        </w:tabs>
        <w:spacing w:after="0" w:line="480" w:lineRule="auto"/>
        <w:ind w:left="2694"/>
        <w:jc w:val="both"/>
        <w:rPr>
          <w:bCs/>
          <w:lang w:val="en-US"/>
        </w:rPr>
      </w:pPr>
      <m:oMath>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r>
          <w:rPr>
            <w:rFonts w:ascii="Cambria Math" w:hAnsi="Cambria Math"/>
            <w:lang w:val="en-US"/>
          </w:rPr>
          <m:t>P</m:t>
        </m:r>
        <m:d>
          <m:dPr>
            <m:ctrlPr>
              <w:rPr>
                <w:rFonts w:ascii="Cambria Math" w:hAnsi="Cambria Math"/>
                <w:bCs/>
                <w:i/>
                <w:lang w:val="en-US"/>
              </w:rPr>
            </m:ctrlPr>
          </m:dPr>
          <m:e>
            <m:r>
              <w:rPr>
                <w:rFonts w:ascii="Cambria Math" w:hAnsi="Cambria Math"/>
                <w:lang w:val="en-US"/>
              </w:rPr>
              <m:t>y</m:t>
            </m:r>
            <m:r>
              <w:rPr>
                <w:rFonts w:ascii="Cambria Math" w:hAnsi="Cambria Math"/>
                <w:lang w:val="en-US"/>
              </w:rPr>
              <m:t>=</m:t>
            </m:r>
            <m:r>
              <w:rPr>
                <w:rFonts w:ascii="Cambria Math" w:hAnsi="Cambria Math"/>
                <w:lang w:val="en-US"/>
              </w:rPr>
              <m:t>i</m:t>
            </m:r>
          </m:e>
          <m:e>
            <m:r>
              <w:rPr>
                <w:rFonts w:ascii="Cambria Math" w:hAnsi="Cambria Math"/>
                <w:lang w:val="en-US"/>
              </w:rPr>
              <m:t>x</m:t>
            </m:r>
          </m:e>
        </m:d>
        <m:r>
          <w:rPr>
            <w:rFonts w:ascii="Cambria Math" w:hAnsi="Cambria Math"/>
            <w:lang w:val="en-US"/>
          </w:rPr>
          <m:t>=</m:t>
        </m:r>
        <m:f>
          <m:fPr>
            <m:ctrlPr>
              <w:rPr>
                <w:rFonts w:ascii="Cambria Math" w:hAnsi="Cambria Math"/>
                <w:bCs/>
                <w:i/>
                <w:lang w:val="en-US"/>
              </w:rPr>
            </m:ctrlPr>
          </m:fPr>
          <m:num>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z</m:t>
                    </m:r>
                  </m:e>
                  <m:sub>
                    <m:r>
                      <w:rPr>
                        <w:rFonts w:ascii="Cambria Math" w:hAnsi="Cambria Math"/>
                        <w:lang w:val="en-US"/>
                      </w:rPr>
                      <m:t>i</m:t>
                    </m:r>
                  </m:sub>
                </m:sSub>
              </m:sup>
            </m:sSup>
          </m:num>
          <m:den>
            <m:nary>
              <m:naryPr>
                <m:chr m:val="∑"/>
                <m:limLoc m:val="undOvr"/>
                <m:ctrlPr>
                  <w:rPr>
                    <w:rFonts w:ascii="Cambria Math" w:hAnsi="Cambria Math"/>
                    <w:bCs/>
                    <w:lang w:val="en-US"/>
                  </w:rPr>
                </m:ctrlPr>
              </m:naryPr>
              <m:sub>
                <m:r>
                  <w:rPr>
                    <w:rFonts w:ascii="Cambria Math" w:hAnsi="Cambria Math"/>
                    <w:lang w:val="en-US"/>
                  </w:rPr>
                  <m:t>k</m:t>
                </m:r>
              </m:sub>
              <m:sup>
                <m:r>
                  <w:rPr>
                    <w:rFonts w:ascii="Cambria Math" w:hAnsi="Cambria Math"/>
                    <w:lang w:val="en-US"/>
                  </w:rPr>
                  <m:t>n</m:t>
                </m:r>
              </m:sup>
              <m:e>
                <m:sSup>
                  <m:sSupPr>
                    <m:ctrlPr>
                      <w:rPr>
                        <w:rFonts w:ascii="Cambria Math" w:hAnsi="Cambria Math"/>
                        <w:bCs/>
                        <w:i/>
                        <w:lang w:val="en-US"/>
                      </w:rPr>
                    </m:ctrlPr>
                  </m:sSupPr>
                  <m:e>
                    <m:r>
                      <w:rPr>
                        <w:rFonts w:ascii="Cambria Math" w:hAnsi="Cambria Math"/>
                        <w:lang w:val="en-US"/>
                      </w:rPr>
                      <m:t>e</m:t>
                    </m:r>
                  </m:e>
                  <m:sup>
                    <m:sSub>
                      <m:sSubPr>
                        <m:ctrlPr>
                          <w:rPr>
                            <w:rFonts w:ascii="Cambria Math" w:hAnsi="Cambria Math"/>
                            <w:bCs/>
                            <w:i/>
                            <w:lang w:val="en-US"/>
                          </w:rPr>
                        </m:ctrlPr>
                      </m:sSubPr>
                      <m:e>
                        <m:r>
                          <w:rPr>
                            <w:rFonts w:ascii="Cambria Math" w:hAnsi="Cambria Math"/>
                            <w:lang w:val="en-US"/>
                          </w:rPr>
                          <m:t>z</m:t>
                        </m:r>
                      </m:e>
                      <m:sub>
                        <m:r>
                          <w:rPr>
                            <w:rFonts w:ascii="Cambria Math" w:hAnsi="Cambria Math"/>
                            <w:lang w:val="en-US"/>
                          </w:rPr>
                          <m:t>k</m:t>
                        </m:r>
                      </m:sub>
                    </m:sSub>
                  </m:sup>
                </m:sSup>
              </m:e>
            </m:nary>
          </m:den>
        </m:f>
        <m:r>
          <w:rPr>
            <w:rFonts w:ascii="Cambria Math" w:hAnsi="Cambria Math"/>
            <w:lang w:val="en-US"/>
          </w:rPr>
          <m:t xml:space="preserve">, </m:t>
        </m:r>
        <m:r>
          <w:rPr>
            <w:rFonts w:ascii="Cambria Math" w:hAnsi="Cambria Math"/>
            <w:lang w:val="en-US"/>
          </w:rPr>
          <m:t>k</m:t>
        </m:r>
        <m:r>
          <w:rPr>
            <w:rFonts w:ascii="Cambria Math" w:hAnsi="Cambria Math"/>
            <w:lang w:val="en-US"/>
          </w:rPr>
          <m:t>=1..</m:t>
        </m:r>
        <m:r>
          <w:rPr>
            <w:rFonts w:ascii="Cambria Math" w:hAnsi="Cambria Math"/>
            <w:lang w:val="en-US"/>
          </w:rPr>
          <m:t>n</m:t>
        </m:r>
      </m:oMath>
      <w:r w:rsidR="006C7CA8" w:rsidRPr="009E4DED">
        <w:rPr>
          <w:bCs/>
          <w:lang w:val="en-US"/>
        </w:rPr>
        <w:tab/>
        <w:t>(2.2)</w:t>
      </w:r>
    </w:p>
    <w:p w14:paraId="651038D2" w14:textId="6EE860A1" w:rsidR="00BC4282" w:rsidRPr="009E4DED" w:rsidRDefault="00137CCE" w:rsidP="007C568D">
      <w:pPr>
        <w:pStyle w:val="ListParagraph"/>
        <w:tabs>
          <w:tab w:val="left" w:pos="7371"/>
        </w:tabs>
        <w:spacing w:after="0" w:line="480" w:lineRule="auto"/>
        <w:ind w:left="709"/>
        <w:jc w:val="both"/>
        <w:rPr>
          <w:bCs/>
          <w:lang w:val="en-US"/>
        </w:rPr>
      </w:pPr>
      <w:proofErr w:type="spellStart"/>
      <w:r w:rsidRPr="009E4DED">
        <w:rPr>
          <w:bCs/>
          <w:lang w:val="en-US"/>
        </w:rPr>
        <w:t>dengan</w:t>
      </w:r>
      <w:proofErr w:type="spellEnd"/>
      <w:r w:rsidRPr="009E4DED">
        <w:rPr>
          <w:bCs/>
          <w:lang w:val="en-US"/>
        </w:rPr>
        <w:t xml:space="preserve"> loss </w:t>
      </w:r>
      <w:proofErr w:type="spellStart"/>
      <w:r w:rsidRPr="009E4DED">
        <w:rPr>
          <w:bCs/>
          <w:lang w:val="en-US"/>
        </w:rPr>
        <w:t>sebesar</w:t>
      </w:r>
      <w:proofErr w:type="spellEnd"/>
    </w:p>
    <w:p w14:paraId="4ABD7A61" w14:textId="2AD8DD60" w:rsidR="00137CCE" w:rsidRPr="009E4DED" w:rsidRDefault="00137CCE" w:rsidP="007C568D">
      <w:pPr>
        <w:pStyle w:val="ListParagraph"/>
        <w:tabs>
          <w:tab w:val="left" w:pos="7371"/>
        </w:tabs>
        <w:spacing w:after="0" w:line="480" w:lineRule="auto"/>
        <w:ind w:left="2694"/>
        <w:jc w:val="both"/>
        <w:rPr>
          <w:bCs/>
          <w:lang w:val="en-US"/>
        </w:rPr>
      </w:pPr>
      <m:oMath>
        <m:r>
          <w:rPr>
            <w:rFonts w:ascii="Cambria Math" w:hAnsi="Cambria Math"/>
            <w:lang w:val="en-US"/>
          </w:rPr>
          <m:t>loss</m:t>
        </m:r>
        <m:d>
          <m:dPr>
            <m:ctrlPr>
              <w:rPr>
                <w:rFonts w:ascii="Cambria Math" w:hAnsi="Cambria Math"/>
                <w:bCs/>
                <w:i/>
                <w:lang w:val="en-US"/>
              </w:rPr>
            </m:ctrlPr>
          </m:dPr>
          <m:e>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,y</m:t>
            </m:r>
          </m:e>
        </m:d>
        <m:r>
          <w:rPr>
            <w:rFonts w:ascii="Cambria Math" w:hAnsi="Cambria Math"/>
            <w:lang w:val="en-US"/>
          </w:rPr>
          <m:t>=</m:t>
        </m:r>
        <m:d>
          <m:dPr>
            <m:begChr m:val="{"/>
            <m:endChr m:val=""/>
            <m:ctrlPr>
              <w:rPr>
                <w:rFonts w:ascii="Cambria Math" w:hAnsi="Cambria Math"/>
                <w:bCs/>
                <w:i/>
                <w:lang w:val="en-US"/>
              </w:rPr>
            </m:ctrlPr>
          </m:dPr>
          <m:e>
            <m:m>
              <m:mPr>
                <m:mcs>
                  <m:mc>
                    <m:mcPr>
                      <m:count m:val="1"/>
                      <m:mcJc m:val="center"/>
                    </m:mcPr>
                  </m:mc>
                </m:mcs>
                <m:ctrlPr>
                  <w:rPr>
                    <w:rFonts w:ascii="Cambria Math" w:hAnsi="Cambria Math"/>
                    <w:bCs/>
                    <w:i/>
                    <w:lang w:val="en-US"/>
                  </w:rPr>
                </m:ctrlPr>
              </m:mPr>
              <m:mr>
                <m:e>
                  <m:r>
                    <w:rPr>
                      <w:rFonts w:ascii="Cambria Math" w:hAnsi="Cambria Math"/>
                      <w:lang w:val="en-US"/>
                    </w:rPr>
                    <m:t>-</m:t>
                  </m:r>
                  <m:func>
                    <m:funcPr>
                      <m:ctrlPr>
                        <w:rPr>
                          <w:rFonts w:ascii="Cambria Math" w:hAnsi="Cambria Math"/>
                          <w:bCs/>
                          <w:i/>
                          <w:lang w:val="en-US"/>
                        </w:rPr>
                      </m:ctrlPr>
                    </m:funcPr>
                    <m:fName>
                      <m:r>
                        <m:rPr>
                          <m:sty m:val="p"/>
                        </m:rPr>
                        <w:rPr>
                          <w:rFonts w:ascii="Cambria Math" w:hAnsi="Cambria Math"/>
                          <w:lang w:val="en-US"/>
                        </w:rPr>
                        <m:t>log</m:t>
                      </m:r>
                    </m:fName>
                    <m:e>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y=1</m:t>
                      </m:r>
                    </m:e>
                  </m:func>
                </m:e>
              </m:mr>
              <m:mr>
                <m:e>
                  <m:r>
                    <w:rPr>
                      <w:rFonts w:ascii="Cambria Math" w:hAnsi="Cambria Math"/>
                      <w:lang w:val="en-US"/>
                    </w:rPr>
                    <m:t>-</m:t>
                  </m:r>
                  <m:func>
                    <m:funcPr>
                      <m:ctrlPr>
                        <w:rPr>
                          <w:rFonts w:ascii="Cambria Math" w:hAnsi="Cambria Math"/>
                          <w:bCs/>
                          <w:i/>
                          <w:lang w:val="en-US"/>
                        </w:rPr>
                      </m:ctrlPr>
                    </m:funcPr>
                    <m:fName>
                      <m:r>
                        <m:rPr>
                          <m:sty m:val="p"/>
                        </m:rPr>
                        <w:rPr>
                          <w:rFonts w:ascii="Cambria Math" w:hAnsi="Cambria Math"/>
                          <w:lang w:val="en-US"/>
                        </w:rPr>
                        <m:t>log</m:t>
                      </m:r>
                    </m:fName>
                    <m:e>
                      <m:sSub>
                        <m:sSubPr>
                          <m:ctrlPr>
                            <w:rPr>
                              <w:rFonts w:ascii="Cambria Math" w:hAnsi="Cambria Math"/>
                              <w:bCs/>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 y=2</m:t>
                      </m:r>
                    </m:e>
                  </m:func>
                </m:e>
              </m:mr>
              <m:mr>
                <m:e>
                  <m:r>
                    <w:rPr>
                      <w:rFonts w:ascii="Cambria Math" w:hAnsi="Cambria Math"/>
                      <w:lang w:val="en-US"/>
                    </w:rPr>
                    <m:t>⋮</m:t>
                  </m:r>
                  <m:ctrlPr>
                    <w:rPr>
                      <w:rFonts w:ascii="Cambria Math" w:eastAsia="Cambria Math" w:hAnsi="Cambria Math" w:cs="Cambria Math"/>
                      <w:bCs/>
                      <w:i/>
                      <w:lang w:val="en-US"/>
                    </w:rPr>
                  </m:ctrlPr>
                </m:e>
              </m:mr>
              <m:mr>
                <m:e>
                  <m:r>
                    <w:rPr>
                      <w:rFonts w:ascii="Cambria Math" w:eastAsia="Cambria Math" w:hAnsi="Cambria Math" w:cs="Cambria Math"/>
                      <w:lang w:val="en-US"/>
                    </w:rPr>
                    <m:t>-</m:t>
                  </m:r>
                  <m:func>
                    <m:funcPr>
                      <m:ctrlPr>
                        <w:rPr>
                          <w:rFonts w:ascii="Cambria Math" w:eastAsia="Cambria Math" w:hAnsi="Cambria Math" w:cs="Cambria Math"/>
                          <w:bCs/>
                          <w:i/>
                          <w:lang w:val="en-US"/>
                        </w:rPr>
                      </m:ctrlPr>
                    </m:funcPr>
                    <m:fName>
                      <m:r>
                        <m:rPr>
                          <m:sty m:val="p"/>
                        </m:rPr>
                        <w:rPr>
                          <w:rFonts w:ascii="Cambria Math" w:eastAsia="Cambria Math" w:hAnsi="Cambria Math" w:cs="Cambria Math"/>
                          <w:lang w:val="en-US"/>
                        </w:rPr>
                        <m:t>log</m:t>
                      </m:r>
                    </m:fName>
                    <m:e>
                      <m:sSub>
                        <m:sSubPr>
                          <m:ctrlPr>
                            <w:rPr>
                              <w:rFonts w:ascii="Cambria Math" w:eastAsia="Cambria Math" w:hAnsi="Cambria Math" w:cs="Cambria Math"/>
                              <w:bCs/>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n</m:t>
                          </m:r>
                        </m:sub>
                      </m:sSub>
                      <m:r>
                        <w:rPr>
                          <w:rFonts w:ascii="Cambria Math" w:eastAsia="Cambria Math" w:hAnsi="Cambria Math" w:cs="Cambria Math"/>
                          <w:lang w:val="en-US"/>
                        </w:rPr>
                        <m:t>, y=n</m:t>
                      </m:r>
                    </m:e>
                  </m:func>
                </m:e>
              </m:mr>
            </m:m>
          </m:e>
        </m:d>
      </m:oMath>
      <w:r w:rsidR="00003E2A" w:rsidRPr="009E4DED">
        <w:rPr>
          <w:bCs/>
          <w:lang w:val="en-US"/>
        </w:rPr>
        <w:tab/>
        <w:t>(2.3)</w:t>
      </w:r>
    </w:p>
    <w:p w14:paraId="523BA311" w14:textId="77777777" w:rsidR="004513EF" w:rsidRPr="009E4DED" w:rsidRDefault="004513EF" w:rsidP="007C568D">
      <w:pPr>
        <w:pStyle w:val="ListParagraph"/>
        <w:tabs>
          <w:tab w:val="left" w:pos="7371"/>
        </w:tabs>
        <w:spacing w:after="0" w:line="480" w:lineRule="auto"/>
        <w:ind w:left="709"/>
        <w:jc w:val="both"/>
        <w:rPr>
          <w:bCs/>
          <w:lang w:val="en-US"/>
        </w:rPr>
      </w:pPr>
    </w:p>
    <w:p w14:paraId="7B6F546A" w14:textId="195852D4" w:rsidR="006D4FD7" w:rsidRPr="00393153" w:rsidRDefault="00393153" w:rsidP="007C568D">
      <w:pPr>
        <w:pStyle w:val="ListParagraph"/>
        <w:numPr>
          <w:ilvl w:val="1"/>
          <w:numId w:val="7"/>
        </w:numPr>
        <w:spacing w:after="0" w:line="480" w:lineRule="auto"/>
        <w:ind w:left="709" w:hanging="709"/>
        <w:jc w:val="both"/>
        <w:outlineLvl w:val="1"/>
        <w:rPr>
          <w:b/>
        </w:rPr>
      </w:pPr>
      <w:bookmarkStart w:id="66" w:name="_Toc158053144"/>
      <w:bookmarkEnd w:id="65"/>
      <w:proofErr w:type="spellStart"/>
      <w:r w:rsidRPr="00393153">
        <w:rPr>
          <w:b/>
          <w:lang w:val="en-US"/>
        </w:rPr>
        <w:t>Pengoptimal</w:t>
      </w:r>
      <w:bookmarkEnd w:id="66"/>
      <w:proofErr w:type="spellEnd"/>
    </w:p>
    <w:p w14:paraId="6A57E6D8" w14:textId="05E6EF77" w:rsidR="00CA5224" w:rsidRPr="009E4DED" w:rsidRDefault="00393153" w:rsidP="00A769C2">
      <w:pPr>
        <w:pStyle w:val="ListParagraph"/>
        <w:spacing w:line="480" w:lineRule="auto"/>
        <w:ind w:firstLine="698"/>
        <w:jc w:val="both"/>
        <w:rPr>
          <w:bCs/>
          <w:color w:val="000000"/>
          <w:lang w:val="en-US"/>
        </w:rPr>
      </w:pPr>
      <w:r>
        <w:rPr>
          <w:bCs/>
          <w:lang w:val="en-US"/>
        </w:rPr>
        <w:t>P</w:t>
      </w:r>
      <w:proofErr w:type="spellStart"/>
      <w:r w:rsidR="006D4FD7" w:rsidRPr="009E4DED">
        <w:rPr>
          <w:bCs/>
        </w:rPr>
        <w:t>engoptimal</w:t>
      </w:r>
      <w:proofErr w:type="spellEnd"/>
      <w:r w:rsidR="006D4FD7" w:rsidRPr="009E4DED">
        <w:rPr>
          <w:bCs/>
        </w:rPr>
        <w:t xml:space="preserve"> merupakan sebuah fungsi dengan tujuan </w:t>
      </w:r>
      <w:proofErr w:type="spellStart"/>
      <w:r w:rsidR="006D4FD7" w:rsidRPr="009E4DED">
        <w:rPr>
          <w:bCs/>
        </w:rPr>
        <w:t>meminimumkan</w:t>
      </w:r>
      <w:proofErr w:type="spellEnd"/>
      <w:r w:rsidR="006D4FD7" w:rsidRPr="009E4DED">
        <w:rPr>
          <w:bCs/>
        </w:rPr>
        <w:t xml:space="preserve"> </w:t>
      </w:r>
      <w:r w:rsidR="002B6CDD" w:rsidRPr="009E4DED">
        <w:rPr>
          <w:bCs/>
          <w:i/>
          <w:iCs/>
          <w:lang w:val="en-US"/>
        </w:rPr>
        <w:t>loss function</w:t>
      </w:r>
      <w:r w:rsidR="002B6CDD" w:rsidRPr="009E4DED">
        <w:rPr>
          <w:bCs/>
          <w:lang w:val="en-US"/>
        </w:rPr>
        <w:t xml:space="preserve"> </w:t>
      </w:r>
      <w:proofErr w:type="spellStart"/>
      <w:r w:rsidR="002B6CDD" w:rsidRPr="009E4DED">
        <w:rPr>
          <w:bCs/>
          <w:lang w:val="en-US"/>
        </w:rPr>
        <w:t>dengan</w:t>
      </w:r>
      <w:proofErr w:type="spellEnd"/>
      <w:r w:rsidR="002B6CDD" w:rsidRPr="009E4DED">
        <w:rPr>
          <w:bCs/>
          <w:lang w:val="en-US"/>
        </w:rPr>
        <w:t xml:space="preserve"> </w:t>
      </w:r>
      <w:proofErr w:type="spellStart"/>
      <w:r w:rsidR="002B6CDD" w:rsidRPr="009E4DED">
        <w:rPr>
          <w:bCs/>
          <w:lang w:val="en-US"/>
        </w:rPr>
        <w:t>mengatur</w:t>
      </w:r>
      <w:proofErr w:type="spellEnd"/>
      <w:r w:rsidR="002B6CDD" w:rsidRPr="009E4DED">
        <w:rPr>
          <w:bCs/>
          <w:lang w:val="en-US"/>
        </w:rPr>
        <w:t xml:space="preserve"> </w:t>
      </w:r>
      <w:r w:rsidR="00963690" w:rsidRPr="009E4DED">
        <w:rPr>
          <w:bCs/>
          <w:lang w:val="en-US"/>
        </w:rPr>
        <w:t xml:space="preserve">parameter bias dan </w:t>
      </w:r>
      <w:proofErr w:type="spellStart"/>
      <w:r w:rsidR="00963690" w:rsidRPr="009E4DED">
        <w:rPr>
          <w:bCs/>
          <w:lang w:val="en-US"/>
        </w:rPr>
        <w:t>bobot</w:t>
      </w:r>
      <w:proofErr w:type="spellEnd"/>
      <w:r w:rsidR="006D4FD7" w:rsidRPr="009E4DED">
        <w:rPr>
          <w:bCs/>
        </w:rPr>
        <w:t>.</w:t>
      </w:r>
      <w:r w:rsidR="005535EC" w:rsidRPr="009E4DED">
        <w:rPr>
          <w:bCs/>
          <w:lang w:val="en-US"/>
        </w:rPr>
        <w:t xml:space="preserve"> </w:t>
      </w:r>
      <w:proofErr w:type="spellStart"/>
      <w:r w:rsidR="005535EC" w:rsidRPr="009E4DED">
        <w:rPr>
          <w:bCs/>
          <w:lang w:val="en-US"/>
        </w:rPr>
        <w:t>Terdapat</w:t>
      </w:r>
      <w:proofErr w:type="spellEnd"/>
      <w:r w:rsidR="005535EC" w:rsidRPr="009E4DED">
        <w:rPr>
          <w:bCs/>
          <w:lang w:val="en-US"/>
        </w:rPr>
        <w:t xml:space="preserve"> </w:t>
      </w:r>
      <w:proofErr w:type="spellStart"/>
      <w:r w:rsidR="005535EC" w:rsidRPr="009E4DED">
        <w:rPr>
          <w:bCs/>
          <w:lang w:val="en-US"/>
        </w:rPr>
        <w:t>beberapa</w:t>
      </w:r>
      <w:proofErr w:type="spellEnd"/>
      <w:r w:rsidR="005535EC" w:rsidRPr="009E4DED">
        <w:rPr>
          <w:bCs/>
          <w:lang w:val="en-US"/>
        </w:rPr>
        <w:t xml:space="preserve"> </w:t>
      </w:r>
      <w:proofErr w:type="spellStart"/>
      <w:r w:rsidR="006E45DC" w:rsidRPr="009E4DED">
        <w:rPr>
          <w:bCs/>
          <w:lang w:val="en-US"/>
        </w:rPr>
        <w:t>pengoptimal</w:t>
      </w:r>
      <w:proofErr w:type="spellEnd"/>
      <w:r w:rsidR="006E45DC" w:rsidRPr="009E4DED">
        <w:rPr>
          <w:bCs/>
          <w:lang w:val="en-US"/>
        </w:rPr>
        <w:t xml:space="preserve"> yang </w:t>
      </w:r>
      <w:proofErr w:type="spellStart"/>
      <w:r w:rsidR="002F5492" w:rsidRPr="009E4DED">
        <w:rPr>
          <w:bCs/>
          <w:lang w:val="en-US"/>
        </w:rPr>
        <w:t>sering</w:t>
      </w:r>
      <w:proofErr w:type="spellEnd"/>
      <w:r w:rsidR="002F5492" w:rsidRPr="009E4DED">
        <w:rPr>
          <w:bCs/>
          <w:lang w:val="en-US"/>
        </w:rPr>
        <w:t xml:space="preserve"> </w:t>
      </w:r>
      <w:proofErr w:type="spellStart"/>
      <w:r w:rsidR="002F5492" w:rsidRPr="009E4DED">
        <w:rPr>
          <w:bCs/>
          <w:lang w:val="en-US"/>
        </w:rPr>
        <w:t>digunakan</w:t>
      </w:r>
      <w:proofErr w:type="spellEnd"/>
      <w:r w:rsidR="002F5492" w:rsidRPr="009E4DED">
        <w:rPr>
          <w:bCs/>
          <w:lang w:val="en-US"/>
        </w:rPr>
        <w:t xml:space="preserve"> </w:t>
      </w:r>
      <w:proofErr w:type="spellStart"/>
      <w:r w:rsidR="002F5492" w:rsidRPr="009E4DED">
        <w:rPr>
          <w:bCs/>
          <w:lang w:val="en-US"/>
        </w:rPr>
        <w:t>dalam</w:t>
      </w:r>
      <w:proofErr w:type="spellEnd"/>
      <w:r w:rsidR="002F5492" w:rsidRPr="009E4DED">
        <w:rPr>
          <w:bCs/>
          <w:lang w:val="en-US"/>
        </w:rPr>
        <w:t xml:space="preserve"> </w:t>
      </w:r>
      <w:r w:rsidR="00EA28D0" w:rsidRPr="009E4DED">
        <w:rPr>
          <w:bCs/>
          <w:i/>
          <w:iCs/>
          <w:lang w:val="en-US"/>
        </w:rPr>
        <w:t>neural network</w:t>
      </w:r>
      <w:r w:rsidR="00EA28D0" w:rsidRPr="009E4DED">
        <w:rPr>
          <w:bCs/>
          <w:lang w:val="en-US"/>
        </w:rPr>
        <w:t xml:space="preserve"> </w:t>
      </w:r>
      <w:proofErr w:type="spellStart"/>
      <w:r w:rsidR="00EA28D0" w:rsidRPr="009E4DED">
        <w:rPr>
          <w:bCs/>
          <w:lang w:val="en-US"/>
        </w:rPr>
        <w:t>diantaranya</w:t>
      </w:r>
      <w:proofErr w:type="spellEnd"/>
      <w:r w:rsidR="00EA28D0" w:rsidRPr="009E4DED">
        <w:rPr>
          <w:bCs/>
          <w:lang w:val="en-US"/>
        </w:rPr>
        <w:t xml:space="preserve"> </w:t>
      </w:r>
      <w:proofErr w:type="spellStart"/>
      <w:r w:rsidR="00EA28D0" w:rsidRPr="009E4DED">
        <w:rPr>
          <w:bCs/>
          <w:lang w:val="en-US"/>
        </w:rPr>
        <w:t>adalah</w:t>
      </w:r>
      <w:proofErr w:type="spellEnd"/>
      <w:r w:rsidR="00EA28D0" w:rsidRPr="009E4DED">
        <w:rPr>
          <w:bCs/>
          <w:lang w:val="en-US"/>
        </w:rPr>
        <w:t xml:space="preserve"> </w:t>
      </w:r>
      <w:r w:rsidR="00EA28D0" w:rsidRPr="009E4DED">
        <w:rPr>
          <w:bCs/>
          <w:i/>
          <w:iCs/>
          <w:lang w:val="en-US"/>
        </w:rPr>
        <w:t>Stochastic Gradient Descend</w:t>
      </w:r>
      <w:r w:rsidR="00EA28D0" w:rsidRPr="009E4DED">
        <w:rPr>
          <w:bCs/>
          <w:lang w:val="en-US"/>
        </w:rPr>
        <w:t xml:space="preserve"> (SGD), </w:t>
      </w:r>
      <w:r w:rsidR="0017449A" w:rsidRPr="009E4DED">
        <w:rPr>
          <w:bCs/>
          <w:i/>
          <w:iCs/>
          <w:lang w:val="en-US"/>
        </w:rPr>
        <w:t xml:space="preserve">Root Mean Square </w:t>
      </w:r>
      <w:proofErr w:type="spellStart"/>
      <w:r w:rsidR="0017449A" w:rsidRPr="009E4DED">
        <w:rPr>
          <w:bCs/>
          <w:i/>
          <w:iCs/>
          <w:lang w:val="en-US"/>
        </w:rPr>
        <w:t>Propragation</w:t>
      </w:r>
      <w:proofErr w:type="spellEnd"/>
      <w:r w:rsidR="0017449A" w:rsidRPr="009E4DED">
        <w:rPr>
          <w:bCs/>
          <w:i/>
          <w:iCs/>
          <w:lang w:val="en-US"/>
        </w:rPr>
        <w:t xml:space="preserve"> (RMSprop)</w:t>
      </w:r>
      <w:r w:rsidR="00152025" w:rsidRPr="009E4DED">
        <w:rPr>
          <w:bCs/>
          <w:i/>
          <w:iCs/>
          <w:lang w:val="en-US"/>
        </w:rPr>
        <w:t xml:space="preserve">, </w:t>
      </w:r>
      <w:r w:rsidR="00673B05" w:rsidRPr="009E4DED">
        <w:rPr>
          <w:bCs/>
          <w:i/>
          <w:iCs/>
          <w:lang w:val="en-US"/>
        </w:rPr>
        <w:t>Adaptive Gradient</w:t>
      </w:r>
      <w:r w:rsidR="003E7AFF" w:rsidRPr="009E4DED">
        <w:rPr>
          <w:bCs/>
          <w:i/>
          <w:iCs/>
          <w:lang w:val="en-US"/>
        </w:rPr>
        <w:t xml:space="preserve"> </w:t>
      </w:r>
      <w:r w:rsidR="00673B05" w:rsidRPr="009E4DED">
        <w:rPr>
          <w:bCs/>
          <w:i/>
          <w:iCs/>
          <w:lang w:val="en-US"/>
        </w:rPr>
        <w:t>(</w:t>
      </w:r>
      <w:proofErr w:type="spellStart"/>
      <w:r w:rsidR="00183F4C" w:rsidRPr="009E4DED">
        <w:rPr>
          <w:bCs/>
          <w:i/>
          <w:iCs/>
          <w:lang w:val="en-US"/>
        </w:rPr>
        <w:t>AdaGrad</w:t>
      </w:r>
      <w:proofErr w:type="spellEnd"/>
      <w:r w:rsidR="00673B05" w:rsidRPr="009E4DED">
        <w:rPr>
          <w:bCs/>
          <w:i/>
          <w:iCs/>
          <w:lang w:val="en-US"/>
        </w:rPr>
        <w:t>)</w:t>
      </w:r>
      <w:r w:rsidR="00183F4C" w:rsidRPr="009E4DED">
        <w:rPr>
          <w:bCs/>
          <w:i/>
          <w:iCs/>
          <w:lang w:val="en-US"/>
        </w:rPr>
        <w:t xml:space="preserve">, </w:t>
      </w:r>
      <w:r w:rsidR="00FE7027" w:rsidRPr="009E4DED">
        <w:rPr>
          <w:bCs/>
          <w:i/>
          <w:iCs/>
          <w:lang w:val="en-US"/>
        </w:rPr>
        <w:t>Adaptive Moment Estimation (</w:t>
      </w:r>
      <w:r w:rsidR="005D3F4B" w:rsidRPr="009E4DED">
        <w:rPr>
          <w:bCs/>
          <w:i/>
          <w:iCs/>
          <w:lang w:val="en-US"/>
        </w:rPr>
        <w:t>Adam</w:t>
      </w:r>
      <w:r w:rsidR="00FE7027" w:rsidRPr="009E4DED">
        <w:rPr>
          <w:bCs/>
          <w:i/>
          <w:iCs/>
          <w:lang w:val="en-US"/>
        </w:rPr>
        <w:t>)</w:t>
      </w:r>
      <w:r w:rsidR="005D3F4B" w:rsidRPr="009E4DED">
        <w:rPr>
          <w:bCs/>
          <w:i/>
          <w:iCs/>
          <w:lang w:val="en-US"/>
        </w:rPr>
        <w:t xml:space="preserve">, </w:t>
      </w:r>
      <w:proofErr w:type="spellStart"/>
      <w:r w:rsidR="005D3F4B" w:rsidRPr="009E4DED">
        <w:rPr>
          <w:bCs/>
          <w:lang w:val="en-US"/>
        </w:rPr>
        <w:t>dll</w:t>
      </w:r>
      <w:proofErr w:type="spellEnd"/>
      <w:r w:rsidR="0017449A" w:rsidRPr="009E4DED">
        <w:rPr>
          <w:bCs/>
          <w:lang w:val="en-US"/>
        </w:rPr>
        <w:t xml:space="preserve"> </w:t>
      </w:r>
      <w:sdt>
        <w:sdtPr>
          <w:rPr>
            <w:bCs/>
            <w:color w:val="000000"/>
            <w:lang w:val="en-US"/>
          </w:rPr>
          <w:tag w:val="MENDELEY_CITATION_v3_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"/>
          <w:id w:val="1720703351"/>
          <w:placeholder>
            <w:docPart w:val="DefaultPlaceholder_-1854013440"/>
          </w:placeholder>
        </w:sdtPr>
        <w:sdtEndPr/>
        <w:sdtContent>
          <w:r w:rsidR="00D23F98" w:rsidRPr="00D23F98">
            <w:rPr>
              <w:bCs/>
              <w:color w:val="000000"/>
              <w:lang w:val="en-US"/>
            </w:rPr>
            <w:t>(</w:t>
          </w:r>
          <w:proofErr w:type="spellStart"/>
          <w:r w:rsidR="00D23F98" w:rsidRPr="00D23F98">
            <w:rPr>
              <w:bCs/>
              <w:color w:val="000000"/>
              <w:lang w:val="en-US"/>
            </w:rPr>
            <w:t>Chauchan</w:t>
          </w:r>
          <w:proofErr w:type="spellEnd"/>
          <w:r w:rsidR="00D23F98" w:rsidRPr="00D23F98">
            <w:rPr>
              <w:bCs/>
              <w:color w:val="000000"/>
              <w:lang w:val="en-US"/>
            </w:rPr>
            <w:t>, 2020)</w:t>
          </w:r>
        </w:sdtContent>
      </w:sdt>
      <w:r w:rsidR="0017449A" w:rsidRPr="009E4DED">
        <w:rPr>
          <w:bCs/>
          <w:color w:val="000000"/>
          <w:lang w:val="en-US"/>
        </w:rPr>
        <w:t>.</w:t>
      </w:r>
      <w:r w:rsidR="003D2209" w:rsidRPr="009E4DED">
        <w:rPr>
          <w:bCs/>
          <w:color w:val="000000"/>
          <w:lang w:val="en-US"/>
        </w:rPr>
        <w:t xml:space="preserve"> </w:t>
      </w:r>
      <w:sdt>
        <w:sdtPr>
          <w:rPr>
            <w:bCs/>
            <w:color w:val="000000"/>
            <w:lang w:val="en-US"/>
          </w:rPr>
          <w:tag w:val="MENDELEY_CITATION_v3_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"/>
          <w:id w:val="-2092297323"/>
          <w:placeholder>
            <w:docPart w:val="DefaultPlaceholder_-1854013440"/>
          </w:placeholder>
        </w:sdtPr>
        <w:sdtEndPr/>
        <w:sdtContent>
          <w:proofErr w:type="spellStart"/>
          <w:r w:rsidR="00D23F98">
            <w:rPr>
              <w:rFonts w:eastAsia="Times New Roman"/>
            </w:rPr>
            <w:t>Kingma</w:t>
          </w:r>
          <w:proofErr w:type="spellEnd"/>
          <w:r w:rsidR="00D23F98">
            <w:rPr>
              <w:rFonts w:eastAsia="Times New Roman"/>
            </w:rPr>
            <w:t xml:space="preserve"> &amp; </w:t>
          </w:r>
          <w:proofErr w:type="spellStart"/>
          <w:r w:rsidR="00D23F98">
            <w:rPr>
              <w:rFonts w:eastAsia="Times New Roman"/>
            </w:rPr>
            <w:t>Ba</w:t>
          </w:r>
          <w:proofErr w:type="spellEnd"/>
          <w:r w:rsidR="00D23F98">
            <w:rPr>
              <w:rFonts w:eastAsia="Times New Roman"/>
            </w:rPr>
            <w:t xml:space="preserve"> (2017)</w:t>
          </w:r>
        </w:sdtContent>
      </w:sdt>
      <w:r w:rsidR="000F5E64" w:rsidRPr="009E4DED">
        <w:rPr>
          <w:bCs/>
          <w:color w:val="000000"/>
          <w:lang w:val="en-US"/>
        </w:rPr>
        <w:t xml:space="preserve"> </w:t>
      </w:r>
      <w:proofErr w:type="spellStart"/>
      <w:r w:rsidR="000F5E64" w:rsidRPr="009E4DED">
        <w:rPr>
          <w:bCs/>
          <w:color w:val="000000"/>
          <w:lang w:val="en-US"/>
        </w:rPr>
        <w:t>menyatakan</w:t>
      </w:r>
      <w:proofErr w:type="spellEnd"/>
      <w:r w:rsidR="000F5E64" w:rsidRPr="009E4DED">
        <w:rPr>
          <w:bCs/>
          <w:color w:val="000000"/>
          <w:lang w:val="en-US"/>
        </w:rPr>
        <w:t xml:space="preserve"> </w:t>
      </w:r>
      <w:proofErr w:type="spellStart"/>
      <w:r w:rsidR="000F5E64" w:rsidRPr="009E4DED">
        <w:rPr>
          <w:bCs/>
          <w:color w:val="000000"/>
          <w:lang w:val="en-US"/>
        </w:rPr>
        <w:t>bahwa</w:t>
      </w:r>
      <w:proofErr w:type="spellEnd"/>
      <w:r w:rsidR="000F5E64" w:rsidRPr="009E4DED">
        <w:rPr>
          <w:bCs/>
          <w:color w:val="000000"/>
          <w:lang w:val="en-US"/>
        </w:rPr>
        <w:t xml:space="preserve"> </w:t>
      </w:r>
      <w:r w:rsidR="000F5E64" w:rsidRPr="009E4DED">
        <w:rPr>
          <w:bCs/>
          <w:i/>
          <w:iCs/>
          <w:color w:val="000000"/>
          <w:lang w:val="en-US"/>
        </w:rPr>
        <w:t xml:space="preserve">Adam </w:t>
      </w:r>
      <w:proofErr w:type="spellStart"/>
      <w:r w:rsidR="000F5E64" w:rsidRPr="009E4DED">
        <w:rPr>
          <w:bCs/>
          <w:color w:val="000000"/>
          <w:lang w:val="en-US"/>
        </w:rPr>
        <w:t>kuat</w:t>
      </w:r>
      <w:proofErr w:type="spellEnd"/>
      <w:r w:rsidR="000F5E64" w:rsidRPr="009E4DED">
        <w:rPr>
          <w:bCs/>
          <w:color w:val="000000"/>
          <w:lang w:val="en-US"/>
        </w:rPr>
        <w:t xml:space="preserve"> dan </w:t>
      </w:r>
      <w:proofErr w:type="spellStart"/>
      <w:r w:rsidR="000F5E64" w:rsidRPr="009E4DED">
        <w:rPr>
          <w:bCs/>
          <w:color w:val="000000"/>
          <w:lang w:val="en-US"/>
        </w:rPr>
        <w:t>cocok</w:t>
      </w:r>
      <w:proofErr w:type="spellEnd"/>
      <w:r w:rsidR="000F5E64" w:rsidRPr="009E4DED">
        <w:rPr>
          <w:bCs/>
          <w:color w:val="000000"/>
          <w:lang w:val="en-US"/>
        </w:rPr>
        <w:t xml:space="preserve"> </w:t>
      </w:r>
      <w:proofErr w:type="spellStart"/>
      <w:r w:rsidR="000F5E64" w:rsidRPr="009E4DED">
        <w:rPr>
          <w:bCs/>
          <w:color w:val="000000"/>
          <w:lang w:val="en-US"/>
        </w:rPr>
        <w:t>untuk</w:t>
      </w:r>
      <w:proofErr w:type="spellEnd"/>
      <w:r w:rsidR="00196EA4" w:rsidRPr="009E4DED">
        <w:rPr>
          <w:bCs/>
          <w:color w:val="000000"/>
          <w:lang w:val="en-US"/>
        </w:rPr>
        <w:t xml:space="preserve"> </w:t>
      </w:r>
      <w:proofErr w:type="spellStart"/>
      <w:r w:rsidR="00196EA4" w:rsidRPr="009E4DED">
        <w:rPr>
          <w:bCs/>
          <w:color w:val="000000"/>
          <w:lang w:val="en-US"/>
        </w:rPr>
        <w:t>berbagai</w:t>
      </w:r>
      <w:proofErr w:type="spellEnd"/>
      <w:r w:rsidR="00196EA4" w:rsidRPr="009E4DED">
        <w:rPr>
          <w:bCs/>
          <w:color w:val="000000"/>
          <w:lang w:val="en-US"/>
        </w:rPr>
        <w:t xml:space="preserve"> </w:t>
      </w:r>
      <w:proofErr w:type="spellStart"/>
      <w:r w:rsidR="00196EA4" w:rsidRPr="009E4DED">
        <w:rPr>
          <w:bCs/>
          <w:color w:val="000000"/>
          <w:lang w:val="en-US"/>
        </w:rPr>
        <w:t>macam</w:t>
      </w:r>
      <w:proofErr w:type="spellEnd"/>
      <w:r w:rsidR="00196EA4" w:rsidRPr="009E4DED">
        <w:rPr>
          <w:bCs/>
          <w:color w:val="000000"/>
          <w:lang w:val="en-US"/>
        </w:rPr>
        <w:t xml:space="preserve"> </w:t>
      </w:r>
      <w:proofErr w:type="spellStart"/>
      <w:r w:rsidR="00196EA4" w:rsidRPr="009E4DED">
        <w:rPr>
          <w:bCs/>
          <w:color w:val="000000"/>
          <w:lang w:val="en-US"/>
        </w:rPr>
        <w:t>masalah</w:t>
      </w:r>
      <w:proofErr w:type="spellEnd"/>
      <w:r w:rsidR="00196EA4" w:rsidRPr="009E4DED">
        <w:rPr>
          <w:bCs/>
          <w:color w:val="000000"/>
          <w:lang w:val="en-US"/>
        </w:rPr>
        <w:t xml:space="preserve"> </w:t>
      </w:r>
      <w:proofErr w:type="spellStart"/>
      <w:r w:rsidR="00196EA4" w:rsidRPr="009E4DED">
        <w:rPr>
          <w:bCs/>
          <w:color w:val="000000"/>
          <w:lang w:val="en-US"/>
        </w:rPr>
        <w:t>optimasi</w:t>
      </w:r>
      <w:proofErr w:type="spellEnd"/>
      <w:r w:rsidR="00196EA4" w:rsidRPr="009E4DED">
        <w:rPr>
          <w:bCs/>
          <w:color w:val="000000"/>
          <w:lang w:val="en-US"/>
        </w:rPr>
        <w:t xml:space="preserve"> non-</w:t>
      </w:r>
      <w:proofErr w:type="spellStart"/>
      <w:r w:rsidR="00196EA4" w:rsidRPr="009E4DED">
        <w:rPr>
          <w:bCs/>
          <w:color w:val="000000"/>
          <w:lang w:val="en-US"/>
        </w:rPr>
        <w:t>konveks</w:t>
      </w:r>
      <w:proofErr w:type="spellEnd"/>
      <w:r w:rsidR="00A17F80" w:rsidRPr="009E4DED">
        <w:rPr>
          <w:bCs/>
          <w:color w:val="000000"/>
          <w:lang w:val="en-US"/>
        </w:rPr>
        <w:t xml:space="preserve"> di </w:t>
      </w:r>
      <w:proofErr w:type="spellStart"/>
      <w:r w:rsidR="00A17F80" w:rsidRPr="009E4DED">
        <w:rPr>
          <w:bCs/>
          <w:color w:val="000000"/>
          <w:lang w:val="en-US"/>
        </w:rPr>
        <w:t>bidang</w:t>
      </w:r>
      <w:proofErr w:type="spellEnd"/>
      <w:r w:rsidR="00A17F80" w:rsidRPr="009E4DED">
        <w:rPr>
          <w:bCs/>
          <w:color w:val="000000"/>
          <w:lang w:val="en-US"/>
        </w:rPr>
        <w:t xml:space="preserve"> </w:t>
      </w:r>
      <w:r w:rsidR="00A17F80" w:rsidRPr="009E4DED">
        <w:rPr>
          <w:bCs/>
          <w:i/>
          <w:iCs/>
          <w:color w:val="000000"/>
          <w:lang w:val="en-US"/>
        </w:rPr>
        <w:t>machine learning</w:t>
      </w:r>
      <w:r w:rsidR="00A17F80" w:rsidRPr="009E4DED">
        <w:rPr>
          <w:bCs/>
          <w:color w:val="000000"/>
          <w:lang w:val="en-US"/>
        </w:rPr>
        <w:t xml:space="preserve"> </w:t>
      </w:r>
      <w:proofErr w:type="spellStart"/>
      <w:r w:rsidR="00A17F80" w:rsidRPr="009E4DED">
        <w:rPr>
          <w:bCs/>
          <w:color w:val="000000"/>
          <w:lang w:val="en-US"/>
        </w:rPr>
        <w:t>dengan</w:t>
      </w:r>
      <w:proofErr w:type="spellEnd"/>
      <w:r w:rsidR="00A17F80" w:rsidRPr="009E4DED">
        <w:rPr>
          <w:bCs/>
          <w:color w:val="000000"/>
          <w:lang w:val="en-US"/>
        </w:rPr>
        <w:t xml:space="preserve"> </w:t>
      </w:r>
      <w:proofErr w:type="spellStart"/>
      <w:r w:rsidR="00A17F80" w:rsidRPr="009E4DED">
        <w:rPr>
          <w:bCs/>
          <w:color w:val="000000"/>
          <w:lang w:val="en-US"/>
        </w:rPr>
        <w:t>keandalannya</w:t>
      </w:r>
      <w:proofErr w:type="spellEnd"/>
      <w:r w:rsidR="00A17F80" w:rsidRPr="009E4DED">
        <w:rPr>
          <w:bCs/>
          <w:color w:val="000000"/>
          <w:lang w:val="en-US"/>
        </w:rPr>
        <w:t xml:space="preserve"> yang </w:t>
      </w:r>
      <w:proofErr w:type="spellStart"/>
      <w:r w:rsidR="00A17F80" w:rsidRPr="009E4DED">
        <w:rPr>
          <w:bCs/>
          <w:color w:val="000000"/>
          <w:lang w:val="en-US"/>
        </w:rPr>
        <w:t>mampu</w:t>
      </w:r>
      <w:proofErr w:type="spellEnd"/>
      <w:r w:rsidR="00A17F80" w:rsidRPr="009E4DED">
        <w:rPr>
          <w:bCs/>
          <w:color w:val="000000"/>
          <w:lang w:val="en-US"/>
        </w:rPr>
        <w:t xml:space="preserve"> </w:t>
      </w:r>
      <w:proofErr w:type="spellStart"/>
      <w:r w:rsidR="00BA72DD" w:rsidRPr="009E4DED">
        <w:rPr>
          <w:bCs/>
          <w:color w:val="000000"/>
          <w:lang w:val="en-US"/>
        </w:rPr>
        <w:t>meminimumkan</w:t>
      </w:r>
      <w:proofErr w:type="spellEnd"/>
      <w:r w:rsidR="00BA72DD" w:rsidRPr="009E4DED">
        <w:rPr>
          <w:bCs/>
          <w:color w:val="000000"/>
          <w:lang w:val="en-US"/>
        </w:rPr>
        <w:t xml:space="preserve"> </w:t>
      </w:r>
      <w:proofErr w:type="spellStart"/>
      <w:r w:rsidR="00BA72DD" w:rsidRPr="009E4DED">
        <w:rPr>
          <w:bCs/>
          <w:color w:val="000000"/>
          <w:lang w:val="en-US"/>
        </w:rPr>
        <w:t>nilai</w:t>
      </w:r>
      <w:proofErr w:type="spellEnd"/>
      <w:r w:rsidR="00BA72DD" w:rsidRPr="009E4DED">
        <w:rPr>
          <w:bCs/>
          <w:color w:val="000000"/>
          <w:lang w:val="en-US"/>
        </w:rPr>
        <w:t xml:space="preserve"> </w:t>
      </w:r>
      <w:proofErr w:type="spellStart"/>
      <w:r w:rsidR="00BA72DD" w:rsidRPr="009E4DED">
        <w:rPr>
          <w:bCs/>
          <w:color w:val="000000"/>
          <w:lang w:val="en-US"/>
        </w:rPr>
        <w:t>dari</w:t>
      </w:r>
      <w:proofErr w:type="spellEnd"/>
      <w:r w:rsidR="00BA72DD" w:rsidRPr="009E4DED">
        <w:rPr>
          <w:bCs/>
          <w:color w:val="000000"/>
          <w:lang w:val="en-US"/>
        </w:rPr>
        <w:t xml:space="preserve"> </w:t>
      </w:r>
      <w:proofErr w:type="spellStart"/>
      <w:r w:rsidR="00BA72DD" w:rsidRPr="009E4DED">
        <w:rPr>
          <w:bCs/>
          <w:color w:val="000000"/>
          <w:lang w:val="en-US"/>
        </w:rPr>
        <w:t>fungsi</w:t>
      </w:r>
      <w:proofErr w:type="spellEnd"/>
      <w:r w:rsidR="00BA72DD" w:rsidRPr="009E4DED">
        <w:rPr>
          <w:bCs/>
          <w:color w:val="000000"/>
          <w:lang w:val="en-US"/>
        </w:rPr>
        <w:t xml:space="preserve"> </w:t>
      </w:r>
      <w:proofErr w:type="spellStart"/>
      <w:r w:rsidR="00BA72DD" w:rsidRPr="009E4DED">
        <w:rPr>
          <w:bCs/>
          <w:color w:val="000000"/>
          <w:lang w:val="en-US"/>
        </w:rPr>
        <w:t>biaya</w:t>
      </w:r>
      <w:proofErr w:type="spellEnd"/>
      <w:r w:rsidR="00BA72DD" w:rsidRPr="009E4DED">
        <w:rPr>
          <w:bCs/>
          <w:color w:val="000000"/>
          <w:lang w:val="en-US"/>
        </w:rPr>
        <w:t xml:space="preserve"> </w:t>
      </w:r>
      <w:proofErr w:type="spellStart"/>
      <w:r w:rsidR="00BA72DD" w:rsidRPr="009E4DED">
        <w:rPr>
          <w:bCs/>
          <w:color w:val="000000"/>
          <w:lang w:val="en-US"/>
        </w:rPr>
        <w:t>lebih</w:t>
      </w:r>
      <w:proofErr w:type="spellEnd"/>
      <w:r w:rsidR="00BA72DD" w:rsidRPr="009E4DED">
        <w:rPr>
          <w:bCs/>
          <w:color w:val="000000"/>
          <w:lang w:val="en-US"/>
        </w:rPr>
        <w:t xml:space="preserve"> </w:t>
      </w:r>
      <w:proofErr w:type="spellStart"/>
      <w:r w:rsidR="00BA72DD" w:rsidRPr="009E4DED">
        <w:rPr>
          <w:bCs/>
          <w:color w:val="000000"/>
          <w:lang w:val="en-US"/>
        </w:rPr>
        <w:t>cepat</w:t>
      </w:r>
      <w:proofErr w:type="spellEnd"/>
      <w:r w:rsidR="00BA72DD" w:rsidRPr="009E4DED">
        <w:rPr>
          <w:bCs/>
          <w:color w:val="000000"/>
          <w:lang w:val="en-US"/>
        </w:rPr>
        <w:t xml:space="preserve"> </w:t>
      </w:r>
      <w:proofErr w:type="spellStart"/>
      <w:r w:rsidR="00BA72DD" w:rsidRPr="009E4DED">
        <w:rPr>
          <w:bCs/>
          <w:color w:val="000000"/>
          <w:lang w:val="en-US"/>
        </w:rPr>
        <w:t>dibandingkan</w:t>
      </w:r>
      <w:proofErr w:type="spellEnd"/>
      <w:r w:rsidR="00BA72DD" w:rsidRPr="009E4DED">
        <w:rPr>
          <w:bCs/>
          <w:color w:val="000000"/>
          <w:lang w:val="en-US"/>
        </w:rPr>
        <w:t xml:space="preserve"> </w:t>
      </w:r>
      <w:proofErr w:type="spellStart"/>
      <w:r w:rsidR="00BA72DD" w:rsidRPr="009E4DED">
        <w:rPr>
          <w:bCs/>
          <w:color w:val="000000"/>
          <w:lang w:val="en-US"/>
        </w:rPr>
        <w:t>pengoptimal</w:t>
      </w:r>
      <w:proofErr w:type="spellEnd"/>
      <w:r w:rsidR="00BA72DD" w:rsidRPr="009E4DED">
        <w:rPr>
          <w:bCs/>
          <w:color w:val="000000"/>
          <w:lang w:val="en-US"/>
        </w:rPr>
        <w:t xml:space="preserve"> </w:t>
      </w:r>
      <w:proofErr w:type="spellStart"/>
      <w:r w:rsidR="00BA72DD" w:rsidRPr="009E4DED">
        <w:rPr>
          <w:bCs/>
          <w:color w:val="000000"/>
          <w:lang w:val="en-US"/>
        </w:rPr>
        <w:t>lainnya</w:t>
      </w:r>
      <w:proofErr w:type="spellEnd"/>
      <w:r w:rsidR="00BA72DD" w:rsidRPr="009E4DED">
        <w:rPr>
          <w:bCs/>
          <w:color w:val="000000"/>
          <w:lang w:val="en-US"/>
        </w:rPr>
        <w:t xml:space="preserve"> </w:t>
      </w:r>
      <w:sdt>
        <w:sdtPr>
          <w:rPr>
            <w:bCs/>
            <w:color w:val="000000"/>
            <w:lang w:val="en-US"/>
          </w:rPr>
          <w:tag w:val="MENDELEY_CITATION_v3_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"/>
          <w:id w:val="691113467"/>
          <w:placeholder>
            <w:docPart w:val="DefaultPlaceholder_-1854013440"/>
          </w:placeholder>
        </w:sdtPr>
        <w:sdtEndPr/>
        <w:sdtContent>
          <w:r w:rsidR="00D23F98">
            <w:rPr>
              <w:rFonts w:eastAsia="Times New Roman"/>
            </w:rPr>
            <w:t>(</w:t>
          </w:r>
          <w:proofErr w:type="spellStart"/>
          <w:r w:rsidR="00D23F98">
            <w:rPr>
              <w:rFonts w:eastAsia="Times New Roman"/>
            </w:rPr>
            <w:t>Kingma</w:t>
          </w:r>
          <w:proofErr w:type="spellEnd"/>
          <w:r w:rsidR="00D23F98">
            <w:rPr>
              <w:rFonts w:eastAsia="Times New Roman"/>
            </w:rPr>
            <w:t xml:space="preserve"> &amp; </w:t>
          </w:r>
          <w:proofErr w:type="spellStart"/>
          <w:r w:rsidR="00D23F98">
            <w:rPr>
              <w:rFonts w:eastAsia="Times New Roman"/>
            </w:rPr>
            <w:t>Ba</w:t>
          </w:r>
          <w:proofErr w:type="spellEnd"/>
          <w:r w:rsidR="00D23F98">
            <w:rPr>
              <w:rFonts w:eastAsia="Times New Roman"/>
            </w:rPr>
            <w:t>, 2017)</w:t>
          </w:r>
        </w:sdtContent>
      </w:sdt>
      <w:r w:rsidR="00CA5224" w:rsidRPr="009E4DED">
        <w:rPr>
          <w:bCs/>
          <w:color w:val="000000"/>
          <w:lang w:val="en-US"/>
        </w:rPr>
        <w:t>.</w:t>
      </w:r>
    </w:p>
    <w:p w14:paraId="41EC347F" w14:textId="77777777" w:rsidR="0084184B" w:rsidRPr="009E4DED" w:rsidRDefault="00492205" w:rsidP="0084184B">
      <w:pPr>
        <w:pStyle w:val="ListParagraph"/>
        <w:keepNext/>
        <w:spacing w:line="480" w:lineRule="auto"/>
        <w:ind w:firstLine="698"/>
        <w:jc w:val="both"/>
      </w:pPr>
      <w:r w:rsidRPr="009E4DED">
        <w:rPr>
          <w:bCs/>
          <w:noProof/>
          <w:color w:val="000000"/>
          <w:lang w:val="en-US"/>
        </w:rPr>
        <w:drawing>
          <wp:inline distT="0" distB="0" distL="0" distR="0" wp14:anchorId="2BB8F289" wp14:editId="2388121D">
            <wp:extent cx="3338624" cy="3217567"/>
            <wp:effectExtent l="0" t="0" r="0" b="1905"/>
            <wp:docPr id="509147761" name="Picture 509147761" descr="A graph of a graph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47761" name="Picture 1" descr="A graph of a graph of data&#10;&#10;Description automatically generated with medium confidence"/>
                    <pic:cNvPicPr/>
                  </pic:nvPicPr>
                  <pic:blipFill>
                    <a:blip r:embed="rId30"/>
                    <a:stretch>
                      <a:fillRect/>
                    </a:stretch>
                  </pic:blipFill>
                  <pic:spPr>
                    <a:xfrm>
                      <a:off x="0" y="0"/>
                      <a:ext cx="3354241" cy="3232618"/>
                    </a:xfrm>
                    <a:prstGeom prst="rect">
                      <a:avLst/>
                    </a:prstGeom>
                  </pic:spPr>
                </pic:pic>
              </a:graphicData>
            </a:graphic>
          </wp:inline>
        </w:drawing>
      </w:r>
    </w:p>
    <w:p w14:paraId="4A73345E" w14:textId="3241376F" w:rsidR="00492205" w:rsidRPr="009E4DED" w:rsidRDefault="0084184B" w:rsidP="00BF2E9E">
      <w:pPr>
        <w:pStyle w:val="Caption"/>
        <w:ind w:left="709"/>
        <w:jc w:val="center"/>
        <w:rPr>
          <w:bCs/>
          <w:color w:val="000000"/>
          <w:lang w:val="en-US"/>
        </w:rPr>
      </w:pPr>
      <w:r w:rsidRPr="009E4DED">
        <w:rPr>
          <w:i w:val="0"/>
          <w:iCs w:val="0"/>
        </w:rPr>
        <w:t>Gambar 2.</w:t>
      </w:r>
      <w:r w:rsidRPr="009E4DED">
        <w:rPr>
          <w:i w:val="0"/>
          <w:iCs w:val="0"/>
        </w:rPr>
        <w:fldChar w:fldCharType="begin"/>
      </w:r>
      <w:r w:rsidRPr="009E4DED">
        <w:rPr>
          <w:i w:val="0"/>
          <w:iCs w:val="0"/>
        </w:rPr>
        <w:instrText xml:space="preserve"> SEQ Gambar_2. \* ARABIC </w:instrText>
      </w:r>
      <w:r w:rsidRPr="009E4DED">
        <w:rPr>
          <w:i w:val="0"/>
          <w:iCs w:val="0"/>
        </w:rPr>
        <w:fldChar w:fldCharType="separate"/>
      </w:r>
      <w:r w:rsidR="00E31D9E">
        <w:rPr>
          <w:i w:val="0"/>
          <w:iCs w:val="0"/>
          <w:noProof/>
        </w:rPr>
        <w:t>4</w:t>
      </w:r>
      <w:r w:rsidRPr="009E4DED">
        <w:rPr>
          <w:i w:val="0"/>
          <w:iCs w:val="0"/>
        </w:rPr>
        <w:fldChar w:fldCharType="end"/>
      </w:r>
      <w:r w:rsidRPr="009E4DED">
        <w:rPr>
          <w:i w:val="0"/>
          <w:iCs w:val="0"/>
          <w:lang w:val="en-US"/>
        </w:rPr>
        <w:t xml:space="preserve">. </w:t>
      </w:r>
      <w:proofErr w:type="spellStart"/>
      <w:r w:rsidRPr="009E4DED">
        <w:rPr>
          <w:i w:val="0"/>
          <w:iCs w:val="0"/>
          <w:lang w:val="en-US"/>
        </w:rPr>
        <w:t>Perbandingan</w:t>
      </w:r>
      <w:proofErr w:type="spellEnd"/>
      <w:r w:rsidRPr="009E4DED">
        <w:rPr>
          <w:lang w:val="en-US"/>
        </w:rPr>
        <w:t xml:space="preserve"> Adam </w:t>
      </w:r>
      <w:proofErr w:type="spellStart"/>
      <w:r w:rsidRPr="009E4DED">
        <w:rPr>
          <w:i w:val="0"/>
          <w:iCs w:val="0"/>
          <w:lang w:val="en-US"/>
        </w:rPr>
        <w:t>dengan</w:t>
      </w:r>
      <w:proofErr w:type="spellEnd"/>
      <w:r w:rsidRPr="009E4DED">
        <w:rPr>
          <w:i w:val="0"/>
          <w:iCs w:val="0"/>
          <w:lang w:val="en-US"/>
        </w:rPr>
        <w:t xml:space="preserve"> </w:t>
      </w:r>
      <w:proofErr w:type="spellStart"/>
      <w:r w:rsidRPr="009E4DED">
        <w:rPr>
          <w:i w:val="0"/>
          <w:iCs w:val="0"/>
          <w:lang w:val="en-US"/>
        </w:rPr>
        <w:t>pengoptimal</w:t>
      </w:r>
      <w:proofErr w:type="spellEnd"/>
      <w:r w:rsidRPr="009E4DED">
        <w:rPr>
          <w:i w:val="0"/>
          <w:iCs w:val="0"/>
          <w:lang w:val="en-US"/>
        </w:rPr>
        <w:t xml:space="preserve"> </w:t>
      </w:r>
      <w:proofErr w:type="spellStart"/>
      <w:r w:rsidRPr="009E4DED">
        <w:rPr>
          <w:i w:val="0"/>
          <w:iCs w:val="0"/>
          <w:lang w:val="en-US"/>
        </w:rPr>
        <w:t>lainnya</w:t>
      </w:r>
      <w:proofErr w:type="spellEnd"/>
      <w:sdt>
        <w:sdtPr>
          <w:rPr>
            <w:i w:val="0"/>
            <w:iCs w:val="0"/>
            <w:lang w:val="en-US"/>
          </w:rPr>
          <w:tag w:val="MENDELEY_CITATION_v3_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"/>
          <w:id w:val="634532387"/>
          <w:placeholder>
            <w:docPart w:val="DefaultPlaceholder_-1854013440"/>
          </w:placeholder>
        </w:sdtPr>
        <w:sdtEndPr/>
        <w:sdtContent>
          <w:r w:rsidR="00E67C8C">
            <w:rPr>
              <w:i w:val="0"/>
              <w:iCs w:val="0"/>
              <w:lang w:val="en-US"/>
            </w:rPr>
            <w:t xml:space="preserve"> </w:t>
          </w:r>
          <w:r w:rsidR="00D23F98">
            <w:rPr>
              <w:rFonts w:eastAsia="Times New Roman"/>
            </w:rPr>
            <w:t>(</w:t>
          </w:r>
          <w:proofErr w:type="spellStart"/>
          <w:r w:rsidR="00D23F98">
            <w:rPr>
              <w:rFonts w:eastAsia="Times New Roman"/>
            </w:rPr>
            <w:t>Kingma</w:t>
          </w:r>
          <w:proofErr w:type="spellEnd"/>
          <w:r w:rsidR="00D23F98">
            <w:rPr>
              <w:rFonts w:eastAsia="Times New Roman"/>
            </w:rPr>
            <w:t xml:space="preserve"> &amp; </w:t>
          </w:r>
          <w:proofErr w:type="spellStart"/>
          <w:r w:rsidR="00D23F98">
            <w:rPr>
              <w:rFonts w:eastAsia="Times New Roman"/>
            </w:rPr>
            <w:t>Ba</w:t>
          </w:r>
          <w:proofErr w:type="spellEnd"/>
          <w:r w:rsidR="00D23F98">
            <w:rPr>
              <w:rFonts w:eastAsia="Times New Roman"/>
            </w:rPr>
            <w:t>, 2017)</w:t>
          </w:r>
        </w:sdtContent>
      </w:sdt>
    </w:p>
    <w:p w14:paraId="0E1FA080" w14:textId="575A7F29" w:rsidR="00384151" w:rsidRPr="009E4DED" w:rsidRDefault="00FA0727" w:rsidP="00DF4F8E">
      <w:pPr>
        <w:pStyle w:val="BAB"/>
        <w:numPr>
          <w:ilvl w:val="2"/>
          <w:numId w:val="19"/>
        </w:numPr>
        <w:tabs>
          <w:tab w:val="left" w:pos="709"/>
        </w:tabs>
        <w:ind w:left="709" w:hanging="425"/>
        <w:jc w:val="left"/>
        <w:rPr>
          <w:rFonts w:cs="Times New Roman"/>
          <w:i/>
          <w:iCs/>
          <w:szCs w:val="24"/>
          <w:lang w:val="en-US"/>
        </w:rPr>
      </w:pPr>
      <w:r w:rsidRPr="009E4DED">
        <w:rPr>
          <w:rFonts w:cs="Times New Roman"/>
          <w:i/>
          <w:iCs/>
          <w:szCs w:val="24"/>
          <w:lang w:val="en-US"/>
        </w:rPr>
        <w:t>Categorical Cross</w:t>
      </w:r>
      <w:r w:rsidR="00524F8B" w:rsidRPr="009E4DED">
        <w:rPr>
          <w:rFonts w:cs="Times New Roman"/>
          <w:i/>
          <w:iCs/>
          <w:szCs w:val="24"/>
          <w:lang w:val="en-US"/>
        </w:rPr>
        <w:t>-</w:t>
      </w:r>
      <w:r w:rsidRPr="009E4DED">
        <w:rPr>
          <w:rFonts w:cs="Times New Roman"/>
          <w:i/>
          <w:iCs/>
          <w:szCs w:val="24"/>
          <w:lang w:val="en-US"/>
        </w:rPr>
        <w:t>entropy</w:t>
      </w:r>
    </w:p>
    <w:p w14:paraId="175A6C6F" w14:textId="58388680" w:rsidR="008218B3" w:rsidRPr="009E4DED" w:rsidRDefault="008759FA" w:rsidP="008218B3">
      <w:pPr>
        <w:pStyle w:val="BAB"/>
        <w:tabs>
          <w:tab w:val="left" w:pos="709"/>
        </w:tabs>
        <w:ind w:left="709" w:firstLine="709"/>
        <w:jc w:val="left"/>
        <w:rPr>
          <w:rFonts w:cs="Times New Roman"/>
          <w:b w:val="0"/>
          <w:bCs/>
          <w:szCs w:val="24"/>
          <w:lang w:val="en-US"/>
        </w:rPr>
      </w:pPr>
      <w:r w:rsidRPr="009E4DED">
        <w:rPr>
          <w:rFonts w:cs="Times New Roman"/>
          <w:b w:val="0"/>
          <w:bCs/>
          <w:i/>
          <w:iCs/>
          <w:szCs w:val="24"/>
          <w:lang w:val="en-US"/>
        </w:rPr>
        <w:t xml:space="preserve">Categorical cross-entropy </w:t>
      </w:r>
      <w:proofErr w:type="spellStart"/>
      <w:r w:rsidR="00B23575" w:rsidRPr="009E4DED">
        <w:rPr>
          <w:rFonts w:cs="Times New Roman"/>
          <w:b w:val="0"/>
          <w:bCs/>
          <w:szCs w:val="24"/>
          <w:lang w:val="en-US"/>
        </w:rPr>
        <w:t>adalah</w:t>
      </w:r>
      <w:proofErr w:type="spellEnd"/>
      <w:r w:rsidR="00B23575" w:rsidRPr="009E4DED">
        <w:rPr>
          <w:rFonts w:cs="Times New Roman"/>
          <w:b w:val="0"/>
          <w:bCs/>
          <w:szCs w:val="24"/>
          <w:lang w:val="en-US"/>
        </w:rPr>
        <w:t xml:space="preserve"> </w:t>
      </w:r>
      <w:proofErr w:type="spellStart"/>
      <w:r w:rsidR="00B23575" w:rsidRPr="009E4DED">
        <w:rPr>
          <w:rFonts w:cs="Times New Roman"/>
          <w:b w:val="0"/>
          <w:bCs/>
          <w:szCs w:val="24"/>
          <w:lang w:val="en-US"/>
        </w:rPr>
        <w:t>fungsi</w:t>
      </w:r>
      <w:proofErr w:type="spellEnd"/>
      <w:r w:rsidR="00B23575" w:rsidRPr="009E4DED">
        <w:rPr>
          <w:rFonts w:cs="Times New Roman"/>
          <w:b w:val="0"/>
          <w:bCs/>
          <w:szCs w:val="24"/>
          <w:lang w:val="en-US"/>
        </w:rPr>
        <w:t xml:space="preserve"> </w:t>
      </w:r>
      <w:r w:rsidR="00B23575" w:rsidRPr="009E4DED">
        <w:rPr>
          <w:rFonts w:cs="Times New Roman"/>
          <w:b w:val="0"/>
          <w:bCs/>
          <w:i/>
          <w:iCs/>
          <w:szCs w:val="24"/>
          <w:lang w:val="en-US"/>
        </w:rPr>
        <w:t xml:space="preserve">loss </w:t>
      </w:r>
      <w:r w:rsidR="00B23575" w:rsidRPr="009E4DED">
        <w:rPr>
          <w:rFonts w:cs="Times New Roman"/>
          <w:b w:val="0"/>
          <w:bCs/>
          <w:szCs w:val="24"/>
          <w:lang w:val="en-US"/>
        </w:rPr>
        <w:t xml:space="preserve">yang </w:t>
      </w:r>
      <w:proofErr w:type="spellStart"/>
      <w:r w:rsidR="00B23575" w:rsidRPr="009E4DED">
        <w:rPr>
          <w:rFonts w:cs="Times New Roman"/>
          <w:b w:val="0"/>
          <w:bCs/>
          <w:szCs w:val="24"/>
          <w:lang w:val="en-US"/>
        </w:rPr>
        <w:t>digunakan</w:t>
      </w:r>
      <w:proofErr w:type="spellEnd"/>
      <w:r w:rsidR="00B23575" w:rsidRPr="009E4DED">
        <w:rPr>
          <w:rFonts w:cs="Times New Roman"/>
          <w:b w:val="0"/>
          <w:bCs/>
          <w:szCs w:val="24"/>
          <w:lang w:val="en-US"/>
        </w:rPr>
        <w:t xml:space="preserve"> </w:t>
      </w:r>
      <w:proofErr w:type="spellStart"/>
      <w:r w:rsidR="00B23575" w:rsidRPr="009E4DED">
        <w:rPr>
          <w:rFonts w:cs="Times New Roman"/>
          <w:b w:val="0"/>
          <w:bCs/>
          <w:szCs w:val="24"/>
          <w:lang w:val="en-US"/>
        </w:rPr>
        <w:t>untuk</w:t>
      </w:r>
      <w:proofErr w:type="spellEnd"/>
      <w:r w:rsidR="00B23575" w:rsidRPr="009E4DED">
        <w:rPr>
          <w:rFonts w:cs="Times New Roman"/>
          <w:b w:val="0"/>
          <w:bCs/>
          <w:szCs w:val="24"/>
          <w:lang w:val="en-US"/>
        </w:rPr>
        <w:t xml:space="preserve"> </w:t>
      </w:r>
      <w:proofErr w:type="spellStart"/>
      <w:r w:rsidR="00B23575" w:rsidRPr="009E4DED">
        <w:rPr>
          <w:rFonts w:cs="Times New Roman"/>
          <w:b w:val="0"/>
          <w:bCs/>
          <w:szCs w:val="24"/>
          <w:lang w:val="en-US"/>
        </w:rPr>
        <w:t>klasifikasi</w:t>
      </w:r>
      <w:proofErr w:type="spellEnd"/>
      <w:r w:rsidR="00B23575" w:rsidRPr="009E4DED">
        <w:rPr>
          <w:rFonts w:cs="Times New Roman"/>
          <w:b w:val="0"/>
          <w:bCs/>
          <w:szCs w:val="24"/>
          <w:lang w:val="en-US"/>
        </w:rPr>
        <w:t xml:space="preserve"> multi-</w:t>
      </w:r>
      <w:proofErr w:type="spellStart"/>
      <w:r w:rsidR="00B23575" w:rsidRPr="009E4DED">
        <w:rPr>
          <w:rFonts w:cs="Times New Roman"/>
          <w:b w:val="0"/>
          <w:bCs/>
          <w:szCs w:val="24"/>
          <w:lang w:val="en-US"/>
        </w:rPr>
        <w:t>kelas</w:t>
      </w:r>
      <w:proofErr w:type="spellEnd"/>
      <w:r w:rsidR="004F290B" w:rsidRPr="009E4DED">
        <w:rPr>
          <w:rFonts w:cs="Times New Roman"/>
          <w:b w:val="0"/>
          <w:bCs/>
          <w:szCs w:val="24"/>
          <w:lang w:val="en-US"/>
        </w:rPr>
        <w:t xml:space="preserve">. </w:t>
      </w:r>
      <w:proofErr w:type="spellStart"/>
      <w:r w:rsidR="004F290B" w:rsidRPr="009E4DED">
        <w:rPr>
          <w:rFonts w:cs="Times New Roman"/>
          <w:b w:val="0"/>
          <w:bCs/>
          <w:szCs w:val="24"/>
          <w:lang w:val="en-US"/>
        </w:rPr>
        <w:t>Fungsi</w:t>
      </w:r>
      <w:proofErr w:type="spellEnd"/>
      <w:r w:rsidR="004F290B" w:rsidRPr="009E4DED">
        <w:rPr>
          <w:rFonts w:cs="Times New Roman"/>
          <w:b w:val="0"/>
          <w:bCs/>
          <w:szCs w:val="24"/>
          <w:lang w:val="en-US"/>
        </w:rPr>
        <w:t xml:space="preserve"> </w:t>
      </w:r>
      <w:proofErr w:type="spellStart"/>
      <w:r w:rsidR="004F290B" w:rsidRPr="009E4DED">
        <w:rPr>
          <w:rFonts w:cs="Times New Roman"/>
          <w:b w:val="0"/>
          <w:bCs/>
          <w:szCs w:val="24"/>
          <w:lang w:val="en-US"/>
        </w:rPr>
        <w:t>ini</w:t>
      </w:r>
      <w:proofErr w:type="spellEnd"/>
      <w:r w:rsidR="004F290B" w:rsidRPr="009E4DED">
        <w:rPr>
          <w:rFonts w:cs="Times New Roman"/>
          <w:b w:val="0"/>
          <w:bCs/>
          <w:szCs w:val="24"/>
          <w:lang w:val="en-US"/>
        </w:rPr>
        <w:t xml:space="preserve"> </w:t>
      </w:r>
      <w:proofErr w:type="spellStart"/>
      <w:r w:rsidR="004F290B" w:rsidRPr="009E4DED">
        <w:rPr>
          <w:rFonts w:cs="Times New Roman"/>
          <w:b w:val="0"/>
          <w:bCs/>
          <w:szCs w:val="24"/>
          <w:lang w:val="en-US"/>
        </w:rPr>
        <w:t>merupakan</w:t>
      </w:r>
      <w:proofErr w:type="spellEnd"/>
      <w:r w:rsidR="004F290B" w:rsidRPr="009E4DED">
        <w:rPr>
          <w:rFonts w:cs="Times New Roman"/>
          <w:b w:val="0"/>
          <w:bCs/>
          <w:szCs w:val="24"/>
          <w:lang w:val="en-US"/>
        </w:rPr>
        <w:t xml:space="preserve"> </w:t>
      </w:r>
      <w:proofErr w:type="spellStart"/>
      <w:r w:rsidR="004F290B" w:rsidRPr="009E4DED">
        <w:rPr>
          <w:rFonts w:cs="Times New Roman"/>
          <w:b w:val="0"/>
          <w:bCs/>
          <w:szCs w:val="24"/>
          <w:lang w:val="en-US"/>
        </w:rPr>
        <w:t>penggabungan</w:t>
      </w:r>
      <w:proofErr w:type="spellEnd"/>
      <w:r w:rsidR="004F290B" w:rsidRPr="009E4DED">
        <w:rPr>
          <w:rFonts w:cs="Times New Roman"/>
          <w:b w:val="0"/>
          <w:bCs/>
          <w:szCs w:val="24"/>
          <w:lang w:val="en-US"/>
        </w:rPr>
        <w:t xml:space="preserve"> </w:t>
      </w:r>
      <w:proofErr w:type="spellStart"/>
      <w:r w:rsidR="004F290B" w:rsidRPr="009E4DED">
        <w:rPr>
          <w:rFonts w:cs="Times New Roman"/>
          <w:b w:val="0"/>
          <w:bCs/>
          <w:szCs w:val="24"/>
          <w:lang w:val="en-US"/>
        </w:rPr>
        <w:t>antara</w:t>
      </w:r>
      <w:proofErr w:type="spellEnd"/>
      <w:r w:rsidR="004F290B" w:rsidRPr="009E4DED">
        <w:rPr>
          <w:rFonts w:cs="Times New Roman"/>
          <w:b w:val="0"/>
          <w:bCs/>
          <w:szCs w:val="24"/>
          <w:lang w:val="en-US"/>
        </w:rPr>
        <w:t xml:space="preserve"> </w:t>
      </w:r>
      <w:proofErr w:type="spellStart"/>
      <w:r w:rsidR="004F290B" w:rsidRPr="009E4DED">
        <w:rPr>
          <w:rFonts w:cs="Times New Roman"/>
          <w:b w:val="0"/>
          <w:bCs/>
          <w:szCs w:val="24"/>
          <w:lang w:val="en-US"/>
        </w:rPr>
        <w:t>fungsi</w:t>
      </w:r>
      <w:proofErr w:type="spellEnd"/>
      <w:r w:rsidR="004F290B" w:rsidRPr="009E4DED">
        <w:rPr>
          <w:rFonts w:cs="Times New Roman"/>
          <w:b w:val="0"/>
          <w:bCs/>
          <w:szCs w:val="24"/>
          <w:lang w:val="en-US"/>
        </w:rPr>
        <w:t xml:space="preserve"> </w:t>
      </w:r>
      <w:proofErr w:type="spellStart"/>
      <w:r w:rsidR="003966A8" w:rsidRPr="009E4DED">
        <w:rPr>
          <w:rFonts w:cs="Times New Roman"/>
          <w:b w:val="0"/>
          <w:bCs/>
          <w:szCs w:val="24"/>
          <w:lang w:val="en-US"/>
        </w:rPr>
        <w:t>aktivasi</w:t>
      </w:r>
      <w:proofErr w:type="spellEnd"/>
      <w:r w:rsidR="003966A8" w:rsidRPr="009E4DED">
        <w:rPr>
          <w:rFonts w:cs="Times New Roman"/>
          <w:b w:val="0"/>
          <w:bCs/>
          <w:szCs w:val="24"/>
          <w:lang w:val="en-US"/>
        </w:rPr>
        <w:t xml:space="preserve"> </w:t>
      </w:r>
      <w:proofErr w:type="spellStart"/>
      <w:r w:rsidR="003966A8" w:rsidRPr="009E4DED">
        <w:rPr>
          <w:rFonts w:cs="Times New Roman"/>
          <w:b w:val="0"/>
          <w:bCs/>
          <w:i/>
          <w:iCs/>
          <w:szCs w:val="24"/>
          <w:lang w:val="en-US"/>
        </w:rPr>
        <w:t>softmax</w:t>
      </w:r>
      <w:proofErr w:type="spellEnd"/>
      <w:r w:rsidR="003966A8" w:rsidRPr="009E4DED">
        <w:rPr>
          <w:rFonts w:cs="Times New Roman"/>
          <w:b w:val="0"/>
          <w:bCs/>
          <w:i/>
          <w:iCs/>
          <w:szCs w:val="24"/>
          <w:lang w:val="en-US"/>
        </w:rPr>
        <w:t xml:space="preserve"> </w:t>
      </w:r>
      <w:r w:rsidR="00F03521" w:rsidRPr="009E4DED">
        <w:rPr>
          <w:rFonts w:cs="Times New Roman"/>
          <w:b w:val="0"/>
          <w:bCs/>
          <w:szCs w:val="24"/>
          <w:lang w:val="en-US"/>
        </w:rPr>
        <w:t xml:space="preserve">dan </w:t>
      </w:r>
      <w:proofErr w:type="spellStart"/>
      <w:r w:rsidR="00F03521" w:rsidRPr="009E4DED">
        <w:rPr>
          <w:rFonts w:cs="Times New Roman"/>
          <w:b w:val="0"/>
          <w:bCs/>
          <w:szCs w:val="24"/>
          <w:lang w:val="en-US"/>
        </w:rPr>
        <w:t>fungsi</w:t>
      </w:r>
      <w:proofErr w:type="spellEnd"/>
      <w:r w:rsidR="00F03521" w:rsidRPr="009E4DED">
        <w:rPr>
          <w:rFonts w:cs="Times New Roman"/>
          <w:b w:val="0"/>
          <w:bCs/>
          <w:szCs w:val="24"/>
          <w:lang w:val="en-US"/>
        </w:rPr>
        <w:t xml:space="preserve"> </w:t>
      </w:r>
      <w:r w:rsidR="00F03521" w:rsidRPr="009E4DED">
        <w:rPr>
          <w:rFonts w:cs="Times New Roman"/>
          <w:b w:val="0"/>
          <w:bCs/>
          <w:i/>
          <w:iCs/>
          <w:szCs w:val="24"/>
          <w:lang w:val="en-US"/>
        </w:rPr>
        <w:t>cross-entropy loss</w:t>
      </w:r>
      <w:r w:rsidR="003B7A05" w:rsidRPr="009E4DED">
        <w:rPr>
          <w:rFonts w:cs="Times New Roman"/>
          <w:b w:val="0"/>
          <w:bCs/>
          <w:i/>
          <w:iCs/>
          <w:szCs w:val="24"/>
          <w:lang w:val="en-US"/>
        </w:rPr>
        <w:t>.</w:t>
      </w:r>
    </w:p>
    <w:p w14:paraId="0398C509" w14:textId="50B58F02" w:rsidR="004E3EE8" w:rsidRPr="009E4DED" w:rsidRDefault="00123A08" w:rsidP="00C87BAF">
      <w:pPr>
        <w:pStyle w:val="BAB"/>
        <w:tabs>
          <w:tab w:val="left" w:pos="7371"/>
        </w:tabs>
        <w:ind w:left="2552"/>
        <w:rPr>
          <w:rFonts w:cs="Times New Roman"/>
          <w:b w:val="0"/>
          <w:bCs/>
          <w:szCs w:val="24"/>
          <w:lang w:val="en-US"/>
        </w:rPr>
      </w:pPr>
      <m:oMath>
        <m:r>
          <m:rPr>
            <m:sty m:val="bi"/>
          </m:rPr>
          <w:rPr>
            <w:rFonts w:ascii="Cambria Math" w:hAnsi="Cambria Math" w:cs="Times New Roman"/>
            <w:szCs w:val="24"/>
            <w:lang w:val="en-US"/>
          </w:rPr>
          <m:t>CE=</m:t>
        </m:r>
        <m:f>
          <m:fPr>
            <m:ctrlPr>
              <w:rPr>
                <w:rFonts w:ascii="Cambria Math" w:hAnsi="Cambria Math" w:cs="Times New Roman"/>
                <w:b w:val="0"/>
                <w:bCs/>
                <w:i/>
                <w:szCs w:val="24"/>
                <w:lang w:val="en-US"/>
              </w:rPr>
            </m:ctrlPr>
          </m:fPr>
          <m:num>
            <m:r>
              <m:rPr>
                <m:sty m:val="bi"/>
              </m:rPr>
              <w:rPr>
                <w:rFonts w:ascii="Cambria Math" w:hAnsi="Cambria Math" w:cs="Times New Roman"/>
                <w:szCs w:val="24"/>
                <w:lang w:val="en-US"/>
              </w:rPr>
              <m:t>1</m:t>
            </m:r>
          </m:num>
          <m:den>
            <m:r>
              <m:rPr>
                <m:sty m:val="bi"/>
              </m:rPr>
              <w:rPr>
                <w:rFonts w:ascii="Cambria Math" w:hAnsi="Cambria Math" w:cs="Times New Roman"/>
                <w:szCs w:val="24"/>
                <w:lang w:val="en-US"/>
              </w:rPr>
              <m:t>n</m:t>
            </m:r>
          </m:den>
        </m:f>
        <m:nary>
          <m:naryPr>
            <m:chr m:val="∑"/>
            <m:limLoc m:val="undOvr"/>
            <m:ctrlPr>
              <w:rPr>
                <w:rFonts w:ascii="Cambria Math" w:hAnsi="Cambria Math" w:cs="Times New Roman"/>
                <w:b w:val="0"/>
                <w:bCs/>
                <w:i/>
                <w:szCs w:val="24"/>
                <w:lang w:val="en-US"/>
              </w:rPr>
            </m:ctrlPr>
          </m:naryPr>
          <m:sub>
            <m:r>
              <m:rPr>
                <m:sty m:val="bi"/>
              </m:rPr>
              <w:rPr>
                <w:rFonts w:ascii="Cambria Math" w:hAnsi="Cambria Math" w:cs="Times New Roman"/>
                <w:szCs w:val="24"/>
                <w:lang w:val="en-US"/>
              </w:rPr>
              <m:t>i</m:t>
            </m:r>
          </m:sub>
          <m:sup>
            <m:r>
              <m:rPr>
                <m:sty m:val="bi"/>
              </m:rPr>
              <w:rPr>
                <w:rFonts w:ascii="Cambria Math" w:hAnsi="Cambria Math" w:cs="Times New Roman"/>
                <w:szCs w:val="24"/>
                <w:lang w:val="en-US"/>
              </w:rPr>
              <m:t>n</m:t>
            </m:r>
          </m:sup>
          <m:e>
            <m:d>
              <m:dPr>
                <m:ctrlPr>
                  <w:rPr>
                    <w:rFonts w:ascii="Cambria Math" w:hAnsi="Cambria Math" w:cs="Times New Roman"/>
                    <w:i/>
                    <w:szCs w:val="24"/>
                    <w:lang w:val="en-US"/>
                  </w:rPr>
                </m:ctrlPr>
              </m:dPr>
              <m:e>
                <m:r>
                  <m:rPr>
                    <m:sty m:val="bi"/>
                  </m:rPr>
                  <w:rPr>
                    <w:rFonts w:ascii="Cambria Math" w:hAnsi="Cambria Math" w:cs="Times New Roman"/>
                    <w:szCs w:val="24"/>
                    <w:lang w:val="en-US"/>
                  </w:rPr>
                  <m:t>-</m:t>
                </m:r>
                <m:r>
                  <m:rPr>
                    <m:sty m:val="b"/>
                  </m:rPr>
                  <w:rPr>
                    <w:rFonts w:ascii="Cambria Math" w:hAnsi="Cambria Math" w:cs="Times New Roman"/>
                    <w:szCs w:val="24"/>
                    <w:lang w:val="en-US"/>
                  </w:rPr>
                  <m:t>lo</m:t>
                </m:r>
                <m:func>
                  <m:funcPr>
                    <m:ctrlPr>
                      <w:rPr>
                        <w:rFonts w:ascii="Cambria Math" w:hAnsi="Cambria Math" w:cs="Times New Roman"/>
                        <w:szCs w:val="24"/>
                        <w:lang w:val="en-US"/>
                      </w:rPr>
                    </m:ctrlPr>
                  </m:funcPr>
                  <m:fName>
                    <m:r>
                      <m:rPr>
                        <m:sty m:val="b"/>
                      </m:rPr>
                      <w:rPr>
                        <w:rFonts w:ascii="Cambria Math" w:hAnsi="Cambria Math" w:cs="Times New Roman"/>
                        <w:szCs w:val="24"/>
                        <w:lang w:val="en-US"/>
                      </w:rPr>
                      <m:t>g</m:t>
                    </m:r>
                  </m:fName>
                  <m:e>
                    <m:d>
                      <m:dPr>
                        <m:ctrlPr>
                          <w:rPr>
                            <w:rFonts w:ascii="Cambria Math" w:hAnsi="Cambria Math" w:cs="Times New Roman"/>
                            <w:i/>
                            <w:szCs w:val="24"/>
                            <w:lang w:val="en-US"/>
                          </w:rPr>
                        </m:ctrlPr>
                      </m:dPr>
                      <m:e>
                        <m:sSub>
                          <m:sSubPr>
                            <m:ctrlPr>
                              <w:rPr>
                                <w:rFonts w:ascii="Cambria Math" w:hAnsi="Cambria Math" w:cs="Times New Roman"/>
                                <w:b w:val="0"/>
                                <w:bCs/>
                                <w:i/>
                                <w:szCs w:val="24"/>
                                <w:lang w:val="en-US"/>
                              </w:rPr>
                            </m:ctrlPr>
                          </m:sSubPr>
                          <m:e>
                            <m:r>
                              <m:rPr>
                                <m:sty m:val="bi"/>
                              </m:rPr>
                              <w:rPr>
                                <w:rFonts w:ascii="Cambria Math" w:hAnsi="Cambria Math" w:cs="Times New Roman"/>
                                <w:szCs w:val="24"/>
                                <w:lang w:val="en-US"/>
                              </w:rPr>
                              <m:t>a</m:t>
                            </m:r>
                          </m:e>
                          <m:sub>
                            <m:r>
                              <m:rPr>
                                <m:sty m:val="bi"/>
                              </m:rPr>
                              <w:rPr>
                                <w:rFonts w:ascii="Cambria Math" w:hAnsi="Cambria Math" w:cs="Times New Roman"/>
                                <w:szCs w:val="24"/>
                                <w:lang w:val="en-US"/>
                              </w:rPr>
                              <m:t>i</m:t>
                            </m:r>
                          </m:sub>
                        </m:sSub>
                      </m:e>
                    </m:d>
                  </m:e>
                </m:func>
              </m:e>
            </m:d>
          </m:e>
        </m:nary>
      </m:oMath>
      <w:r w:rsidR="0018497A" w:rsidRPr="009E4DED">
        <w:rPr>
          <w:rFonts w:cs="Times New Roman"/>
          <w:b w:val="0"/>
          <w:bCs/>
          <w:szCs w:val="24"/>
          <w:lang w:val="en-US"/>
        </w:rPr>
        <w:tab/>
        <w:t>(2.4)</w:t>
      </w:r>
    </w:p>
    <w:p w14:paraId="77CF1C3C" w14:textId="2E0FD2F8" w:rsidR="00254642" w:rsidRPr="009E4DED" w:rsidRDefault="00254642" w:rsidP="00254642">
      <w:pPr>
        <w:pStyle w:val="BAB"/>
        <w:tabs>
          <w:tab w:val="left" w:pos="7371"/>
        </w:tabs>
        <w:ind w:left="709"/>
        <w:jc w:val="left"/>
        <w:rPr>
          <w:rFonts w:cs="Times New Roman"/>
          <w:b w:val="0"/>
          <w:bCs/>
          <w:i/>
          <w:iCs/>
          <w:szCs w:val="24"/>
          <w:lang w:val="en-US"/>
        </w:rPr>
      </w:pPr>
      <w:proofErr w:type="spellStart"/>
      <w:r w:rsidRPr="009E4DED">
        <w:rPr>
          <w:rFonts w:cs="Times New Roman"/>
          <w:b w:val="0"/>
          <w:bCs/>
          <w:szCs w:val="24"/>
          <w:lang w:val="en-US"/>
        </w:rPr>
        <w:t>substitusi</w:t>
      </w:r>
      <w:proofErr w:type="spellEnd"/>
      <w:r w:rsidRPr="009E4DED">
        <w:rPr>
          <w:rFonts w:cs="Times New Roman"/>
          <w:b w:val="0"/>
          <w:bCs/>
          <w:szCs w:val="24"/>
          <w:lang w:val="en-US"/>
        </w:rPr>
        <w:t xml:space="preserve"> </w:t>
      </w:r>
      <w:r w:rsidR="00964298" w:rsidRPr="009E4DED">
        <w:rPr>
          <w:rFonts w:cs="Times New Roman"/>
          <w:b w:val="0"/>
          <w:bCs/>
          <w:szCs w:val="24"/>
          <w:lang w:val="en-US"/>
        </w:rPr>
        <w:t xml:space="preserve">(2.3) </w:t>
      </w:r>
      <w:proofErr w:type="spellStart"/>
      <w:r w:rsidR="00964298" w:rsidRPr="009E4DED">
        <w:rPr>
          <w:rFonts w:cs="Times New Roman"/>
          <w:b w:val="0"/>
          <w:bCs/>
          <w:szCs w:val="24"/>
          <w:lang w:val="en-US"/>
        </w:rPr>
        <w:t>ke</w:t>
      </w:r>
      <w:proofErr w:type="spellEnd"/>
      <w:r w:rsidR="00964298" w:rsidRPr="009E4DED">
        <w:rPr>
          <w:rFonts w:cs="Times New Roman"/>
          <w:b w:val="0"/>
          <w:bCs/>
          <w:szCs w:val="24"/>
          <w:lang w:val="en-US"/>
        </w:rPr>
        <w:t xml:space="preserve"> (2.4), </w:t>
      </w:r>
      <w:proofErr w:type="spellStart"/>
      <w:r w:rsidR="00964298" w:rsidRPr="009E4DED">
        <w:rPr>
          <w:rFonts w:cs="Times New Roman"/>
          <w:b w:val="0"/>
          <w:bCs/>
          <w:szCs w:val="24"/>
          <w:lang w:val="en-US"/>
        </w:rPr>
        <w:t>diperoleh</w:t>
      </w:r>
      <w:proofErr w:type="spellEnd"/>
      <w:r w:rsidR="00964298" w:rsidRPr="009E4DED">
        <w:rPr>
          <w:rFonts w:cs="Times New Roman"/>
          <w:b w:val="0"/>
          <w:bCs/>
          <w:szCs w:val="24"/>
          <w:lang w:val="en-US"/>
        </w:rPr>
        <w:t xml:space="preserve"> </w:t>
      </w:r>
      <w:proofErr w:type="spellStart"/>
      <w:r w:rsidR="00964298" w:rsidRPr="009E4DED">
        <w:rPr>
          <w:rFonts w:cs="Times New Roman"/>
          <w:b w:val="0"/>
          <w:bCs/>
          <w:szCs w:val="24"/>
          <w:lang w:val="en-US"/>
        </w:rPr>
        <w:t>fungsi</w:t>
      </w:r>
      <w:proofErr w:type="spellEnd"/>
      <w:r w:rsidR="00964298" w:rsidRPr="009E4DED">
        <w:rPr>
          <w:rFonts w:cs="Times New Roman"/>
          <w:b w:val="0"/>
          <w:bCs/>
          <w:szCs w:val="24"/>
          <w:lang w:val="en-US"/>
        </w:rPr>
        <w:t xml:space="preserve"> </w:t>
      </w:r>
      <w:r w:rsidR="00964298" w:rsidRPr="009E4DED">
        <w:rPr>
          <w:rFonts w:cs="Times New Roman"/>
          <w:b w:val="0"/>
          <w:bCs/>
          <w:i/>
          <w:iCs/>
          <w:szCs w:val="24"/>
          <w:lang w:val="en-US"/>
        </w:rPr>
        <w:t>categorical cross-entropy</w:t>
      </w:r>
    </w:p>
    <w:p w14:paraId="7C8C6ED9" w14:textId="788EDF42" w:rsidR="00964298" w:rsidRPr="009E4DED" w:rsidRDefault="00123A08" w:rsidP="00964298">
      <w:pPr>
        <w:pStyle w:val="BAB"/>
        <w:tabs>
          <w:tab w:val="left" w:pos="7371"/>
        </w:tabs>
        <w:ind w:left="2552"/>
        <w:jc w:val="left"/>
        <w:rPr>
          <w:rFonts w:cs="Times New Roman"/>
          <w:b w:val="0"/>
          <w:bCs/>
          <w:szCs w:val="24"/>
          <w:lang w:val="en-US"/>
        </w:rPr>
      </w:pPr>
      <m:oMath>
        <m:r>
          <m:rPr>
            <m:sty m:val="bi"/>
          </m:rPr>
          <w:rPr>
            <w:rFonts w:ascii="Cambria Math" w:hAnsi="Cambria Math" w:cs="Times New Roman"/>
            <w:szCs w:val="24"/>
            <w:lang w:val="en-US"/>
          </w:rPr>
          <m:t>CC =</m:t>
        </m:r>
        <m:f>
          <m:fPr>
            <m:ctrlPr>
              <w:rPr>
                <w:rFonts w:ascii="Cambria Math" w:hAnsi="Cambria Math" w:cs="Times New Roman"/>
                <w:b w:val="0"/>
                <w:bCs/>
                <w:i/>
                <w:szCs w:val="24"/>
                <w:lang w:val="en-US"/>
              </w:rPr>
            </m:ctrlPr>
          </m:fPr>
          <m:num>
            <m:r>
              <m:rPr>
                <m:sty m:val="bi"/>
              </m:rPr>
              <w:rPr>
                <w:rFonts w:ascii="Cambria Math" w:hAnsi="Cambria Math" w:cs="Times New Roman"/>
                <w:szCs w:val="24"/>
                <w:lang w:val="en-US"/>
              </w:rPr>
              <m:t>1</m:t>
            </m:r>
          </m:num>
          <m:den>
            <m:r>
              <m:rPr>
                <m:sty m:val="bi"/>
              </m:rPr>
              <w:rPr>
                <w:rFonts w:ascii="Cambria Math" w:hAnsi="Cambria Math" w:cs="Times New Roman"/>
                <w:szCs w:val="24"/>
                <w:lang w:val="en-US"/>
              </w:rPr>
              <m:t>n</m:t>
            </m:r>
          </m:den>
        </m:f>
        <m:nary>
          <m:naryPr>
            <m:chr m:val="∑"/>
            <m:limLoc m:val="undOvr"/>
            <m:ctrlPr>
              <w:rPr>
                <w:rFonts w:ascii="Cambria Math" w:hAnsi="Cambria Math" w:cs="Times New Roman"/>
                <w:b w:val="0"/>
                <w:bCs/>
                <w:i/>
                <w:szCs w:val="24"/>
                <w:lang w:val="en-US"/>
              </w:rPr>
            </m:ctrlPr>
          </m:naryPr>
          <m:sub>
            <m:r>
              <m:rPr>
                <m:sty m:val="bi"/>
              </m:rPr>
              <w:rPr>
                <w:rFonts w:ascii="Cambria Math" w:hAnsi="Cambria Math" w:cs="Times New Roman"/>
                <w:szCs w:val="24"/>
                <w:lang w:val="en-US"/>
              </w:rPr>
              <m:t>i</m:t>
            </m:r>
          </m:sub>
          <m:sup>
            <m:r>
              <m:rPr>
                <m:sty m:val="bi"/>
              </m:rPr>
              <w:rPr>
                <w:rFonts w:ascii="Cambria Math" w:hAnsi="Cambria Math" w:cs="Times New Roman"/>
                <w:szCs w:val="24"/>
                <w:lang w:val="en-US"/>
              </w:rPr>
              <m:t>n</m:t>
            </m:r>
          </m:sup>
          <m:e>
            <m:r>
              <m:rPr>
                <m:sty m:val="bi"/>
              </m:rPr>
              <w:rPr>
                <w:rFonts w:ascii="Cambria Math" w:hAnsi="Cambria Math" w:cs="Times New Roman"/>
                <w:szCs w:val="24"/>
                <w:lang w:val="en-US"/>
              </w:rPr>
              <m:t>(</m:t>
            </m:r>
            <m:r>
              <m:rPr>
                <m:sty m:val="bi"/>
              </m:rPr>
              <w:rPr>
                <w:rFonts w:ascii="Cambria Math" w:hAnsi="Cambria Math" w:cs="Times New Roman"/>
                <w:szCs w:val="24"/>
                <w:lang w:val="en-US"/>
              </w:rPr>
              <m:t>-</m:t>
            </m:r>
            <m:func>
              <m:funcPr>
                <m:ctrlPr>
                  <w:rPr>
                    <w:rFonts w:ascii="Cambria Math" w:hAnsi="Cambria Math" w:cs="Times New Roman"/>
                    <w:b w:val="0"/>
                    <w:bCs/>
                    <w:i/>
                    <w:szCs w:val="24"/>
                    <w:lang w:val="en-US"/>
                  </w:rPr>
                </m:ctrlPr>
              </m:funcPr>
              <m:fName>
                <m:r>
                  <m:rPr>
                    <m:sty m:val="b"/>
                  </m:rPr>
                  <w:rPr>
                    <w:rFonts w:ascii="Cambria Math" w:hAnsi="Cambria Math" w:cs="Times New Roman"/>
                    <w:szCs w:val="24"/>
                    <w:lang w:val="en-US"/>
                  </w:rPr>
                  <m:t>log</m:t>
                </m:r>
              </m:fName>
              <m:e>
                <m:d>
                  <m:dPr>
                    <m:ctrlPr>
                      <w:rPr>
                        <w:rFonts w:ascii="Cambria Math" w:hAnsi="Cambria Math" w:cs="Times New Roman"/>
                        <w:b w:val="0"/>
                        <w:bCs/>
                        <w:i/>
                        <w:szCs w:val="24"/>
                        <w:lang w:val="en-US"/>
                      </w:rPr>
                    </m:ctrlPr>
                  </m:dPr>
                  <m:e>
                    <m:f>
                      <m:fPr>
                        <m:ctrlPr>
                          <w:rPr>
                            <w:rFonts w:ascii="Cambria Math" w:hAnsi="Cambria Math"/>
                            <w:b w:val="0"/>
                            <w:bCs/>
                            <w:i/>
                            <w:lang w:val="en-US"/>
                          </w:rPr>
                        </m:ctrlPr>
                      </m:fPr>
                      <m:num>
                        <m:sSup>
                          <m:sSupPr>
                            <m:ctrlPr>
                              <w:rPr>
                                <w:rFonts w:ascii="Cambria Math" w:hAnsi="Cambria Math"/>
                                <w:b w:val="0"/>
                                <w:bCs/>
                                <w:i/>
                                <w:lang w:val="en-US"/>
                              </w:rPr>
                            </m:ctrlPr>
                          </m:sSupPr>
                          <m:e>
                            <m:r>
                              <m:rPr>
                                <m:sty m:val="bi"/>
                              </m:rPr>
                              <w:rPr>
                                <w:rFonts w:ascii="Cambria Math" w:hAnsi="Cambria Math"/>
                                <w:lang w:val="en-US"/>
                              </w:rPr>
                              <m:t>e</m:t>
                            </m:r>
                          </m:e>
                          <m:sup>
                            <m:sSub>
                              <m:sSubPr>
                                <m:ctrlPr>
                                  <w:rPr>
                                    <w:rFonts w:ascii="Cambria Math" w:hAnsi="Cambria Math"/>
                                    <w:b w:val="0"/>
                                    <w:bCs/>
                                    <w:i/>
                                    <w:lang w:val="en-US"/>
                                  </w:rPr>
                                </m:ctrlPr>
                              </m:sSubPr>
                              <m:e>
                                <m:r>
                                  <m:rPr>
                                    <m:sty m:val="bi"/>
                                  </m:rPr>
                                  <w:rPr>
                                    <w:rFonts w:ascii="Cambria Math" w:hAnsi="Cambria Math"/>
                                    <w:lang w:val="en-US"/>
                                  </w:rPr>
                                  <m:t>z</m:t>
                                </m:r>
                              </m:e>
                              <m:sub>
                                <m:r>
                                  <m:rPr>
                                    <m:sty m:val="bi"/>
                                  </m:rPr>
                                  <w:rPr>
                                    <w:rFonts w:ascii="Cambria Math" w:hAnsi="Cambria Math"/>
                                    <w:lang w:val="en-US"/>
                                  </w:rPr>
                                  <m:t>i</m:t>
                                </m:r>
                              </m:sub>
                            </m:sSub>
                          </m:sup>
                        </m:sSup>
                      </m:num>
                      <m:den>
                        <m:nary>
                          <m:naryPr>
                            <m:chr m:val="∑"/>
                            <m:limLoc m:val="undOvr"/>
                            <m:ctrlPr>
                              <w:rPr>
                                <w:rFonts w:ascii="Cambria Math" w:hAnsi="Cambria Math"/>
                                <w:b w:val="0"/>
                                <w:bCs/>
                                <w:i/>
                                <w:lang w:val="en-US"/>
                              </w:rPr>
                            </m:ctrlPr>
                          </m:naryPr>
                          <m:sub>
                            <m:r>
                              <m:rPr>
                                <m:sty m:val="bi"/>
                              </m:rPr>
                              <w:rPr>
                                <w:rFonts w:ascii="Cambria Math" w:hAnsi="Cambria Math"/>
                                <w:lang w:val="en-US"/>
                              </w:rPr>
                              <m:t>k</m:t>
                            </m:r>
                          </m:sub>
                          <m:sup>
                            <m:r>
                              <m:rPr>
                                <m:sty m:val="bi"/>
                              </m:rPr>
                              <w:rPr>
                                <w:rFonts w:ascii="Cambria Math" w:hAnsi="Cambria Math"/>
                                <w:lang w:val="en-US"/>
                              </w:rPr>
                              <m:t>n</m:t>
                            </m:r>
                          </m:sup>
                          <m:e>
                            <m:sSup>
                              <m:sSupPr>
                                <m:ctrlPr>
                                  <w:rPr>
                                    <w:rFonts w:ascii="Cambria Math" w:hAnsi="Cambria Math"/>
                                    <w:b w:val="0"/>
                                    <w:bCs/>
                                    <w:i/>
                                    <w:lang w:val="en-US"/>
                                  </w:rPr>
                                </m:ctrlPr>
                              </m:sSupPr>
                              <m:e>
                                <m:r>
                                  <m:rPr>
                                    <m:sty m:val="bi"/>
                                  </m:rPr>
                                  <w:rPr>
                                    <w:rFonts w:ascii="Cambria Math" w:hAnsi="Cambria Math"/>
                                    <w:lang w:val="en-US"/>
                                  </w:rPr>
                                  <m:t>e</m:t>
                                </m:r>
                              </m:e>
                              <m:sup>
                                <m:sSub>
                                  <m:sSubPr>
                                    <m:ctrlPr>
                                      <w:rPr>
                                        <w:rFonts w:ascii="Cambria Math" w:hAnsi="Cambria Math"/>
                                        <w:b w:val="0"/>
                                        <w:bCs/>
                                        <w:i/>
                                        <w:lang w:val="en-US"/>
                                      </w:rPr>
                                    </m:ctrlPr>
                                  </m:sSubPr>
                                  <m:e>
                                    <m:r>
                                      <m:rPr>
                                        <m:sty m:val="bi"/>
                                      </m:rPr>
                                      <w:rPr>
                                        <w:rFonts w:ascii="Cambria Math" w:hAnsi="Cambria Math"/>
                                        <w:lang w:val="en-US"/>
                                      </w:rPr>
                                      <m:t>z</m:t>
                                    </m:r>
                                  </m:e>
                                  <m:sub>
                                    <m:r>
                                      <m:rPr>
                                        <m:sty m:val="bi"/>
                                      </m:rPr>
                                      <w:rPr>
                                        <w:rFonts w:ascii="Cambria Math" w:hAnsi="Cambria Math"/>
                                        <w:lang w:val="en-US"/>
                                      </w:rPr>
                                      <m:t>k</m:t>
                                    </m:r>
                                  </m:sub>
                                </m:sSub>
                              </m:sup>
                            </m:sSup>
                          </m:e>
                        </m:nary>
                      </m:den>
                    </m:f>
                  </m:e>
                </m:d>
                <m:r>
                  <w:rPr>
                    <w:rFonts w:ascii="Cambria Math" w:hAnsi="Cambria Math" w:cs="Times New Roman"/>
                    <w:szCs w:val="24"/>
                    <w:lang w:val="en-US"/>
                  </w:rPr>
                  <m:t>)</m:t>
                </m:r>
              </m:e>
            </m:func>
            <m:r>
              <m:rPr>
                <m:sty m:val="bi"/>
              </m:rPr>
              <w:rPr>
                <w:rFonts w:ascii="Cambria Math" w:hAnsi="Cambria Math" w:cs="Times New Roman"/>
                <w:szCs w:val="24"/>
                <w:lang w:val="en-US"/>
              </w:rPr>
              <m:t xml:space="preserve">, </m:t>
            </m:r>
            <m:r>
              <m:rPr>
                <m:sty m:val="bi"/>
              </m:rPr>
              <w:rPr>
                <w:rFonts w:ascii="Cambria Math" w:hAnsi="Cambria Math"/>
                <w:lang w:val="en-US"/>
              </w:rPr>
              <m:t>k=1..n</m:t>
            </m:r>
          </m:e>
        </m:nary>
        <m:r>
          <m:rPr>
            <m:sty m:val="bi"/>
          </m:rPr>
          <w:rPr>
            <w:rFonts w:ascii="Cambria Math" w:hAnsi="Cambria Math" w:cs="Times New Roman"/>
            <w:szCs w:val="24"/>
            <w:lang w:val="en-US"/>
          </w:rPr>
          <m:t xml:space="preserve"> </m:t>
        </m:r>
      </m:oMath>
      <w:r w:rsidR="004804E9" w:rsidRPr="009E4DED">
        <w:rPr>
          <w:rFonts w:cs="Times New Roman"/>
          <w:b w:val="0"/>
          <w:bCs/>
          <w:szCs w:val="24"/>
          <w:lang w:val="en-US"/>
        </w:rPr>
        <w:tab/>
        <w:t>(2.5)</w:t>
      </w:r>
    </w:p>
    <w:p w14:paraId="353092C4" w14:textId="5C1BE816" w:rsidR="00FA0727" w:rsidRPr="009E4DED" w:rsidRDefault="005C4786" w:rsidP="007C568D">
      <w:pPr>
        <w:pStyle w:val="BAB"/>
        <w:numPr>
          <w:ilvl w:val="2"/>
          <w:numId w:val="19"/>
        </w:numPr>
        <w:tabs>
          <w:tab w:val="left" w:pos="709"/>
        </w:tabs>
        <w:ind w:left="709" w:hanging="425"/>
        <w:jc w:val="left"/>
        <w:rPr>
          <w:rFonts w:cs="Times New Roman"/>
          <w:i/>
          <w:iCs/>
          <w:szCs w:val="24"/>
          <w:lang w:val="en-US"/>
        </w:rPr>
      </w:pPr>
      <w:proofErr w:type="spellStart"/>
      <w:r w:rsidRPr="00655B41">
        <w:rPr>
          <w:rFonts w:cs="Times New Roman"/>
          <w:szCs w:val="24"/>
          <w:lang w:val="en-US"/>
        </w:rPr>
        <w:t>Algoritma</w:t>
      </w:r>
      <w:proofErr w:type="spellEnd"/>
      <w:r>
        <w:rPr>
          <w:rFonts w:cs="Times New Roman"/>
          <w:i/>
          <w:iCs/>
          <w:szCs w:val="24"/>
          <w:lang w:val="en-US"/>
        </w:rPr>
        <w:t xml:space="preserve"> </w:t>
      </w:r>
      <w:r w:rsidR="00FA0727" w:rsidRPr="009E4DED">
        <w:rPr>
          <w:rFonts w:cs="Times New Roman"/>
          <w:i/>
          <w:iCs/>
          <w:szCs w:val="24"/>
          <w:lang w:val="en-US"/>
        </w:rPr>
        <w:t xml:space="preserve">Adaptive Moment </w:t>
      </w:r>
      <w:r w:rsidR="007C7C36" w:rsidRPr="009E4DED">
        <w:rPr>
          <w:rFonts w:cs="Times New Roman"/>
          <w:i/>
          <w:iCs/>
          <w:szCs w:val="24"/>
          <w:lang w:val="en-US"/>
        </w:rPr>
        <w:t>Estimation</w:t>
      </w:r>
    </w:p>
    <w:p w14:paraId="3604982E" w14:textId="34D371DA" w:rsidR="008C25D4" w:rsidRPr="00C34AA7" w:rsidRDefault="00131CEF" w:rsidP="00C34AA7">
      <w:pPr>
        <w:pStyle w:val="ListParagraph"/>
        <w:spacing w:line="480" w:lineRule="auto"/>
        <w:ind w:firstLine="698"/>
        <w:jc w:val="both"/>
        <w:rPr>
          <w:lang w:val="en-US"/>
        </w:rPr>
      </w:pPr>
      <w:proofErr w:type="spellStart"/>
      <w:r w:rsidRPr="009E4DED">
        <w:rPr>
          <w:i/>
          <w:iCs/>
        </w:rPr>
        <w:t>Adaptive</w:t>
      </w:r>
      <w:proofErr w:type="spellEnd"/>
      <w:r w:rsidRPr="009E4DED">
        <w:rPr>
          <w:i/>
          <w:iCs/>
        </w:rPr>
        <w:t xml:space="preserve"> </w:t>
      </w:r>
      <w:proofErr w:type="spellStart"/>
      <w:r w:rsidRPr="009E4DED">
        <w:rPr>
          <w:i/>
          <w:iCs/>
        </w:rPr>
        <w:t>Moment</w:t>
      </w:r>
      <w:proofErr w:type="spellEnd"/>
      <w:r w:rsidRPr="009E4DED">
        <w:rPr>
          <w:i/>
          <w:iCs/>
        </w:rPr>
        <w:t xml:space="preserve"> </w:t>
      </w:r>
      <w:proofErr w:type="spellStart"/>
      <w:r w:rsidRPr="009E4DED">
        <w:rPr>
          <w:i/>
          <w:iCs/>
        </w:rPr>
        <w:t>Estimation</w:t>
      </w:r>
      <w:proofErr w:type="spellEnd"/>
      <w:r w:rsidRPr="009E4DED">
        <w:rPr>
          <w:i/>
          <w:iCs/>
        </w:rPr>
        <w:t xml:space="preserve"> </w:t>
      </w:r>
      <w:r w:rsidRPr="009E4DED">
        <w:t xml:space="preserve">atau Adam merupakan suatu </w:t>
      </w:r>
      <w:proofErr w:type="spellStart"/>
      <w:r w:rsidR="00E51FB8">
        <w:rPr>
          <w:lang w:val="en-US"/>
        </w:rPr>
        <w:t>algoritma</w:t>
      </w:r>
      <w:proofErr w:type="spellEnd"/>
      <w:r w:rsidR="00E51FB8">
        <w:rPr>
          <w:lang w:val="en-US"/>
        </w:rPr>
        <w:t xml:space="preserve"> </w:t>
      </w:r>
      <w:proofErr w:type="spellStart"/>
      <w:r w:rsidRPr="009E4DED">
        <w:t>pengoptimal</w:t>
      </w:r>
      <w:proofErr w:type="spellEnd"/>
      <w:r w:rsidRPr="009E4DED">
        <w:t xml:space="preserve"> berbasis stokastik gradien yang efisien karena hanya membutuhkan order pertama dari gradien dengan memakan memori yang minimal</w:t>
      </w:r>
      <w:r w:rsidRPr="009E4DED">
        <w:rPr>
          <w:lang w:val="en-US"/>
        </w:rPr>
        <w:t xml:space="preserve"> </w:t>
      </w:r>
      <w:sdt>
        <w:sdtPr>
          <w:rPr>
            <w:color w:val="000000" w:themeColor="text1"/>
          </w:rPr>
          <w:tag w:val="MENDELEY_CITATION_v3_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"/>
          <w:id w:val="-126703762"/>
          <w:placeholder>
            <w:docPart w:val="6195966CF85742B68B3A6EE53A11438D"/>
          </w:placeholder>
        </w:sdtPr>
        <w:sdtEndPr/>
        <w:sdtContent>
          <w:r w:rsidR="00D23F98">
            <w:rPr>
              <w:rFonts w:eastAsia="Times New Roman"/>
            </w:rPr>
            <w:t>(</w:t>
          </w:r>
          <w:proofErr w:type="spellStart"/>
          <w:r w:rsidR="00D23F98">
            <w:rPr>
              <w:rFonts w:eastAsia="Times New Roman"/>
            </w:rPr>
            <w:t>Kingma</w:t>
          </w:r>
          <w:proofErr w:type="spellEnd"/>
          <w:r w:rsidR="00D23F98">
            <w:rPr>
              <w:rFonts w:eastAsia="Times New Roman"/>
            </w:rPr>
            <w:t xml:space="preserve"> &amp; </w:t>
          </w:r>
          <w:proofErr w:type="spellStart"/>
          <w:r w:rsidR="00D23F98">
            <w:rPr>
              <w:rFonts w:eastAsia="Times New Roman"/>
            </w:rPr>
            <w:t>Ba</w:t>
          </w:r>
          <w:proofErr w:type="spellEnd"/>
          <w:r w:rsidR="00D23F98">
            <w:rPr>
              <w:rFonts w:eastAsia="Times New Roman"/>
            </w:rPr>
            <w:t>, 2017)</w:t>
          </w:r>
        </w:sdtContent>
      </w:sdt>
      <w:r w:rsidRPr="009E4DED">
        <w:t>.</w:t>
      </w:r>
      <w:r w:rsidR="007119B2">
        <w:rPr>
          <w:lang w:val="en-US"/>
        </w:rPr>
        <w:t xml:space="preserve"> </w:t>
      </w:r>
      <w:r w:rsidR="00560789">
        <w:rPr>
          <w:lang w:val="en-US"/>
        </w:rPr>
        <w:t xml:space="preserve">Misal </w:t>
      </w:r>
      <w:proofErr w:type="spellStart"/>
      <w:r w:rsidR="00560789">
        <w:rPr>
          <w:lang w:val="en-US"/>
        </w:rPr>
        <w:t>terdapat</w:t>
      </w:r>
      <w:proofErr w:type="spellEnd"/>
      <w:r w:rsidR="00560789">
        <w:rPr>
          <w:lang w:val="en-US"/>
        </w:rPr>
        <w:t xml:space="preserve"> </w:t>
      </w:r>
      <w:proofErr w:type="spellStart"/>
      <w:r w:rsidR="00560789">
        <w:rPr>
          <w:lang w:val="en-US"/>
        </w:rPr>
        <w:t>fungsi</w:t>
      </w:r>
      <w:proofErr w:type="spellEnd"/>
      <w:r w:rsidR="00560789">
        <w:rPr>
          <w:lang w:val="en-US"/>
        </w:rPr>
        <w:t xml:space="preserve"> </w:t>
      </w:r>
      <m:oMath>
        <m:r>
          <w:rPr>
            <w:rFonts w:ascii="Cambria Math" w:hAnsi="Cambria Math"/>
            <w:lang w:val="en-US"/>
          </w:rPr>
          <m:t>f(θ)</m:t>
        </m:r>
      </m:oMath>
      <w:r w:rsidR="00560789">
        <w:rPr>
          <w:lang w:val="en-US"/>
        </w:rPr>
        <w:t xml:space="preserve"> yang merupakan</w:t>
      </w:r>
      <w:r w:rsidR="00DF578B">
        <w:rPr>
          <w:lang w:val="en-US"/>
        </w:rPr>
        <w:t xml:space="preserve"> </w:t>
      </w:r>
      <w:proofErr w:type="spellStart"/>
      <w:r w:rsidR="00DF578B">
        <w:rPr>
          <w:lang w:val="en-US"/>
        </w:rPr>
        <w:t>fungsi</w:t>
      </w:r>
      <w:proofErr w:type="spellEnd"/>
      <w:r w:rsidR="00DF578B">
        <w:rPr>
          <w:lang w:val="en-US"/>
        </w:rPr>
        <w:t xml:space="preserve"> </w:t>
      </w:r>
      <w:r w:rsidR="005459EA">
        <w:rPr>
          <w:lang w:val="en-US"/>
        </w:rPr>
        <w:t xml:space="preserve">yang </w:t>
      </w:r>
      <w:proofErr w:type="spellStart"/>
      <w:r w:rsidR="005459EA">
        <w:rPr>
          <w:lang w:val="en-US"/>
        </w:rPr>
        <w:t>diferensiabel</w:t>
      </w:r>
      <w:proofErr w:type="spellEnd"/>
      <w:r w:rsidR="005459EA">
        <w:rPr>
          <w:lang w:val="en-US"/>
        </w:rPr>
        <w:t xml:space="preserve"> </w:t>
      </w:r>
      <w:proofErr w:type="spellStart"/>
      <w:r w:rsidR="005459EA">
        <w:rPr>
          <w:lang w:val="en-US"/>
        </w:rPr>
        <w:t>terhadap</w:t>
      </w:r>
      <w:proofErr w:type="spellEnd"/>
      <w:r w:rsidR="005459EA">
        <w:rPr>
          <w:lang w:val="en-US"/>
        </w:rPr>
        <w:t xml:space="preserve"> </w:t>
      </w:r>
      <w:proofErr w:type="spellStart"/>
      <w:r w:rsidR="005459EA">
        <w:rPr>
          <w:lang w:val="en-US"/>
        </w:rPr>
        <w:t>komponen</w:t>
      </w:r>
      <w:proofErr w:type="spellEnd"/>
      <w:r w:rsidR="005459EA">
        <w:rPr>
          <w:lang w:val="en-US"/>
        </w:rPr>
        <w:t xml:space="preserve"> </w:t>
      </w:r>
      <w:proofErr w:type="spellStart"/>
      <w:r w:rsidR="005459EA">
        <w:rPr>
          <w:lang w:val="en-US"/>
        </w:rPr>
        <w:t>stokastik</w:t>
      </w:r>
      <w:proofErr w:type="spellEnd"/>
      <w:r w:rsidR="005459EA">
        <w:rPr>
          <w:lang w:val="en-US"/>
        </w:rPr>
        <w:t xml:space="preserve"> </w:t>
      </w:r>
      <m:oMath>
        <m:r>
          <w:rPr>
            <w:rFonts w:ascii="Cambria Math" w:hAnsi="Cambria Math"/>
            <w:lang w:val="en-US"/>
          </w:rPr>
          <m:t>θ</m:t>
        </m:r>
      </m:oMath>
      <w:r w:rsidR="00EB6EDD">
        <w:rPr>
          <w:lang w:val="en-US"/>
        </w:rPr>
        <w:t xml:space="preserve"> </w:t>
      </w:r>
      <w:proofErr w:type="spellStart"/>
      <w:r w:rsidR="00EB6EDD">
        <w:rPr>
          <w:lang w:val="en-US"/>
        </w:rPr>
        <w:t>maka</w:t>
      </w:r>
      <w:proofErr w:type="spellEnd"/>
      <w:r w:rsidR="00EB6EDD">
        <w:rPr>
          <w:lang w:val="en-US"/>
        </w:rPr>
        <w:t xml:space="preserve"> </w:t>
      </w:r>
      <w:proofErr w:type="spellStart"/>
      <w:r w:rsidR="0005769F">
        <w:rPr>
          <w:lang w:val="en-US"/>
        </w:rPr>
        <w:t>aturan</w:t>
      </w:r>
      <w:proofErr w:type="spellEnd"/>
      <w:r w:rsidR="0005769F">
        <w:rPr>
          <w:lang w:val="en-US"/>
        </w:rPr>
        <w:t xml:space="preserve"> </w:t>
      </w:r>
      <w:proofErr w:type="spellStart"/>
      <w:r w:rsidR="0005769F">
        <w:rPr>
          <w:lang w:val="en-US"/>
        </w:rPr>
        <w:t>pembaruan</w:t>
      </w:r>
      <w:proofErr w:type="spellEnd"/>
      <w:r w:rsidR="0005769F">
        <w:rPr>
          <w:lang w:val="en-US"/>
        </w:rPr>
        <w:t xml:space="preserve"> </w:t>
      </w:r>
      <w:proofErr w:type="spellStart"/>
      <w:r w:rsidR="0005769F">
        <w:rPr>
          <w:lang w:val="en-US"/>
        </w:rPr>
        <w:t>adam</w:t>
      </w:r>
      <w:proofErr w:type="spellEnd"/>
      <w:r w:rsidR="0005769F">
        <w:rPr>
          <w:lang w:val="en-US"/>
        </w:rPr>
        <w:t xml:space="preserve"> </w:t>
      </w:r>
      <w:proofErr w:type="spellStart"/>
      <w:r w:rsidR="0005769F">
        <w:rPr>
          <w:lang w:val="en-US"/>
        </w:rPr>
        <w:t>adalah</w:t>
      </w:r>
      <w:proofErr w:type="spellEnd"/>
      <w:r w:rsidR="0005769F">
        <w:rPr>
          <w:lang w:val="en-US"/>
        </w:rPr>
        <w:t xml:space="preserve"> </w:t>
      </w:r>
      <w:proofErr w:type="spellStart"/>
      <w:r w:rsidR="0005769F">
        <w:rPr>
          <w:lang w:val="en-US"/>
        </w:rPr>
        <w:t>sebagai</w:t>
      </w:r>
      <w:proofErr w:type="spellEnd"/>
      <w:r w:rsidR="0005769F">
        <w:rPr>
          <w:lang w:val="en-US"/>
        </w:rPr>
        <w:t xml:space="preserve"> </w:t>
      </w:r>
      <w:proofErr w:type="spellStart"/>
      <w:r w:rsidR="0005769F">
        <w:rPr>
          <w:lang w:val="en-US"/>
        </w:rPr>
        <w:t>berikut</w:t>
      </w:r>
      <w:proofErr w:type="spellEnd"/>
      <w:r w:rsidR="0005769F">
        <w:rPr>
          <w:lang w:val="en-US"/>
        </w:rPr>
        <w:t>.</w:t>
      </w:r>
    </w:p>
    <w:p w14:paraId="24474893" w14:textId="79ABB986" w:rsidR="00001B19" w:rsidRPr="002E5B45" w:rsidRDefault="00F76ACB" w:rsidP="00497114">
      <w:pPr>
        <w:pStyle w:val="ListParagraph"/>
        <w:tabs>
          <w:tab w:val="left" w:pos="7230"/>
        </w:tabs>
        <w:spacing w:line="480" w:lineRule="auto"/>
        <w:ind w:firstLine="1690"/>
        <w:jc w:val="center"/>
        <w:rPr>
          <w:lang w:val="en-US"/>
        </w:rPr>
      </w:pP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t>
            </m:r>
            <m:ctrlPr>
              <w:rPr>
                <w:rFonts w:ascii="Cambria Math" w:hAnsi="Cambria Math"/>
                <w:lang w:val="en-US"/>
              </w:rPr>
            </m:ctrlPr>
          </m:e>
          <m:sub>
            <m:r>
              <w:rPr>
                <w:rFonts w:ascii="Cambria Math" w:hAnsi="Cambria Math"/>
                <w:lang w:val="en-US"/>
              </w:rPr>
              <m:t>θ</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m:t>
        </m:r>
      </m:oMath>
      <w:r w:rsidR="0025736D">
        <w:rPr>
          <w:lang w:val="en-US"/>
        </w:rPr>
        <w:tab/>
      </w:r>
      <w:r w:rsidR="00497114">
        <w:rPr>
          <w:lang w:val="en-US"/>
        </w:rPr>
        <w:t>(2.6)</w:t>
      </w:r>
    </w:p>
    <w:p w14:paraId="07290319" w14:textId="580DBEA5" w:rsidR="00494682" w:rsidRPr="00494682" w:rsidRDefault="00F76ACB" w:rsidP="00497114">
      <w:pPr>
        <w:pStyle w:val="ListParagraph"/>
        <w:tabs>
          <w:tab w:val="left" w:pos="7230"/>
        </w:tabs>
        <w:spacing w:line="480" w:lineRule="auto"/>
        <w:ind w:firstLine="1690"/>
        <w:jc w:val="center"/>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oMath>
      <w:r w:rsidR="00497114">
        <w:rPr>
          <w:lang w:val="en-US"/>
        </w:rPr>
        <w:tab/>
        <w:t>(2.7)</w:t>
      </w:r>
    </w:p>
    <w:p w14:paraId="1055E7D1" w14:textId="0EC2A09F" w:rsidR="00494682" w:rsidRPr="005D5E12" w:rsidRDefault="00F76ACB" w:rsidP="00497114">
      <w:pPr>
        <w:pStyle w:val="ListParagraph"/>
        <w:tabs>
          <w:tab w:val="left" w:pos="7230"/>
        </w:tabs>
        <w:spacing w:line="480" w:lineRule="auto"/>
        <w:ind w:firstLine="1690"/>
        <w:jc w:val="center"/>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t</m:t>
            </m:r>
          </m:sub>
          <m:sup>
            <m:r>
              <w:rPr>
                <w:rFonts w:ascii="Cambria Math" w:hAnsi="Cambria Math"/>
                <w:lang w:val="en-US"/>
              </w:rPr>
              <m:t>2</m:t>
            </m:r>
          </m:sup>
        </m:sSubSup>
      </m:oMath>
      <w:r w:rsidR="00497114">
        <w:rPr>
          <w:lang w:val="en-US"/>
        </w:rPr>
        <w:tab/>
        <w:t>(2.8)</w:t>
      </w:r>
    </w:p>
    <w:p w14:paraId="7233B346" w14:textId="1E2B2312" w:rsidR="005D5E12" w:rsidRPr="00D637B9" w:rsidRDefault="00F76ACB" w:rsidP="00497114">
      <w:pPr>
        <w:pStyle w:val="ListParagraph"/>
        <w:tabs>
          <w:tab w:val="left" w:pos="7230"/>
        </w:tabs>
        <w:spacing w:line="480" w:lineRule="auto"/>
        <w:ind w:firstLine="1690"/>
        <w:jc w:val="center"/>
        <w:rPr>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m</m:t>
                </m:r>
              </m:e>
            </m:acc>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num>
          <m:den>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1</m:t>
                </m:r>
              </m:sub>
              <m:sup>
                <m:r>
                  <w:rPr>
                    <w:rFonts w:ascii="Cambria Math" w:hAnsi="Cambria Math"/>
                    <w:lang w:val="en-US"/>
                  </w:rPr>
                  <m:t>t</m:t>
                </m:r>
              </m:sup>
            </m:sSubSup>
          </m:den>
        </m:f>
      </m:oMath>
      <w:r w:rsidR="00497114">
        <w:rPr>
          <w:lang w:val="en-US"/>
        </w:rPr>
        <w:tab/>
        <w:t>(2.9)</w:t>
      </w:r>
    </w:p>
    <w:p w14:paraId="18079DA9" w14:textId="58EED0F6" w:rsidR="00D637B9" w:rsidRPr="00D0214B" w:rsidRDefault="00F76ACB" w:rsidP="00497114">
      <w:pPr>
        <w:pStyle w:val="ListParagraph"/>
        <w:tabs>
          <w:tab w:val="left" w:pos="7230"/>
        </w:tabs>
        <w:spacing w:line="480" w:lineRule="auto"/>
        <w:ind w:firstLine="1690"/>
        <w:jc w:val="center"/>
        <w:rPr>
          <w:lang w:val="en-US"/>
        </w:rPr>
      </w:p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v</m:t>
                </m:r>
              </m:e>
            </m:acc>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num>
          <m:den>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β</m:t>
                </m:r>
              </m:e>
              <m:sub>
                <m:r>
                  <w:rPr>
                    <w:rFonts w:ascii="Cambria Math" w:hAnsi="Cambria Math"/>
                    <w:lang w:val="en-US"/>
                  </w:rPr>
                  <m:t>2</m:t>
                </m:r>
              </m:sub>
              <m:sup>
                <m:r>
                  <w:rPr>
                    <w:rFonts w:ascii="Cambria Math" w:hAnsi="Cambria Math"/>
                    <w:lang w:val="en-US"/>
                  </w:rPr>
                  <m:t>t</m:t>
                </m:r>
              </m:sup>
            </m:sSubSup>
          </m:den>
        </m:f>
      </m:oMath>
      <w:r w:rsidR="00497114">
        <w:rPr>
          <w:lang w:val="en-US"/>
        </w:rPr>
        <w:tab/>
        <w:t>(2.10)</w:t>
      </w:r>
    </w:p>
    <w:p w14:paraId="71188D63" w14:textId="4B61A95C" w:rsidR="00D0214B" w:rsidRDefault="00F76ACB" w:rsidP="00497114">
      <w:pPr>
        <w:pStyle w:val="ListParagraph"/>
        <w:tabs>
          <w:tab w:val="left" w:pos="7230"/>
        </w:tabs>
        <w:spacing w:line="480" w:lineRule="auto"/>
        <w:ind w:firstLine="1690"/>
        <w:jc w:val="center"/>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m</m:t>
                    </m:r>
                  </m:e>
                </m:acc>
              </m:e>
              <m:sub>
                <m:r>
                  <w:rPr>
                    <w:rFonts w:ascii="Cambria Math" w:hAnsi="Cambria Math"/>
                    <w:lang w:val="en-US"/>
                  </w:rPr>
                  <m:t>t</m:t>
                </m:r>
              </m:sub>
            </m:sSub>
          </m:num>
          <m:den>
            <m:rad>
              <m:radPr>
                <m:degHide m:val="1"/>
                <m:ctrlPr>
                  <w:rPr>
                    <w:rFonts w:ascii="Cambria Math" w:hAnsi="Cambria Math"/>
                    <w:i/>
                    <w:lang w:val="en-US"/>
                  </w:rPr>
                </m:ctrlPr>
              </m:radPr>
              <m:deg/>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v</m:t>
                        </m:r>
                      </m:e>
                    </m:acc>
                  </m:e>
                  <m:sub>
                    <m:r>
                      <w:rPr>
                        <w:rFonts w:ascii="Cambria Math" w:hAnsi="Cambria Math"/>
                        <w:lang w:val="en-US"/>
                      </w:rPr>
                      <m:t>t</m:t>
                    </m:r>
                  </m:sub>
                </m:sSub>
              </m:e>
            </m:rad>
            <m:r>
              <w:rPr>
                <w:rFonts w:ascii="Cambria Math" w:hAnsi="Cambria Math"/>
                <w:lang w:val="en-US"/>
              </w:rPr>
              <m:t>+</m:t>
            </m:r>
            <m:r>
              <w:rPr>
                <w:rFonts w:ascii="Cambria Math" w:hAnsi="Cambria Math"/>
                <w:lang w:val="en-US"/>
              </w:rPr>
              <m:t>ϵ</m:t>
            </m:r>
          </m:den>
        </m:f>
        <m:r>
          <w:rPr>
            <w:rFonts w:ascii="Cambria Math" w:hAnsi="Cambria Math"/>
            <w:lang w:val="en-US"/>
          </w:rPr>
          <m:t xml:space="preserve"> </m:t>
        </m:r>
      </m:oMath>
      <w:r w:rsidR="00497114">
        <w:rPr>
          <w:lang w:val="en-US"/>
        </w:rPr>
        <w:tab/>
        <w:t>(2.11)</w:t>
      </w:r>
    </w:p>
    <w:p w14:paraId="35F0453A" w14:textId="68488029" w:rsidR="00991023" w:rsidRDefault="00991023" w:rsidP="00991023">
      <w:pPr>
        <w:pStyle w:val="ListParagraph"/>
        <w:tabs>
          <w:tab w:val="left" w:pos="7230"/>
        </w:tabs>
        <w:spacing w:line="480" w:lineRule="auto"/>
        <w:ind w:hanging="11"/>
        <w:rPr>
          <w:lang w:val="en-US"/>
        </w:rPr>
      </w:pPr>
      <w:commentRangeStart w:id="67"/>
      <w:proofErr w:type="spellStart"/>
      <w:r>
        <w:rPr>
          <w:lang w:val="en-US"/>
        </w:rPr>
        <w:t>dimana</w:t>
      </w:r>
      <w:proofErr w:type="spellEnd"/>
      <w:r w:rsidR="004C76E1">
        <w:rPr>
          <w:lang w:val="en-US"/>
        </w:rPr>
        <w:t>:</w:t>
      </w:r>
      <w:commentRangeEnd w:id="67"/>
      <w:r w:rsidR="00914E6B">
        <w:rPr>
          <w:rStyle w:val="CommentReference"/>
        </w:rPr>
        <w:commentReference w:id="67"/>
      </w:r>
    </w:p>
    <w:p w14:paraId="2EFDA147" w14:textId="784E0B8B" w:rsidR="00C34AA7" w:rsidRDefault="00C34AA7" w:rsidP="002E42C9">
      <w:pPr>
        <w:pStyle w:val="ListParagraph"/>
        <w:tabs>
          <w:tab w:val="left" w:pos="1134"/>
          <w:tab w:val="left" w:pos="7230"/>
        </w:tabs>
        <w:spacing w:line="480" w:lineRule="auto"/>
        <w:ind w:hanging="11"/>
        <w:rPr>
          <w:lang w:val="en-US"/>
        </w:rPr>
      </w:pPr>
      <m:oMath>
        <m:r>
          <w:rPr>
            <w:rFonts w:ascii="Cambria Math" w:hAnsi="Cambria Math"/>
            <w:lang w:val="en-US"/>
          </w:rPr>
          <m:t>t</m:t>
        </m:r>
      </m:oMath>
      <w:r w:rsidR="002E42C9">
        <w:rPr>
          <w:lang w:val="en-US"/>
        </w:rPr>
        <w:tab/>
        <w:t>:</w:t>
      </w:r>
      <w:r>
        <w:rPr>
          <w:lang w:val="en-US"/>
        </w:rPr>
        <w:t xml:space="preserve"> </w:t>
      </w:r>
      <w:proofErr w:type="spellStart"/>
      <w:r>
        <w:rPr>
          <w:lang w:val="en-US"/>
        </w:rPr>
        <w:t>iterasi</w:t>
      </w:r>
      <w:proofErr w:type="spellEnd"/>
      <w:r>
        <w:rPr>
          <w:lang w:val="en-US"/>
        </w:rPr>
        <w:t xml:space="preserve"> </w:t>
      </w:r>
      <w:proofErr w:type="spellStart"/>
      <w:r>
        <w:rPr>
          <w:lang w:val="en-US"/>
        </w:rPr>
        <w:t>ke</w:t>
      </w:r>
      <w:proofErr w:type="spellEnd"/>
      <w:r>
        <w:rPr>
          <w:lang w:val="en-US"/>
        </w:rPr>
        <w:t xml:space="preserve">-t, </w:t>
      </w:r>
      <w:proofErr w:type="spellStart"/>
      <w:r>
        <w:rPr>
          <w:lang w:val="en-US"/>
        </w:rPr>
        <w:t>nilai</w:t>
      </w:r>
      <w:proofErr w:type="spellEnd"/>
      <w:r>
        <w:rPr>
          <w:lang w:val="en-US"/>
        </w:rPr>
        <w:t xml:space="preserve"> </w:t>
      </w:r>
      <w:proofErr w:type="spellStart"/>
      <w:r>
        <w:rPr>
          <w:lang w:val="en-US"/>
        </w:rPr>
        <w:t>awal</w:t>
      </w:r>
      <w:proofErr w:type="spellEnd"/>
      <w:r w:rsidR="00B36BF5">
        <w:rPr>
          <w:lang w:val="en-US"/>
        </w:rPr>
        <w:t xml:space="preserve"> </w:t>
      </w:r>
      <m:oMath>
        <m:r>
          <w:rPr>
            <w:rFonts w:ascii="Cambria Math" w:hAnsi="Cambria Math"/>
            <w:lang w:val="en-US"/>
          </w:rPr>
          <m:t>t=0</m:t>
        </m:r>
      </m:oMath>
    </w:p>
    <w:p w14:paraId="2BF02FCC" w14:textId="265029B0" w:rsidR="004C76E1" w:rsidRPr="00B36BF5" w:rsidRDefault="004C76E1" w:rsidP="002E42C9">
      <w:pPr>
        <w:pStyle w:val="ListParagraph"/>
        <w:tabs>
          <w:tab w:val="left" w:pos="1134"/>
          <w:tab w:val="left" w:pos="7230"/>
        </w:tabs>
        <w:spacing w:line="480" w:lineRule="auto"/>
        <w:ind w:hanging="11"/>
        <w:rPr>
          <w:lang w:val="en-US"/>
        </w:rPr>
      </w:pPr>
      <m:oMath>
        <m:r>
          <w:rPr>
            <w:rFonts w:ascii="Cambria Math" w:hAnsi="Cambria Math"/>
            <w:lang w:val="en-US"/>
          </w:rPr>
          <m:t>α</m:t>
        </m:r>
      </m:oMath>
      <w:r w:rsidR="002E42C9">
        <w:rPr>
          <w:i/>
          <w:lang w:val="en-US"/>
        </w:rPr>
        <w:tab/>
      </w:r>
      <w:r w:rsidR="002E42C9">
        <w:rPr>
          <w:iCs/>
          <w:lang w:val="en-US"/>
        </w:rPr>
        <w:t xml:space="preserve">: </w:t>
      </w:r>
      <w:r>
        <w:rPr>
          <w:i/>
          <w:iCs/>
          <w:lang w:val="en-US"/>
        </w:rPr>
        <w:t xml:space="preserve">learning </w:t>
      </w:r>
      <w:proofErr w:type="gramStart"/>
      <w:r>
        <w:rPr>
          <w:i/>
          <w:iCs/>
          <w:lang w:val="en-US"/>
        </w:rPr>
        <w:t>rate</w:t>
      </w:r>
      <w:proofErr w:type="gramEnd"/>
    </w:p>
    <w:p w14:paraId="42AC7312" w14:textId="1EF7DFC4" w:rsidR="004C76E1" w:rsidRDefault="00F76ACB" w:rsidP="002E42C9">
      <w:pPr>
        <w:pStyle w:val="ListParagraph"/>
        <w:tabs>
          <w:tab w:val="left" w:pos="1134"/>
          <w:tab w:val="left" w:pos="7230"/>
        </w:tabs>
        <w:spacing w:line="480" w:lineRule="auto"/>
        <w:ind w:hanging="11"/>
        <w:rPr>
          <w:lang w:val="en-US"/>
        </w:rPr>
      </w:pPr>
      <m:oMath>
        <m:sSub>
          <m:sSubPr>
            <m:ctrlPr>
              <w:rPr>
                <w:rFonts w:ascii="Cambria Math" w:hAnsi="Cambria Math"/>
                <w:i/>
                <w:iCs/>
                <w:lang w:val="en-US"/>
              </w:rPr>
            </m:ctrlPr>
          </m:sSubPr>
          <m:e>
            <m:r>
              <w:rPr>
                <w:rFonts w:ascii="Cambria Math" w:hAnsi="Cambria Math"/>
                <w:lang w:val="en-US"/>
              </w:rPr>
              <m:t>β</m:t>
            </m:r>
          </m:e>
          <m:sub>
            <m:r>
              <w:rPr>
                <w:rFonts w:ascii="Cambria Math" w:hAnsi="Cambria Math"/>
                <w:lang w:val="en-US"/>
              </w:rPr>
              <m:t>1</m:t>
            </m:r>
          </m:sub>
        </m:sSub>
      </m:oMath>
      <w:r w:rsidR="002E42C9">
        <w:rPr>
          <w:i/>
          <w:iCs/>
          <w:lang w:val="en-US"/>
        </w:rPr>
        <w:tab/>
      </w:r>
      <w:r w:rsidR="002E42C9">
        <w:rPr>
          <w:lang w:val="en-US"/>
        </w:rPr>
        <w:t>:</w:t>
      </w:r>
      <w:r w:rsidR="00AB6246">
        <w:rPr>
          <w:i/>
          <w:iCs/>
          <w:lang w:val="en-US"/>
        </w:rPr>
        <w:t xml:space="preserve"> decay rate</w:t>
      </w:r>
      <w:r w:rsidR="0083051C">
        <w:rPr>
          <w:i/>
          <w:iCs/>
          <w:lang w:val="en-US"/>
        </w:rPr>
        <w:t xml:space="preserve"> </w:t>
      </w:r>
      <w:proofErr w:type="spellStart"/>
      <w:r w:rsidR="0083051C">
        <w:rPr>
          <w:lang w:val="en-US"/>
        </w:rPr>
        <w:t>untuk</w:t>
      </w:r>
      <w:proofErr w:type="spellEnd"/>
      <w:r w:rsidR="0083051C">
        <w:rPr>
          <w:lang w:val="en-US"/>
        </w:rPr>
        <w:t xml:space="preserve"> momentum</w:t>
      </w:r>
      <w:r w:rsidR="00AB6246">
        <w:rPr>
          <w:i/>
          <w:iCs/>
          <w:lang w:val="en-US"/>
        </w:rPr>
        <w:t xml:space="preserve">, </w:t>
      </w:r>
      <w:proofErr w:type="spellStart"/>
      <w:r w:rsidR="003F28ED">
        <w:rPr>
          <w:lang w:val="en-US"/>
        </w:rPr>
        <w:t>nilai</w:t>
      </w:r>
      <w:proofErr w:type="spellEnd"/>
      <w:r w:rsidR="003F28ED">
        <w:rPr>
          <w:lang w:val="en-US"/>
        </w:rPr>
        <w:t xml:space="preserve"> </w:t>
      </w:r>
      <w:proofErr w:type="spellStart"/>
      <w:r w:rsidR="00A05EA9">
        <w:rPr>
          <w:lang w:val="en-US"/>
        </w:rPr>
        <w:t>umumnya</w:t>
      </w:r>
      <w:proofErr w:type="spellEnd"/>
      <w:r w:rsidR="003F28ED">
        <w:rPr>
          <w:lang w:val="en-US"/>
        </w:rPr>
        <w:t xml:space="preserve"> </w:t>
      </w:r>
      <w:proofErr w:type="spellStart"/>
      <w:r w:rsidR="003F28ED">
        <w:rPr>
          <w:lang w:val="en-US"/>
        </w:rPr>
        <w:t>adalah</w:t>
      </w:r>
      <w:proofErr w:type="spellEnd"/>
      <w:r w:rsidR="00A05EA9">
        <w:rPr>
          <w:lang w:val="en-US"/>
        </w:rPr>
        <w:t xml:space="preserve"> 0,9</w:t>
      </w:r>
      <w:r w:rsidR="003F28ED">
        <w:rPr>
          <w:lang w:val="en-US"/>
        </w:rPr>
        <w:t xml:space="preserve"> </w:t>
      </w:r>
    </w:p>
    <w:p w14:paraId="4FEF50BC" w14:textId="73804748" w:rsidR="0083051C" w:rsidRDefault="00F76ACB" w:rsidP="002E42C9">
      <w:pPr>
        <w:pStyle w:val="ListParagraph"/>
        <w:tabs>
          <w:tab w:val="left" w:pos="1134"/>
          <w:tab w:val="left" w:pos="7230"/>
        </w:tabs>
        <w:spacing w:line="480" w:lineRule="auto"/>
        <w:ind w:hanging="11"/>
        <w:rPr>
          <w:lang w:val="en-US"/>
        </w:rPr>
      </w:pP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w:r w:rsidR="002E42C9">
        <w:rPr>
          <w:iCs/>
          <w:lang w:val="en-US"/>
        </w:rPr>
        <w:tab/>
        <w:t xml:space="preserve">: </w:t>
      </w:r>
      <w:r w:rsidR="0066439F">
        <w:rPr>
          <w:i/>
          <w:iCs/>
          <w:lang w:val="en-US"/>
        </w:rPr>
        <w:t xml:space="preserve">decay rate </w:t>
      </w:r>
      <w:proofErr w:type="spellStart"/>
      <w:r w:rsidR="0066439F">
        <w:rPr>
          <w:lang w:val="en-US"/>
        </w:rPr>
        <w:t>untuk</w:t>
      </w:r>
      <w:proofErr w:type="spellEnd"/>
      <w:r w:rsidR="0066439F">
        <w:rPr>
          <w:lang w:val="en-US"/>
        </w:rPr>
        <w:t xml:space="preserve"> </w:t>
      </w:r>
      <w:proofErr w:type="spellStart"/>
      <w:r w:rsidR="0066439F">
        <w:rPr>
          <w:lang w:val="en-US"/>
        </w:rPr>
        <w:t>gradien</w:t>
      </w:r>
      <w:proofErr w:type="spellEnd"/>
      <w:r w:rsidR="00D233C7">
        <w:rPr>
          <w:lang w:val="en-US"/>
        </w:rPr>
        <w:t xml:space="preserve">, </w:t>
      </w:r>
      <w:proofErr w:type="spellStart"/>
      <w:r w:rsidR="00D233C7">
        <w:rPr>
          <w:lang w:val="en-US"/>
        </w:rPr>
        <w:t>nilai</w:t>
      </w:r>
      <w:proofErr w:type="spellEnd"/>
      <w:r w:rsidR="00D233C7">
        <w:rPr>
          <w:lang w:val="en-US"/>
        </w:rPr>
        <w:t xml:space="preserve"> </w:t>
      </w:r>
      <w:proofErr w:type="spellStart"/>
      <w:r w:rsidR="00D233C7">
        <w:rPr>
          <w:lang w:val="en-US"/>
        </w:rPr>
        <w:t>umumnya</w:t>
      </w:r>
      <w:proofErr w:type="spellEnd"/>
      <w:r w:rsidR="00D233C7">
        <w:rPr>
          <w:lang w:val="en-US"/>
        </w:rPr>
        <w:t xml:space="preserve"> </w:t>
      </w:r>
      <w:proofErr w:type="spellStart"/>
      <w:r w:rsidR="00D233C7">
        <w:rPr>
          <w:lang w:val="en-US"/>
        </w:rPr>
        <w:t>adalah</w:t>
      </w:r>
      <w:proofErr w:type="spellEnd"/>
      <w:r w:rsidR="00D233C7">
        <w:rPr>
          <w:lang w:val="en-US"/>
        </w:rPr>
        <w:t xml:space="preserve"> 0</w:t>
      </w:r>
      <w:r w:rsidR="00B36BF5">
        <w:rPr>
          <w:lang w:val="en-US"/>
        </w:rPr>
        <w:t>,</w:t>
      </w:r>
      <w:r w:rsidR="00D233C7">
        <w:rPr>
          <w:lang w:val="en-US"/>
        </w:rPr>
        <w:t>999</w:t>
      </w:r>
    </w:p>
    <w:p w14:paraId="677EA0D5" w14:textId="6947852C" w:rsidR="00B36BF5" w:rsidRDefault="00657D46" w:rsidP="002E42C9">
      <w:pPr>
        <w:pStyle w:val="ListParagraph"/>
        <w:tabs>
          <w:tab w:val="left" w:pos="1134"/>
          <w:tab w:val="left" w:pos="7230"/>
        </w:tabs>
        <w:spacing w:line="480" w:lineRule="auto"/>
        <w:ind w:hanging="11"/>
        <w:rPr>
          <w:lang w:val="en-US"/>
        </w:rPr>
      </w:pPr>
      <m:oMath>
        <m:r>
          <w:rPr>
            <w:rFonts w:ascii="Cambria Math" w:hAnsi="Cambria Math"/>
            <w:lang w:val="en-US"/>
          </w:rPr>
          <m:t>ϵ</m:t>
        </m:r>
      </m:oMath>
      <w:r w:rsidR="002E42C9">
        <w:rPr>
          <w:lang w:val="en-US"/>
        </w:rPr>
        <w:tab/>
        <w:t>:</w:t>
      </w:r>
      <w:r>
        <w:rPr>
          <w:lang w:val="en-US"/>
        </w:rPr>
        <w:t xml:space="preserve"> </w:t>
      </w:r>
      <w:proofErr w:type="spellStart"/>
      <w:r w:rsidR="0038040D">
        <w:rPr>
          <w:lang w:val="en-US"/>
        </w:rPr>
        <w:t>konstanta</w:t>
      </w:r>
      <w:proofErr w:type="spellEnd"/>
      <w:r w:rsidR="0038040D">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oMath>
    </w:p>
    <w:p w14:paraId="7D186326" w14:textId="565231E4" w:rsidR="00CF5E06" w:rsidRDefault="00F76ACB" w:rsidP="002E42C9">
      <w:pPr>
        <w:pStyle w:val="ListParagraph"/>
        <w:tabs>
          <w:tab w:val="left" w:pos="1134"/>
          <w:tab w:val="left" w:pos="7230"/>
        </w:tabs>
        <w:spacing w:line="480" w:lineRule="auto"/>
        <w:ind w:hanging="11"/>
        <w:rPr>
          <w:lang w:val="en-US"/>
        </w:rPr>
      </w:pP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oMath>
      <w:r w:rsidR="002E42C9">
        <w:rPr>
          <w:lang w:val="en-US"/>
        </w:rPr>
        <w:tab/>
        <w:t>:</w:t>
      </w:r>
      <w:r w:rsidR="00605A61">
        <w:rPr>
          <w:lang w:val="en-US"/>
        </w:rPr>
        <w:t xml:space="preserve"> </w:t>
      </w:r>
      <w:proofErr w:type="spellStart"/>
      <w:r w:rsidR="00605A61">
        <w:rPr>
          <w:lang w:val="en-US"/>
        </w:rPr>
        <w:t>gradien</w:t>
      </w:r>
      <w:proofErr w:type="spellEnd"/>
      <w:r w:rsidR="00605A61">
        <w:rPr>
          <w:lang w:val="en-US"/>
        </w:rPr>
        <w:t xml:space="preserve"> </w:t>
      </w:r>
      <w:proofErr w:type="spellStart"/>
      <w:r w:rsidR="00605A61">
        <w:rPr>
          <w:lang w:val="en-US"/>
        </w:rPr>
        <w:t>saat</w:t>
      </w:r>
      <w:proofErr w:type="spellEnd"/>
      <w:r w:rsidR="00605A61">
        <w:rPr>
          <w:lang w:val="en-US"/>
        </w:rPr>
        <w:t xml:space="preserve"> </w:t>
      </w:r>
      <w:proofErr w:type="spellStart"/>
      <w:r w:rsidR="00605A61">
        <w:rPr>
          <w:lang w:val="en-US"/>
        </w:rPr>
        <w:t>iterasi</w:t>
      </w:r>
      <w:proofErr w:type="spellEnd"/>
      <w:r w:rsidR="00605A61">
        <w:rPr>
          <w:lang w:val="en-US"/>
        </w:rPr>
        <w:t xml:space="preserve"> </w:t>
      </w:r>
      <w:proofErr w:type="spellStart"/>
      <w:r w:rsidR="00605A61">
        <w:rPr>
          <w:lang w:val="en-US"/>
        </w:rPr>
        <w:t>ke</w:t>
      </w:r>
      <w:proofErr w:type="spellEnd"/>
      <w:r w:rsidR="00605A61">
        <w:rPr>
          <w:lang w:val="en-US"/>
        </w:rPr>
        <w:t>-t</w:t>
      </w:r>
    </w:p>
    <w:p w14:paraId="4D6E1D05" w14:textId="228105D2" w:rsidR="00605A61" w:rsidRDefault="00F76ACB" w:rsidP="002E42C9">
      <w:pPr>
        <w:pStyle w:val="ListParagraph"/>
        <w:tabs>
          <w:tab w:val="left" w:pos="1134"/>
          <w:tab w:val="left" w:pos="7230"/>
        </w:tabs>
        <w:spacing w:line="480" w:lineRule="auto"/>
        <w:ind w:hanging="11"/>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oMath>
      <w:r w:rsidR="002E42C9">
        <w:rPr>
          <w:lang w:val="en-US"/>
        </w:rPr>
        <w:tab/>
        <w:t>:</w:t>
      </w:r>
      <w:r w:rsidR="0098611C">
        <w:rPr>
          <w:lang w:val="en-US"/>
        </w:rPr>
        <w:t xml:space="preserve"> </w:t>
      </w:r>
      <w:proofErr w:type="spellStart"/>
      <w:r w:rsidR="0098611C">
        <w:rPr>
          <w:lang w:val="en-US"/>
        </w:rPr>
        <w:t>estimasi</w:t>
      </w:r>
      <w:proofErr w:type="spellEnd"/>
      <w:r w:rsidR="0098611C">
        <w:rPr>
          <w:lang w:val="en-US"/>
        </w:rPr>
        <w:t xml:space="preserve"> </w:t>
      </w:r>
      <w:proofErr w:type="spellStart"/>
      <w:r w:rsidR="0098611C">
        <w:rPr>
          <w:lang w:val="en-US"/>
        </w:rPr>
        <w:t>momen</w:t>
      </w:r>
      <w:proofErr w:type="spellEnd"/>
      <w:r w:rsidR="0098611C">
        <w:rPr>
          <w:lang w:val="en-US"/>
        </w:rPr>
        <w:t xml:space="preserve"> </w:t>
      </w:r>
      <w:proofErr w:type="spellStart"/>
      <w:r w:rsidR="0098611C">
        <w:rPr>
          <w:lang w:val="en-US"/>
        </w:rPr>
        <w:t>pertama</w:t>
      </w:r>
      <w:proofErr w:type="spellEnd"/>
    </w:p>
    <w:p w14:paraId="3E2B96D3" w14:textId="2A680F18" w:rsidR="0098611C" w:rsidRDefault="00F76ACB" w:rsidP="002E42C9">
      <w:pPr>
        <w:pStyle w:val="ListParagraph"/>
        <w:tabs>
          <w:tab w:val="left" w:pos="1134"/>
          <w:tab w:val="left" w:pos="7230"/>
        </w:tabs>
        <w:spacing w:line="480" w:lineRule="auto"/>
        <w:ind w:hanging="11"/>
        <w:rPr>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oMath>
      <w:r w:rsidR="002E42C9">
        <w:rPr>
          <w:lang w:val="en-US"/>
        </w:rPr>
        <w:tab/>
        <w:t>:</w:t>
      </w:r>
      <w:r w:rsidR="0098611C">
        <w:rPr>
          <w:lang w:val="en-US"/>
        </w:rPr>
        <w:t xml:space="preserve"> </w:t>
      </w:r>
      <w:proofErr w:type="spellStart"/>
      <w:r w:rsidR="0098611C">
        <w:rPr>
          <w:lang w:val="en-US"/>
        </w:rPr>
        <w:t>estimasi</w:t>
      </w:r>
      <w:proofErr w:type="spellEnd"/>
      <w:r w:rsidR="0098611C">
        <w:rPr>
          <w:lang w:val="en-US"/>
        </w:rPr>
        <w:t xml:space="preserve"> </w:t>
      </w:r>
      <w:proofErr w:type="spellStart"/>
      <w:r w:rsidR="0098611C">
        <w:rPr>
          <w:lang w:val="en-US"/>
        </w:rPr>
        <w:t>momen</w:t>
      </w:r>
      <w:proofErr w:type="spellEnd"/>
      <w:r w:rsidR="0098611C">
        <w:rPr>
          <w:lang w:val="en-US"/>
        </w:rPr>
        <w:t xml:space="preserve"> </w:t>
      </w:r>
      <w:proofErr w:type="spellStart"/>
      <w:r w:rsidR="0098611C">
        <w:rPr>
          <w:lang w:val="en-US"/>
        </w:rPr>
        <w:t>kedua</w:t>
      </w:r>
      <w:proofErr w:type="spellEnd"/>
    </w:p>
    <w:p w14:paraId="6099B51F" w14:textId="77777777" w:rsidR="00D233C7" w:rsidRPr="0066439F" w:rsidRDefault="00D233C7" w:rsidP="00991023">
      <w:pPr>
        <w:pStyle w:val="ListParagraph"/>
        <w:tabs>
          <w:tab w:val="left" w:pos="7230"/>
        </w:tabs>
        <w:spacing w:line="480" w:lineRule="auto"/>
        <w:ind w:hanging="11"/>
        <w:rPr>
          <w:lang w:val="en-US"/>
        </w:rPr>
      </w:pPr>
    </w:p>
    <w:p w14:paraId="237B2E84" w14:textId="77777777" w:rsidR="00FA0727" w:rsidRPr="009E4DED" w:rsidRDefault="00FA0727" w:rsidP="007C568D">
      <w:pPr>
        <w:pStyle w:val="BAB"/>
        <w:numPr>
          <w:ilvl w:val="2"/>
          <w:numId w:val="19"/>
        </w:numPr>
        <w:tabs>
          <w:tab w:val="left" w:pos="709"/>
        </w:tabs>
        <w:ind w:left="709" w:hanging="425"/>
        <w:jc w:val="left"/>
        <w:rPr>
          <w:rFonts w:cs="Times New Roman"/>
          <w:i/>
          <w:iCs/>
          <w:szCs w:val="24"/>
          <w:lang w:val="en-US"/>
        </w:rPr>
      </w:pPr>
      <w:r w:rsidRPr="009E4DED">
        <w:rPr>
          <w:rFonts w:cs="Times New Roman"/>
          <w:i/>
          <w:iCs/>
          <w:szCs w:val="24"/>
          <w:lang w:val="en-US"/>
        </w:rPr>
        <w:t>Learning Rate</w:t>
      </w:r>
    </w:p>
    <w:p w14:paraId="3081B7CF" w14:textId="524D9B95" w:rsidR="00820C75" w:rsidRDefault="00AB5D9B" w:rsidP="00622431">
      <w:pPr>
        <w:pStyle w:val="ListParagraph"/>
        <w:spacing w:line="480" w:lineRule="auto"/>
        <w:ind w:firstLine="698"/>
        <w:jc w:val="both"/>
        <w:rPr>
          <w:rFonts w:cs="Times New Roman"/>
          <w:szCs w:val="24"/>
          <w:lang w:val="en-US"/>
        </w:rPr>
      </w:pPr>
      <w:r w:rsidRPr="009E4DED">
        <w:rPr>
          <w:rFonts w:cs="Times New Roman"/>
          <w:i/>
          <w:iCs/>
          <w:szCs w:val="24"/>
          <w:lang w:val="en-US"/>
        </w:rPr>
        <w:t>Learning rate</w:t>
      </w:r>
      <m:oMath>
        <m:r>
          <w:rPr>
            <w:rFonts w:ascii="Cambria Math" w:hAnsi="Cambria Math" w:cs="Times New Roman"/>
            <w:szCs w:val="24"/>
            <w:lang w:val="en-US"/>
          </w:rPr>
          <m:t>(α)</m:t>
        </m:r>
      </m:oMath>
      <w:r w:rsidRPr="009E4DED">
        <w:rPr>
          <w:rFonts w:cs="Times New Roman"/>
          <w:i/>
          <w:iCs/>
          <w:szCs w:val="24"/>
          <w:lang w:val="en-US"/>
        </w:rPr>
        <w:t xml:space="preserve"> </w:t>
      </w:r>
      <w:proofErr w:type="spellStart"/>
      <w:r w:rsidRPr="009E4DED">
        <w:rPr>
          <w:rFonts w:cs="Times New Roman"/>
          <w:szCs w:val="24"/>
          <w:lang w:val="en-US"/>
        </w:rPr>
        <w:t>adalah</w:t>
      </w:r>
      <w:proofErr w:type="spellEnd"/>
      <w:r w:rsidRPr="009E4DED">
        <w:rPr>
          <w:rFonts w:cs="Times New Roman"/>
          <w:szCs w:val="24"/>
          <w:lang w:val="en-US"/>
        </w:rPr>
        <w:t xml:space="preserve"> salah </w:t>
      </w:r>
      <w:proofErr w:type="spellStart"/>
      <w:r w:rsidRPr="009E4DED">
        <w:rPr>
          <w:rFonts w:cs="Times New Roman"/>
          <w:szCs w:val="24"/>
          <w:lang w:val="en-US"/>
        </w:rPr>
        <w:t>satu</w:t>
      </w:r>
      <w:proofErr w:type="spellEnd"/>
      <w:r w:rsidRPr="009E4DED">
        <w:rPr>
          <w:rFonts w:cs="Times New Roman"/>
          <w:szCs w:val="24"/>
          <w:lang w:val="en-US"/>
        </w:rPr>
        <w:t xml:space="preserve"> parameter </w:t>
      </w:r>
      <w:proofErr w:type="spellStart"/>
      <w:r w:rsidR="00A447EF" w:rsidRPr="009E4DED">
        <w:rPr>
          <w:rFonts w:cs="Times New Roman"/>
          <w:szCs w:val="24"/>
          <w:lang w:val="en-US"/>
        </w:rPr>
        <w:t>dalam</w:t>
      </w:r>
      <w:proofErr w:type="spellEnd"/>
      <w:r w:rsidR="00A447EF" w:rsidRPr="009E4DED">
        <w:rPr>
          <w:rFonts w:cs="Times New Roman"/>
          <w:szCs w:val="24"/>
          <w:lang w:val="en-US"/>
        </w:rPr>
        <w:t xml:space="preserve"> </w:t>
      </w:r>
      <w:proofErr w:type="spellStart"/>
      <w:r w:rsidR="00A447EF" w:rsidRPr="009E4DED">
        <w:rPr>
          <w:rFonts w:cs="Times New Roman"/>
          <w:szCs w:val="24"/>
          <w:lang w:val="en-US"/>
        </w:rPr>
        <w:t>pengoptimal</w:t>
      </w:r>
      <w:proofErr w:type="spellEnd"/>
      <w:r w:rsidR="00A447EF" w:rsidRPr="009E4DED">
        <w:rPr>
          <w:rFonts w:cs="Times New Roman"/>
          <w:szCs w:val="24"/>
          <w:lang w:val="en-US"/>
        </w:rPr>
        <w:t xml:space="preserve"> yang </w:t>
      </w:r>
      <w:proofErr w:type="spellStart"/>
      <w:r w:rsidR="00A447EF" w:rsidRPr="009E4DED">
        <w:rPr>
          <w:rFonts w:cs="Times New Roman"/>
          <w:szCs w:val="24"/>
          <w:lang w:val="en-US"/>
        </w:rPr>
        <w:t>mengontrol</w:t>
      </w:r>
      <w:proofErr w:type="spellEnd"/>
      <w:r w:rsidR="00A447EF" w:rsidRPr="009E4DED">
        <w:rPr>
          <w:rFonts w:cs="Times New Roman"/>
          <w:szCs w:val="24"/>
          <w:lang w:val="en-US"/>
        </w:rPr>
        <w:t xml:space="preserve"> </w:t>
      </w:r>
      <w:proofErr w:type="spellStart"/>
      <w:r w:rsidR="00A447EF" w:rsidRPr="009E4DED">
        <w:rPr>
          <w:rFonts w:cs="Times New Roman"/>
          <w:szCs w:val="24"/>
          <w:lang w:val="en-US"/>
        </w:rPr>
        <w:t>seberapa</w:t>
      </w:r>
      <w:proofErr w:type="spellEnd"/>
      <w:r w:rsidR="00A447EF" w:rsidRPr="009E4DED">
        <w:rPr>
          <w:rFonts w:cs="Times New Roman"/>
          <w:szCs w:val="24"/>
          <w:lang w:val="en-US"/>
        </w:rPr>
        <w:t xml:space="preserve"> </w:t>
      </w:r>
      <w:proofErr w:type="spellStart"/>
      <w:r w:rsidR="00A447EF" w:rsidRPr="009E4DED">
        <w:rPr>
          <w:rFonts w:cs="Times New Roman"/>
          <w:szCs w:val="24"/>
          <w:lang w:val="en-US"/>
        </w:rPr>
        <w:t>besar</w:t>
      </w:r>
      <w:proofErr w:type="spellEnd"/>
      <w:r w:rsidR="00A447EF" w:rsidRPr="009E4DED">
        <w:rPr>
          <w:rFonts w:cs="Times New Roman"/>
          <w:szCs w:val="24"/>
          <w:lang w:val="en-US"/>
        </w:rPr>
        <w:t xml:space="preserve"> </w:t>
      </w:r>
      <w:proofErr w:type="spellStart"/>
      <w:r w:rsidR="00A447EF" w:rsidRPr="009E4DED">
        <w:rPr>
          <w:rFonts w:cs="Times New Roman"/>
          <w:szCs w:val="24"/>
          <w:lang w:val="en-US"/>
        </w:rPr>
        <w:t>langkah</w:t>
      </w:r>
      <w:proofErr w:type="spellEnd"/>
      <w:r w:rsidR="00A447EF" w:rsidRPr="009E4DED">
        <w:rPr>
          <w:rFonts w:cs="Times New Roman"/>
          <w:szCs w:val="24"/>
          <w:lang w:val="en-US"/>
        </w:rPr>
        <w:t xml:space="preserve"> yang </w:t>
      </w:r>
      <w:proofErr w:type="spellStart"/>
      <w:r w:rsidR="00A447EF" w:rsidRPr="009E4DED">
        <w:rPr>
          <w:rFonts w:cs="Times New Roman"/>
          <w:szCs w:val="24"/>
          <w:lang w:val="en-US"/>
        </w:rPr>
        <w:t>diambil</w:t>
      </w:r>
      <w:proofErr w:type="spellEnd"/>
      <w:r w:rsidR="00666D51" w:rsidRPr="009E4DED">
        <w:rPr>
          <w:rFonts w:cs="Times New Roman"/>
          <w:szCs w:val="24"/>
          <w:lang w:val="en-US"/>
        </w:rPr>
        <w:t xml:space="preserve"> </w:t>
      </w:r>
      <w:proofErr w:type="spellStart"/>
      <w:r w:rsidR="00666D51" w:rsidRPr="009E4DED">
        <w:rPr>
          <w:rFonts w:cs="Times New Roman"/>
          <w:szCs w:val="24"/>
          <w:lang w:val="en-US"/>
        </w:rPr>
        <w:t>dalam</w:t>
      </w:r>
      <w:proofErr w:type="spellEnd"/>
      <w:r w:rsidR="00666D51" w:rsidRPr="009E4DED">
        <w:rPr>
          <w:rFonts w:cs="Times New Roman"/>
          <w:szCs w:val="24"/>
          <w:lang w:val="en-US"/>
        </w:rPr>
        <w:t xml:space="preserve"> </w:t>
      </w:r>
      <w:proofErr w:type="spellStart"/>
      <w:r w:rsidR="00666D51" w:rsidRPr="009E4DED">
        <w:rPr>
          <w:rFonts w:cs="Times New Roman"/>
          <w:szCs w:val="24"/>
          <w:lang w:val="en-US"/>
        </w:rPr>
        <w:t>penyesuaian</w:t>
      </w:r>
      <w:proofErr w:type="spellEnd"/>
      <w:r w:rsidR="00666D51" w:rsidRPr="009E4DED">
        <w:rPr>
          <w:rFonts w:cs="Times New Roman"/>
          <w:szCs w:val="24"/>
          <w:lang w:val="en-US"/>
        </w:rPr>
        <w:t xml:space="preserve"> </w:t>
      </w:r>
      <w:proofErr w:type="spellStart"/>
      <w:r w:rsidR="00666D51" w:rsidRPr="009E4DED">
        <w:rPr>
          <w:rFonts w:cs="Times New Roman"/>
          <w:szCs w:val="24"/>
          <w:lang w:val="en-US"/>
        </w:rPr>
        <w:t>bobot</w:t>
      </w:r>
      <w:proofErr w:type="spellEnd"/>
      <w:r w:rsidR="00666D51" w:rsidRPr="009E4DED">
        <w:rPr>
          <w:rFonts w:cs="Times New Roman"/>
          <w:szCs w:val="24"/>
          <w:lang w:val="en-US"/>
        </w:rPr>
        <w:t xml:space="preserve"> model</w:t>
      </w:r>
      <w:r w:rsidR="00A50C97" w:rsidRPr="009E4DED">
        <w:rPr>
          <w:rFonts w:cs="Times New Roman"/>
          <w:szCs w:val="24"/>
          <w:lang w:val="en-US"/>
        </w:rPr>
        <w:t xml:space="preserve">. </w:t>
      </w:r>
      <w:proofErr w:type="spellStart"/>
      <w:r w:rsidR="00A50C97" w:rsidRPr="009E4DED">
        <w:rPr>
          <w:rFonts w:cs="Times New Roman"/>
          <w:szCs w:val="24"/>
          <w:lang w:val="en-US"/>
        </w:rPr>
        <w:t>Pemilihan</w:t>
      </w:r>
      <w:proofErr w:type="spellEnd"/>
      <w:r w:rsidR="00A50C97" w:rsidRPr="009E4DED">
        <w:rPr>
          <w:rFonts w:cs="Times New Roman"/>
          <w:szCs w:val="24"/>
          <w:lang w:val="en-US"/>
        </w:rPr>
        <w:t xml:space="preserve"> </w:t>
      </w:r>
      <w:proofErr w:type="spellStart"/>
      <w:r w:rsidR="00944C50" w:rsidRPr="009E4DED">
        <w:rPr>
          <w:rFonts w:cs="Times New Roman"/>
          <w:szCs w:val="24"/>
          <w:lang w:val="en-US"/>
        </w:rPr>
        <w:t>nilai</w:t>
      </w:r>
      <w:proofErr w:type="spellEnd"/>
      <w:r w:rsidR="00A50C97" w:rsidRPr="009E4DED">
        <w:rPr>
          <w:rFonts w:cs="Times New Roman"/>
          <w:szCs w:val="24"/>
          <w:lang w:val="en-US"/>
        </w:rPr>
        <w:t xml:space="preserve"> </w:t>
      </w:r>
      <w:r w:rsidR="00A50C97" w:rsidRPr="009E4DED">
        <w:rPr>
          <w:rFonts w:cs="Times New Roman"/>
          <w:i/>
          <w:iCs/>
          <w:szCs w:val="24"/>
          <w:lang w:val="en-US"/>
        </w:rPr>
        <w:t>learnin</w:t>
      </w:r>
      <w:r w:rsidR="00944C50" w:rsidRPr="009E4DED">
        <w:rPr>
          <w:rFonts w:cs="Times New Roman"/>
          <w:i/>
          <w:iCs/>
          <w:szCs w:val="24"/>
          <w:lang w:val="en-US"/>
        </w:rPr>
        <w:t>g</w:t>
      </w:r>
      <w:r w:rsidR="00AD5C6B" w:rsidRPr="009E4DED">
        <w:rPr>
          <w:rFonts w:cs="Times New Roman"/>
          <w:i/>
          <w:iCs/>
          <w:szCs w:val="24"/>
          <w:lang w:val="en-US"/>
        </w:rPr>
        <w:t xml:space="preserve"> rate</w:t>
      </w:r>
      <w:r w:rsidR="00E476C2" w:rsidRPr="009E4DED">
        <w:rPr>
          <w:rFonts w:cs="Times New Roman"/>
          <w:szCs w:val="24"/>
          <w:lang w:val="en-US"/>
        </w:rPr>
        <w:t xml:space="preserve"> sangat </w:t>
      </w:r>
      <w:proofErr w:type="spellStart"/>
      <w:r w:rsidR="00E476C2" w:rsidRPr="009E4DED">
        <w:rPr>
          <w:rFonts w:cs="Times New Roman"/>
          <w:szCs w:val="24"/>
          <w:lang w:val="en-US"/>
        </w:rPr>
        <w:t>mempengaruhi</w:t>
      </w:r>
      <w:proofErr w:type="spellEnd"/>
      <w:r w:rsidR="00E476C2" w:rsidRPr="009E4DED">
        <w:rPr>
          <w:rFonts w:cs="Times New Roman"/>
          <w:szCs w:val="24"/>
          <w:lang w:val="en-US"/>
        </w:rPr>
        <w:t xml:space="preserve"> </w:t>
      </w:r>
      <w:proofErr w:type="spellStart"/>
      <w:r w:rsidR="00E476C2" w:rsidRPr="009E4DED">
        <w:rPr>
          <w:rFonts w:cs="Times New Roman"/>
          <w:szCs w:val="24"/>
          <w:lang w:val="en-US"/>
        </w:rPr>
        <w:t>hasil</w:t>
      </w:r>
      <w:proofErr w:type="spellEnd"/>
      <w:r w:rsidR="00E476C2" w:rsidRPr="009E4DED">
        <w:rPr>
          <w:rFonts w:cs="Times New Roman"/>
          <w:szCs w:val="24"/>
          <w:lang w:val="en-US"/>
        </w:rPr>
        <w:t xml:space="preserve"> model </w:t>
      </w:r>
      <w:proofErr w:type="spellStart"/>
      <w:r w:rsidR="00E476C2" w:rsidRPr="009E4DED">
        <w:rPr>
          <w:rFonts w:cs="Times New Roman"/>
          <w:szCs w:val="24"/>
          <w:lang w:val="en-US"/>
        </w:rPr>
        <w:t>karena</w:t>
      </w:r>
      <w:proofErr w:type="spellEnd"/>
      <w:r w:rsidR="007D4495" w:rsidRPr="009E4DED">
        <w:rPr>
          <w:rFonts w:cs="Times New Roman"/>
          <w:szCs w:val="24"/>
          <w:lang w:val="en-US"/>
        </w:rPr>
        <w:t xml:space="preserve"> </w:t>
      </w:r>
      <w:proofErr w:type="spellStart"/>
      <w:r w:rsidR="007D4495" w:rsidRPr="009E4DED">
        <w:rPr>
          <w:rFonts w:cs="Times New Roman"/>
          <w:szCs w:val="24"/>
          <w:lang w:val="en-US"/>
        </w:rPr>
        <w:t>ketika</w:t>
      </w:r>
      <w:proofErr w:type="spellEnd"/>
      <w:r w:rsidR="007D4495" w:rsidRPr="009E4DED">
        <w:rPr>
          <w:rFonts w:cs="Times New Roman"/>
          <w:szCs w:val="24"/>
          <w:lang w:val="en-US"/>
        </w:rPr>
        <w:t xml:space="preserve"> </w:t>
      </w:r>
      <w:proofErr w:type="spellStart"/>
      <w:r w:rsidR="007D4495" w:rsidRPr="009E4DED">
        <w:rPr>
          <w:rFonts w:cs="Times New Roman"/>
          <w:szCs w:val="24"/>
          <w:lang w:val="en-US"/>
        </w:rPr>
        <w:t>nilai</w:t>
      </w:r>
      <w:proofErr w:type="spellEnd"/>
      <w:r w:rsidR="007D4495" w:rsidRPr="009E4DED">
        <w:rPr>
          <w:rFonts w:cs="Times New Roman"/>
          <w:szCs w:val="24"/>
          <w:lang w:val="en-US"/>
        </w:rPr>
        <w:t xml:space="preserve"> learning rate </w:t>
      </w:r>
      <w:proofErr w:type="spellStart"/>
      <w:r w:rsidR="007D4495" w:rsidRPr="009E4DED">
        <w:rPr>
          <w:rFonts w:cs="Times New Roman"/>
          <w:szCs w:val="24"/>
          <w:lang w:val="en-US"/>
        </w:rPr>
        <w:t>terlalu</w:t>
      </w:r>
      <w:proofErr w:type="spellEnd"/>
      <w:r w:rsidR="007D4495" w:rsidRPr="009E4DED">
        <w:rPr>
          <w:rFonts w:cs="Times New Roman"/>
          <w:szCs w:val="24"/>
          <w:lang w:val="en-US"/>
        </w:rPr>
        <w:t xml:space="preserve"> </w:t>
      </w:r>
      <w:proofErr w:type="spellStart"/>
      <w:r w:rsidR="007D4495" w:rsidRPr="009E4DED">
        <w:rPr>
          <w:rFonts w:cs="Times New Roman"/>
          <w:szCs w:val="24"/>
          <w:lang w:val="en-US"/>
        </w:rPr>
        <w:t>besar</w:t>
      </w:r>
      <w:proofErr w:type="spellEnd"/>
      <w:r w:rsidR="007D4495" w:rsidRPr="009E4DED">
        <w:rPr>
          <w:rFonts w:cs="Times New Roman"/>
          <w:szCs w:val="24"/>
          <w:lang w:val="en-US"/>
        </w:rPr>
        <w:t xml:space="preserve">, </w:t>
      </w:r>
      <w:proofErr w:type="spellStart"/>
      <w:r w:rsidR="007D4495" w:rsidRPr="009E4DED">
        <w:rPr>
          <w:rFonts w:cs="Times New Roman"/>
          <w:szCs w:val="24"/>
          <w:lang w:val="en-US"/>
        </w:rPr>
        <w:t>maka</w:t>
      </w:r>
      <w:proofErr w:type="spellEnd"/>
      <w:r w:rsidR="007D4495" w:rsidRPr="009E4DED">
        <w:rPr>
          <w:rFonts w:cs="Times New Roman"/>
          <w:szCs w:val="24"/>
          <w:lang w:val="en-US"/>
        </w:rPr>
        <w:t xml:space="preserve"> </w:t>
      </w:r>
      <w:proofErr w:type="spellStart"/>
      <w:r w:rsidR="00B33AF7" w:rsidRPr="009E4DED">
        <w:rPr>
          <w:rFonts w:cs="Times New Roman"/>
          <w:szCs w:val="24"/>
          <w:lang w:val="en-US"/>
        </w:rPr>
        <w:t>akan</w:t>
      </w:r>
      <w:proofErr w:type="spellEnd"/>
      <w:r w:rsidR="00B33AF7" w:rsidRPr="009E4DED">
        <w:rPr>
          <w:rFonts w:cs="Times New Roman"/>
          <w:szCs w:val="24"/>
          <w:lang w:val="en-US"/>
        </w:rPr>
        <w:t xml:space="preserve"> </w:t>
      </w:r>
      <w:proofErr w:type="spellStart"/>
      <w:r w:rsidR="00B33AF7" w:rsidRPr="009E4DED">
        <w:rPr>
          <w:rFonts w:cs="Times New Roman"/>
          <w:szCs w:val="24"/>
          <w:lang w:val="en-US"/>
        </w:rPr>
        <w:t>melewatkan</w:t>
      </w:r>
      <w:proofErr w:type="spellEnd"/>
      <w:r w:rsidR="00B33AF7" w:rsidRPr="009E4DED">
        <w:rPr>
          <w:rFonts w:cs="Times New Roman"/>
          <w:szCs w:val="24"/>
          <w:lang w:val="en-US"/>
        </w:rPr>
        <w:t xml:space="preserve"> </w:t>
      </w:r>
      <w:proofErr w:type="spellStart"/>
      <w:r w:rsidR="00B33AF7" w:rsidRPr="009E4DED">
        <w:rPr>
          <w:rFonts w:cs="Times New Roman"/>
          <w:szCs w:val="24"/>
          <w:lang w:val="en-US"/>
        </w:rPr>
        <w:t>nilai</w:t>
      </w:r>
      <w:proofErr w:type="spellEnd"/>
      <w:r w:rsidR="00B33AF7" w:rsidRPr="009E4DED">
        <w:rPr>
          <w:rFonts w:cs="Times New Roman"/>
          <w:szCs w:val="24"/>
          <w:lang w:val="en-US"/>
        </w:rPr>
        <w:t xml:space="preserve"> </w:t>
      </w:r>
      <w:r w:rsidR="00B33AF7" w:rsidRPr="009E4DED">
        <w:rPr>
          <w:rFonts w:cs="Times New Roman"/>
          <w:i/>
          <w:iCs/>
          <w:szCs w:val="24"/>
          <w:lang w:val="en-US"/>
        </w:rPr>
        <w:t>loss</w:t>
      </w:r>
      <w:r w:rsidR="00B33AF7" w:rsidRPr="009E4DED">
        <w:rPr>
          <w:rFonts w:cs="Times New Roman"/>
          <w:szCs w:val="24"/>
          <w:lang w:val="en-US"/>
        </w:rPr>
        <w:t xml:space="preserve"> yang minimum</w:t>
      </w:r>
      <w:r w:rsidR="00E138C9" w:rsidRPr="009E4DED">
        <w:rPr>
          <w:rFonts w:cs="Times New Roman"/>
          <w:szCs w:val="24"/>
          <w:lang w:val="en-US"/>
        </w:rPr>
        <w:t xml:space="preserve"> </w:t>
      </w:r>
      <w:proofErr w:type="spellStart"/>
      <w:r w:rsidR="00E138C9" w:rsidRPr="009E4DED">
        <w:rPr>
          <w:rFonts w:cs="Times New Roman"/>
          <w:szCs w:val="24"/>
          <w:lang w:val="en-US"/>
        </w:rPr>
        <w:t>sedangkan</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ketika</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nilai</w:t>
      </w:r>
      <w:proofErr w:type="spellEnd"/>
      <w:r w:rsidR="00E138C9" w:rsidRPr="009E4DED">
        <w:rPr>
          <w:rFonts w:cs="Times New Roman"/>
          <w:szCs w:val="24"/>
          <w:lang w:val="en-US"/>
        </w:rPr>
        <w:t xml:space="preserve"> </w:t>
      </w:r>
      <w:r w:rsidR="00E138C9" w:rsidRPr="009E4DED">
        <w:rPr>
          <w:rFonts w:cs="Times New Roman"/>
          <w:i/>
          <w:iCs/>
          <w:szCs w:val="24"/>
          <w:lang w:val="en-US"/>
        </w:rPr>
        <w:t>learning rate</w:t>
      </w:r>
      <w:r w:rsidR="00E138C9" w:rsidRPr="009E4DED">
        <w:rPr>
          <w:rFonts w:cs="Times New Roman"/>
          <w:szCs w:val="24"/>
          <w:lang w:val="en-US"/>
        </w:rPr>
        <w:t xml:space="preserve"> </w:t>
      </w:r>
      <w:proofErr w:type="spellStart"/>
      <w:r w:rsidR="00E138C9" w:rsidRPr="009E4DED">
        <w:rPr>
          <w:rFonts w:cs="Times New Roman"/>
          <w:szCs w:val="24"/>
          <w:lang w:val="en-US"/>
        </w:rPr>
        <w:t>terlalu</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kecil</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maka</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akan</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membutuhkan</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waktu</w:t>
      </w:r>
      <w:proofErr w:type="spellEnd"/>
      <w:r w:rsidR="00E138C9" w:rsidRPr="009E4DED">
        <w:rPr>
          <w:rFonts w:cs="Times New Roman"/>
          <w:szCs w:val="24"/>
          <w:lang w:val="en-US"/>
        </w:rPr>
        <w:t xml:space="preserve"> yang sangat </w:t>
      </w:r>
      <w:proofErr w:type="spellStart"/>
      <w:r w:rsidR="00E138C9" w:rsidRPr="009E4DED">
        <w:rPr>
          <w:rFonts w:cs="Times New Roman"/>
          <w:szCs w:val="24"/>
          <w:lang w:val="en-US"/>
        </w:rPr>
        <w:t>banyak</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dalam</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menuju</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titik</w:t>
      </w:r>
      <w:proofErr w:type="spellEnd"/>
      <w:r w:rsidR="00E138C9" w:rsidRPr="009E4DED">
        <w:rPr>
          <w:rFonts w:cs="Times New Roman"/>
          <w:szCs w:val="24"/>
          <w:lang w:val="en-US"/>
        </w:rPr>
        <w:t xml:space="preserve"> </w:t>
      </w:r>
      <w:proofErr w:type="spellStart"/>
      <w:r w:rsidR="00E138C9" w:rsidRPr="009E4DED">
        <w:rPr>
          <w:rFonts w:cs="Times New Roman"/>
          <w:szCs w:val="24"/>
          <w:lang w:val="en-US"/>
        </w:rPr>
        <w:t>konvergensi</w:t>
      </w:r>
      <w:proofErr w:type="spellEnd"/>
      <w:r w:rsidR="00E138C9" w:rsidRPr="009E4DED">
        <w:rPr>
          <w:rFonts w:cs="Times New Roman"/>
          <w:szCs w:val="24"/>
          <w:lang w:val="en-US"/>
        </w:rPr>
        <w:t xml:space="preserve"> dan </w:t>
      </w:r>
      <w:proofErr w:type="spellStart"/>
      <w:r w:rsidR="00E138C9" w:rsidRPr="009E4DED">
        <w:rPr>
          <w:rFonts w:cs="Times New Roman"/>
          <w:szCs w:val="24"/>
          <w:lang w:val="en-US"/>
        </w:rPr>
        <w:t>mendapatkan</w:t>
      </w:r>
      <w:proofErr w:type="spellEnd"/>
      <w:r w:rsidR="00E138C9" w:rsidRPr="009E4DED">
        <w:rPr>
          <w:rFonts w:cs="Times New Roman"/>
          <w:szCs w:val="24"/>
          <w:lang w:val="en-US"/>
        </w:rPr>
        <w:t xml:space="preserve"> </w:t>
      </w:r>
      <w:proofErr w:type="spellStart"/>
      <w:r w:rsidR="00622431" w:rsidRPr="009E4DED">
        <w:rPr>
          <w:rFonts w:cs="Times New Roman"/>
          <w:szCs w:val="24"/>
          <w:lang w:val="en-US"/>
        </w:rPr>
        <w:t>nilai</w:t>
      </w:r>
      <w:proofErr w:type="spellEnd"/>
      <w:r w:rsidR="00622431" w:rsidRPr="009E4DED">
        <w:rPr>
          <w:rFonts w:cs="Times New Roman"/>
          <w:szCs w:val="24"/>
          <w:lang w:val="en-US"/>
        </w:rPr>
        <w:t xml:space="preserve"> </w:t>
      </w:r>
      <w:r w:rsidR="00622431" w:rsidRPr="009E4DED">
        <w:rPr>
          <w:rFonts w:cs="Times New Roman"/>
          <w:i/>
          <w:iCs/>
          <w:szCs w:val="24"/>
          <w:lang w:val="en-US"/>
        </w:rPr>
        <w:t>loss</w:t>
      </w:r>
      <w:r w:rsidR="00622431" w:rsidRPr="009E4DED">
        <w:rPr>
          <w:rFonts w:cs="Times New Roman"/>
          <w:szCs w:val="24"/>
          <w:lang w:val="en-US"/>
        </w:rPr>
        <w:t xml:space="preserve"> minimum</w:t>
      </w:r>
      <w:r w:rsidR="00450E1A">
        <w:rPr>
          <w:rFonts w:cs="Times New Roman"/>
          <w:szCs w:val="24"/>
          <w:lang w:val="en-US"/>
        </w:rPr>
        <w:t xml:space="preserve"> </w:t>
      </w:r>
      <w:sdt>
        <w:sdtPr>
          <w:rPr>
            <w:rFonts w:cs="Times New Roman"/>
            <w:color w:val="000000"/>
            <w:szCs w:val="24"/>
            <w:lang w:val="en-US"/>
          </w:rPr>
          <w:tag w:val="MENDELEY_CITATION_v3_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"/>
          <w:id w:val="-629004651"/>
          <w:placeholder>
            <w:docPart w:val="DefaultPlaceholder_-1854013440"/>
          </w:placeholder>
        </w:sdtPr>
        <w:sdtEndPr/>
        <w:sdtContent>
          <w:r w:rsidR="00D23F98" w:rsidRPr="00D23F98">
            <w:rPr>
              <w:rFonts w:cs="Times New Roman"/>
              <w:color w:val="000000"/>
              <w:szCs w:val="24"/>
              <w:lang w:val="en-US"/>
            </w:rPr>
            <w:t>(Jordan, 2018)</w:t>
          </w:r>
        </w:sdtContent>
      </w:sdt>
      <w:r w:rsidR="00450E1A">
        <w:rPr>
          <w:rFonts w:cs="Times New Roman"/>
          <w:szCs w:val="24"/>
          <w:lang w:val="en-US"/>
        </w:rPr>
        <w:t>.</w:t>
      </w:r>
    </w:p>
    <w:p w14:paraId="3D915D65" w14:textId="77777777" w:rsidR="00E31D9E" w:rsidRDefault="00E31D9E" w:rsidP="00E31D9E">
      <w:pPr>
        <w:pStyle w:val="ListParagraph"/>
        <w:keepNext/>
        <w:spacing w:line="480" w:lineRule="auto"/>
        <w:ind w:firstLine="698"/>
        <w:jc w:val="both"/>
      </w:pPr>
      <w:r>
        <w:rPr>
          <w:rFonts w:cs="Times New Roman"/>
          <w:noProof/>
          <w:szCs w:val="24"/>
          <w:lang w:val="en-US"/>
        </w:rPr>
        <w:drawing>
          <wp:inline distT="0" distB="0" distL="0" distR="0" wp14:anchorId="60BDC299" wp14:editId="3A3B493B">
            <wp:extent cx="3990975" cy="1547993"/>
            <wp:effectExtent l="0" t="0" r="0" b="0"/>
            <wp:docPr id="19610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2356" name="Picture 196102356"/>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006351" cy="1553957"/>
                    </a:xfrm>
                    <a:prstGeom prst="rect">
                      <a:avLst/>
                    </a:prstGeom>
                  </pic:spPr>
                </pic:pic>
              </a:graphicData>
            </a:graphic>
          </wp:inline>
        </w:drawing>
      </w:r>
    </w:p>
    <w:p w14:paraId="0172B98F" w14:textId="70E24992" w:rsidR="00D23F98" w:rsidRPr="009E4DED" w:rsidRDefault="00E31D9E" w:rsidP="00E31D9E">
      <w:pPr>
        <w:pStyle w:val="Caption"/>
        <w:jc w:val="center"/>
        <w:rPr>
          <w:rFonts w:cs="Times New Roman"/>
          <w:szCs w:val="24"/>
          <w:lang w:val="en-US"/>
        </w:rPr>
      </w:pPr>
      <w:r>
        <w:t>Gambar 2.</w:t>
      </w:r>
      <w:r>
        <w:fldChar w:fldCharType="begin"/>
      </w:r>
      <w:r>
        <w:instrText xml:space="preserve"> SEQ Gambar_2. \* ARABIC </w:instrText>
      </w:r>
      <w:r>
        <w:fldChar w:fldCharType="separate"/>
      </w:r>
      <w:r>
        <w:rPr>
          <w:noProof/>
        </w:rPr>
        <w:t>5</w:t>
      </w:r>
      <w:r>
        <w:fldChar w:fldCharType="end"/>
      </w:r>
      <w:r>
        <w:rPr>
          <w:lang w:val="en-US"/>
        </w:rPr>
        <w:t xml:space="preserve">. </w:t>
      </w:r>
      <w:proofErr w:type="spellStart"/>
      <w:r w:rsidRPr="00E67C8C">
        <w:rPr>
          <w:i w:val="0"/>
          <w:iCs w:val="0"/>
          <w:lang w:val="en-US"/>
        </w:rPr>
        <w:t>Perbandingan</w:t>
      </w:r>
      <w:proofErr w:type="spellEnd"/>
      <w:r w:rsidRPr="00E67C8C">
        <w:rPr>
          <w:i w:val="0"/>
          <w:iCs w:val="0"/>
          <w:lang w:val="en-US"/>
        </w:rPr>
        <w:t xml:space="preserve"> </w:t>
      </w:r>
      <w:proofErr w:type="spellStart"/>
      <w:r w:rsidRPr="00E67C8C">
        <w:rPr>
          <w:i w:val="0"/>
          <w:iCs w:val="0"/>
          <w:lang w:val="en-US"/>
        </w:rPr>
        <w:t>pemilihan</w:t>
      </w:r>
      <w:proofErr w:type="spellEnd"/>
      <w:r>
        <w:rPr>
          <w:lang w:val="en-US"/>
        </w:rPr>
        <w:t xml:space="preserve"> learning rate</w:t>
      </w:r>
      <w:r w:rsidR="00E67C8C">
        <w:rPr>
          <w:lang w:val="en-US"/>
        </w:rPr>
        <w:t xml:space="preserve"> </w:t>
      </w:r>
      <w:sdt>
        <w:sdtPr>
          <w:rPr>
            <w:i w:val="0"/>
            <w:color w:val="000000"/>
            <w:lang w:val="en-US"/>
          </w:rPr>
          <w:tag w:val="MENDELEY_CITATION_v3_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"/>
          <w:id w:val="-239414516"/>
          <w:placeholder>
            <w:docPart w:val="DefaultPlaceholder_-1854013440"/>
          </w:placeholder>
        </w:sdtPr>
        <w:sdtEndPr/>
        <w:sdtContent>
          <w:r w:rsidR="00E67C8C" w:rsidRPr="00E67C8C">
            <w:rPr>
              <w:i w:val="0"/>
              <w:color w:val="000000"/>
              <w:lang w:val="en-US"/>
            </w:rPr>
            <w:t>(Jordan, 2018)</w:t>
          </w:r>
        </w:sdtContent>
      </w:sdt>
    </w:p>
    <w:p w14:paraId="139C2339" w14:textId="77777777" w:rsidR="189D8B58" w:rsidRPr="009E4DED" w:rsidRDefault="189D8B58" w:rsidP="561418E8">
      <w:pPr>
        <w:pStyle w:val="ListParagraph"/>
        <w:numPr>
          <w:ilvl w:val="1"/>
          <w:numId w:val="7"/>
        </w:numPr>
        <w:spacing w:after="0" w:line="480" w:lineRule="auto"/>
        <w:ind w:left="709" w:hanging="709"/>
        <w:rPr>
          <w:b/>
          <w:bCs/>
          <w:szCs w:val="24"/>
          <w:lang w:val="en-US"/>
        </w:rPr>
      </w:pPr>
      <w:proofErr w:type="spellStart"/>
      <w:r w:rsidRPr="009E4DED">
        <w:rPr>
          <w:b/>
          <w:bCs/>
          <w:lang w:val="en-US"/>
        </w:rPr>
        <w:t>Evaluasi</w:t>
      </w:r>
      <w:proofErr w:type="spellEnd"/>
      <w:r w:rsidRPr="009E4DED">
        <w:rPr>
          <w:b/>
          <w:bCs/>
          <w:i/>
          <w:iCs/>
          <w:lang w:val="en-US"/>
        </w:rPr>
        <w:t xml:space="preserve"> </w:t>
      </w:r>
      <w:proofErr w:type="spellStart"/>
      <w:r w:rsidRPr="009E4DED">
        <w:rPr>
          <w:b/>
          <w:bCs/>
          <w:lang w:val="en-US"/>
        </w:rPr>
        <w:t>dengan</w:t>
      </w:r>
      <w:proofErr w:type="spellEnd"/>
      <w:r w:rsidRPr="009E4DED">
        <w:rPr>
          <w:b/>
          <w:bCs/>
          <w:i/>
          <w:iCs/>
          <w:lang w:val="en-US"/>
        </w:rPr>
        <w:t xml:space="preserve"> </w:t>
      </w:r>
      <w:proofErr w:type="spellStart"/>
      <w:r w:rsidR="00742AC4" w:rsidRPr="009E4DED">
        <w:rPr>
          <w:b/>
          <w:bCs/>
          <w:lang w:val="en-US"/>
        </w:rPr>
        <w:t>M</w:t>
      </w:r>
      <w:r w:rsidR="005F61C0" w:rsidRPr="009E4DED">
        <w:rPr>
          <w:b/>
          <w:bCs/>
          <w:lang w:val="en-US"/>
        </w:rPr>
        <w:t>etrik</w:t>
      </w:r>
      <w:proofErr w:type="spellEnd"/>
      <w:r w:rsidR="005F61C0" w:rsidRPr="009E4DED">
        <w:rPr>
          <w:b/>
          <w:bCs/>
          <w:i/>
          <w:iCs/>
          <w:lang w:val="en-US"/>
        </w:rPr>
        <w:t xml:space="preserve"> </w:t>
      </w:r>
      <w:r w:rsidR="00742AC4" w:rsidRPr="009E4DED">
        <w:rPr>
          <w:b/>
          <w:bCs/>
          <w:i/>
          <w:iCs/>
          <w:lang w:val="en-US"/>
        </w:rPr>
        <w:t>A</w:t>
      </w:r>
      <w:r w:rsidR="005F61C0" w:rsidRPr="009E4DED">
        <w:rPr>
          <w:b/>
          <w:bCs/>
          <w:i/>
          <w:iCs/>
          <w:lang w:val="en-US"/>
        </w:rPr>
        <w:t>ccuracy</w:t>
      </w:r>
    </w:p>
    <w:p w14:paraId="11B0FF72" w14:textId="77777777" w:rsidR="00742AC4" w:rsidRDefault="0009134A" w:rsidP="006F682C">
      <w:pPr>
        <w:pStyle w:val="ListParagraph"/>
        <w:spacing w:after="0" w:line="480" w:lineRule="auto"/>
        <w:ind w:left="709" w:firstLine="709"/>
        <w:jc w:val="both"/>
        <w:rPr>
          <w:lang w:val="en-US"/>
        </w:rPr>
      </w:pPr>
      <w:proofErr w:type="spellStart"/>
      <w:r>
        <w:rPr>
          <w:lang w:val="en-US"/>
        </w:rPr>
        <w:t>Evaluasi</w:t>
      </w:r>
      <w:proofErr w:type="spellEnd"/>
      <w:r>
        <w:rPr>
          <w:lang w:val="en-US"/>
        </w:rPr>
        <w:t xml:space="preserve"> </w:t>
      </w:r>
      <w:proofErr w:type="spellStart"/>
      <w:r w:rsidR="00CA0FDD">
        <w:rPr>
          <w:lang w:val="en-US"/>
        </w:rPr>
        <w:t>dilakukan</w:t>
      </w:r>
      <w:proofErr w:type="spellEnd"/>
      <w:r w:rsidR="00CA0FDD">
        <w:rPr>
          <w:lang w:val="en-US"/>
        </w:rPr>
        <w:t xml:space="preserve"> </w:t>
      </w:r>
      <w:proofErr w:type="spellStart"/>
      <w:r w:rsidR="00CA0FDD">
        <w:rPr>
          <w:lang w:val="en-US"/>
        </w:rPr>
        <w:t>dengan</w:t>
      </w:r>
      <w:proofErr w:type="spellEnd"/>
      <w:r w:rsidR="00CA0FDD">
        <w:rPr>
          <w:lang w:val="en-US"/>
        </w:rPr>
        <w:t xml:space="preserve"> </w:t>
      </w:r>
      <w:proofErr w:type="spellStart"/>
      <w:r w:rsidR="00CA0FDD">
        <w:rPr>
          <w:lang w:val="en-US"/>
        </w:rPr>
        <w:t>menguji</w:t>
      </w:r>
      <w:proofErr w:type="spellEnd"/>
      <w:r w:rsidR="00CA0FDD">
        <w:rPr>
          <w:lang w:val="en-US"/>
        </w:rPr>
        <w:t xml:space="preserve"> model </w:t>
      </w:r>
      <w:proofErr w:type="spellStart"/>
      <w:r w:rsidR="00CA0FDD">
        <w:rPr>
          <w:lang w:val="en-US"/>
        </w:rPr>
        <w:t>menggunakan</w:t>
      </w:r>
      <w:proofErr w:type="spellEnd"/>
      <w:r w:rsidR="00CA0FDD">
        <w:rPr>
          <w:lang w:val="en-US"/>
        </w:rPr>
        <w:t xml:space="preserve"> dataset </w:t>
      </w:r>
      <w:r w:rsidR="00CA0FDD" w:rsidRPr="00CA0FDD">
        <w:rPr>
          <w:i/>
          <w:iCs/>
          <w:lang w:val="en-US"/>
        </w:rPr>
        <w:t>test</w:t>
      </w:r>
      <w:r w:rsidR="00CA0FDD">
        <w:rPr>
          <w:i/>
          <w:iCs/>
          <w:lang w:val="en-US"/>
        </w:rPr>
        <w:t xml:space="preserve"> </w:t>
      </w:r>
      <w:proofErr w:type="spellStart"/>
      <w:r w:rsidR="00CA0FDD">
        <w:rPr>
          <w:lang w:val="en-US"/>
        </w:rPr>
        <w:t>dengan</w:t>
      </w:r>
      <w:proofErr w:type="spellEnd"/>
      <w:r w:rsidR="00CA0FDD">
        <w:rPr>
          <w:lang w:val="en-US"/>
        </w:rPr>
        <w:t xml:space="preserve"> </w:t>
      </w:r>
      <w:proofErr w:type="spellStart"/>
      <w:r w:rsidR="00CA0FDD">
        <w:rPr>
          <w:lang w:val="en-US"/>
        </w:rPr>
        <w:t>menghitung</w:t>
      </w:r>
      <w:proofErr w:type="spellEnd"/>
      <w:r w:rsidR="00CA0FDD">
        <w:rPr>
          <w:lang w:val="en-US"/>
        </w:rPr>
        <w:t xml:space="preserve"> </w:t>
      </w:r>
      <w:proofErr w:type="spellStart"/>
      <w:r w:rsidR="00CA0FDD">
        <w:rPr>
          <w:lang w:val="en-US"/>
        </w:rPr>
        <w:t>banyak</w:t>
      </w:r>
      <w:proofErr w:type="spellEnd"/>
      <w:r w:rsidR="00CA0FDD">
        <w:rPr>
          <w:lang w:val="en-US"/>
        </w:rPr>
        <w:t xml:space="preserve"> </w:t>
      </w:r>
      <w:proofErr w:type="spellStart"/>
      <w:r w:rsidR="00CA0FDD">
        <w:rPr>
          <w:lang w:val="en-US"/>
        </w:rPr>
        <w:t>prediksi</w:t>
      </w:r>
      <w:proofErr w:type="spellEnd"/>
      <w:r w:rsidR="00CA0FDD">
        <w:rPr>
          <w:lang w:val="en-US"/>
        </w:rPr>
        <w:t xml:space="preserve"> yang </w:t>
      </w:r>
      <w:proofErr w:type="spellStart"/>
      <w:r w:rsidR="00CA0FDD">
        <w:rPr>
          <w:lang w:val="en-US"/>
        </w:rPr>
        <w:t>benar</w:t>
      </w:r>
      <w:proofErr w:type="spellEnd"/>
      <w:r w:rsidR="00CA0FDD">
        <w:rPr>
          <w:lang w:val="en-US"/>
        </w:rPr>
        <w:t xml:space="preserve"> </w:t>
      </w:r>
      <w:proofErr w:type="spellStart"/>
      <w:r w:rsidR="00CA0FDD">
        <w:rPr>
          <w:lang w:val="en-US"/>
        </w:rPr>
        <w:t>di</w:t>
      </w:r>
      <w:r w:rsidR="006F682C">
        <w:rPr>
          <w:lang w:val="en-US"/>
        </w:rPr>
        <w:t>bagi</w:t>
      </w:r>
      <w:proofErr w:type="spellEnd"/>
      <w:r w:rsidR="006F682C">
        <w:rPr>
          <w:lang w:val="en-US"/>
        </w:rPr>
        <w:t xml:space="preserve"> </w:t>
      </w:r>
      <w:proofErr w:type="spellStart"/>
      <w:r w:rsidR="006F682C">
        <w:rPr>
          <w:lang w:val="en-US"/>
        </w:rPr>
        <w:t>dengan</w:t>
      </w:r>
      <w:proofErr w:type="spellEnd"/>
      <w:r w:rsidR="006F682C">
        <w:rPr>
          <w:lang w:val="en-US"/>
        </w:rPr>
        <w:t xml:space="preserve"> </w:t>
      </w:r>
      <w:proofErr w:type="spellStart"/>
      <w:r w:rsidR="006F682C">
        <w:rPr>
          <w:lang w:val="en-US"/>
        </w:rPr>
        <w:t>seluruh</w:t>
      </w:r>
      <w:proofErr w:type="spellEnd"/>
      <w:r w:rsidR="006F682C">
        <w:rPr>
          <w:lang w:val="en-US"/>
        </w:rPr>
        <w:t xml:space="preserve"> </w:t>
      </w:r>
      <w:proofErr w:type="spellStart"/>
      <w:r w:rsidR="006F682C">
        <w:rPr>
          <w:lang w:val="en-US"/>
        </w:rPr>
        <w:t>prediksi</w:t>
      </w:r>
      <w:proofErr w:type="spellEnd"/>
      <w:r w:rsidR="006F682C">
        <w:rPr>
          <w:lang w:val="en-US"/>
        </w:rPr>
        <w:t>.</w:t>
      </w:r>
    </w:p>
    <w:p w14:paraId="590CEEE8" w14:textId="6B4B489C" w:rsidR="006F682C" w:rsidRPr="00CA0FDD" w:rsidRDefault="006F682C" w:rsidP="00497114">
      <w:pPr>
        <w:pStyle w:val="ListParagraph"/>
        <w:tabs>
          <w:tab w:val="left" w:pos="7230"/>
        </w:tabs>
        <w:spacing w:after="0" w:line="480" w:lineRule="auto"/>
        <w:ind w:left="2552"/>
        <w:rPr>
          <w:szCs w:val="24"/>
          <w:lang w:val="en-US"/>
        </w:rPr>
        <w:sectPr w:rsidR="006F682C" w:rsidRPr="00CA0FDD" w:rsidSect="00D272B5">
          <w:headerReference w:type="default" r:id="rId32"/>
          <w:footerReference w:type="default" r:id="rId33"/>
          <w:pgSz w:w="11907" w:h="16840" w:code="9"/>
          <w:pgMar w:top="2268" w:right="1699" w:bottom="1699" w:left="2275" w:header="720" w:footer="720" w:gutter="0"/>
          <w:cols w:space="720"/>
          <w:titlePg/>
          <w:docGrid w:linePitch="360"/>
        </w:sectPr>
      </w:pPr>
      <m:oMath>
        <m:r>
          <w:rPr>
            <w:rFonts w:ascii="Cambria Math" w:hAnsi="Cambria Math"/>
            <w:szCs w:val="24"/>
            <w:lang w:val="en-US"/>
          </w:rPr>
          <m:t>Acc=</m:t>
        </m:r>
        <m:f>
          <m:fPr>
            <m:ctrlPr>
              <w:rPr>
                <w:rFonts w:ascii="Cambria Math" w:hAnsi="Cambria Math"/>
                <w:i/>
                <w:szCs w:val="24"/>
                <w:lang w:val="en-US"/>
              </w:rPr>
            </m:ctrlPr>
          </m:fPr>
          <m:num>
            <m:r>
              <w:rPr>
                <w:rFonts w:ascii="Cambria Math" w:hAnsi="Cambria Math"/>
                <w:szCs w:val="24"/>
                <w:lang w:val="en-US"/>
              </w:rPr>
              <m:t>True Positive+True Negative</m:t>
            </m:r>
          </m:num>
          <m:den>
            <m:r>
              <w:rPr>
                <w:rFonts w:ascii="Cambria Math" w:hAnsi="Cambria Math"/>
                <w:szCs w:val="24"/>
                <w:lang w:val="en-US"/>
              </w:rPr>
              <m:t>All Prediction</m:t>
            </m:r>
          </m:den>
        </m:f>
      </m:oMath>
      <w:r w:rsidR="00683830">
        <w:rPr>
          <w:szCs w:val="24"/>
          <w:lang w:val="en-US"/>
        </w:rPr>
        <w:tab/>
      </w:r>
      <w:commentRangeStart w:id="68"/>
      <w:commentRangeStart w:id="69"/>
      <w:r w:rsidR="00683830">
        <w:rPr>
          <w:szCs w:val="24"/>
          <w:lang w:val="en-US"/>
        </w:rPr>
        <w:t>(2.</w:t>
      </w:r>
      <w:r w:rsidR="00497114">
        <w:rPr>
          <w:szCs w:val="24"/>
          <w:lang w:val="en-US"/>
        </w:rPr>
        <w:t>12</w:t>
      </w:r>
      <w:r w:rsidR="00683830">
        <w:rPr>
          <w:szCs w:val="24"/>
          <w:lang w:val="en-US"/>
        </w:rPr>
        <w:t>)</w:t>
      </w:r>
      <w:commentRangeEnd w:id="68"/>
      <w:r w:rsidR="00453759">
        <w:rPr>
          <w:rStyle w:val="CommentReference"/>
        </w:rPr>
        <w:commentReference w:id="68"/>
      </w:r>
      <w:commentRangeEnd w:id="69"/>
      <w:r w:rsidR="008C5201">
        <w:rPr>
          <w:rStyle w:val="CommentReference"/>
        </w:rPr>
        <w:commentReference w:id="69"/>
      </w:r>
    </w:p>
    <w:p w14:paraId="465574A1" w14:textId="1E67D724" w:rsidR="00246749" w:rsidRPr="009E4DED" w:rsidRDefault="00246749" w:rsidP="002A1E21">
      <w:pPr>
        <w:pStyle w:val="BAB"/>
        <w:outlineLvl w:val="0"/>
        <w:rPr>
          <w:rFonts w:cs="Times New Roman"/>
          <w:sz w:val="28"/>
          <w:szCs w:val="28"/>
        </w:rPr>
      </w:pPr>
      <w:bookmarkStart w:id="70" w:name="_Toc150977921"/>
      <w:bookmarkStart w:id="71" w:name="_Toc158053145"/>
      <w:commentRangeStart w:id="72"/>
      <w:commentRangeStart w:id="73"/>
      <w:r w:rsidRPr="009E4DED">
        <w:rPr>
          <w:rFonts w:cs="Times New Roman"/>
          <w:sz w:val="28"/>
          <w:szCs w:val="28"/>
        </w:rPr>
        <w:t xml:space="preserve">BAB III </w:t>
      </w:r>
      <w:r w:rsidRPr="009E4DED">
        <w:rPr>
          <w:rFonts w:cs="Times New Roman"/>
          <w:sz w:val="28"/>
          <w:szCs w:val="28"/>
        </w:rPr>
        <w:br/>
      </w:r>
      <w:commentRangeEnd w:id="72"/>
      <w:r w:rsidR="00FE7A8C">
        <w:rPr>
          <w:rStyle w:val="CommentReference"/>
          <w:b w:val="0"/>
        </w:rPr>
        <w:commentReference w:id="72"/>
      </w:r>
      <w:commentRangeEnd w:id="73"/>
      <w:r w:rsidR="002140A1">
        <w:rPr>
          <w:rStyle w:val="CommentReference"/>
          <w:b w:val="0"/>
        </w:rPr>
        <w:commentReference w:id="73"/>
      </w:r>
      <w:r w:rsidRPr="009E4DED">
        <w:rPr>
          <w:rFonts w:cs="Times New Roman"/>
          <w:sz w:val="28"/>
          <w:szCs w:val="28"/>
        </w:rPr>
        <w:t>OBJEK DAN METODE PENELITIAN</w:t>
      </w:r>
      <w:bookmarkEnd w:id="60"/>
      <w:bookmarkEnd w:id="70"/>
      <w:bookmarkEnd w:id="71"/>
    </w:p>
    <w:p w14:paraId="57681556" w14:textId="5FC83200" w:rsidR="00246749" w:rsidRPr="009E4DED"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74" w:name="_Toc150977922"/>
      <w:bookmarkStart w:id="75" w:name="_Toc158053146"/>
      <w:r w:rsidRPr="009E4DED">
        <w:rPr>
          <w:rFonts w:cs="Times New Roman"/>
          <w:b/>
          <w:bCs/>
          <w:szCs w:val="24"/>
        </w:rPr>
        <w:t>Objek Penelitian</w:t>
      </w:r>
      <w:bookmarkEnd w:id="74"/>
      <w:bookmarkEnd w:id="75"/>
    </w:p>
    <w:p w14:paraId="4E860BFD" w14:textId="4EFBC6D9" w:rsidR="0072404C" w:rsidRPr="009E4DED" w:rsidRDefault="00CD691F" w:rsidP="256CF949">
      <w:pPr>
        <w:pStyle w:val="ListParagraph"/>
        <w:spacing w:after="0" w:line="480" w:lineRule="auto"/>
        <w:ind w:left="709" w:firstLine="709"/>
        <w:jc w:val="both"/>
        <w:rPr>
          <w:rFonts w:cs="Times New Roman"/>
        </w:rPr>
      </w:pPr>
      <w:r w:rsidRPr="009E4DED">
        <w:rPr>
          <w:rFonts w:cs="Times New Roman"/>
        </w:rPr>
        <w:t xml:space="preserve">Objek pada penelitian ini adalah </w:t>
      </w:r>
      <w:proofErr w:type="spellStart"/>
      <w:r w:rsidRPr="009E4DED">
        <w:rPr>
          <w:rFonts w:cs="Times New Roman"/>
        </w:rPr>
        <w:t>dataset</w:t>
      </w:r>
      <w:proofErr w:type="spellEnd"/>
      <w:r w:rsidRPr="009E4DED">
        <w:rPr>
          <w:rFonts w:cs="Times New Roman"/>
        </w:rPr>
        <w:t xml:space="preserve"> gambar</w:t>
      </w:r>
      <w:r w:rsidR="00D53DD4" w:rsidRPr="009E4DED">
        <w:rPr>
          <w:rFonts w:cs="Times New Roman"/>
        </w:rPr>
        <w:t xml:space="preserve">-gambar sambal </w:t>
      </w:r>
      <w:r w:rsidRPr="009E4DED">
        <w:rPr>
          <w:rFonts w:cs="Times New Roman"/>
        </w:rPr>
        <w:t xml:space="preserve">. </w:t>
      </w:r>
      <w:r w:rsidR="003D0E84" w:rsidRPr="009E4DED">
        <w:rPr>
          <w:rFonts w:cs="Times New Roman"/>
        </w:rPr>
        <w:t xml:space="preserve">Pengambilan data dilakukan dengan bantuan </w:t>
      </w:r>
      <w:proofErr w:type="spellStart"/>
      <w:r w:rsidR="003D0E84" w:rsidRPr="009E4DED">
        <w:rPr>
          <w:rFonts w:cs="Times New Roman"/>
          <w:i/>
          <w:iCs/>
        </w:rPr>
        <w:t>library</w:t>
      </w:r>
      <w:proofErr w:type="spellEnd"/>
      <w:r w:rsidR="003D0E84" w:rsidRPr="009E4DED">
        <w:rPr>
          <w:rFonts w:cs="Times New Roman"/>
        </w:rPr>
        <w:t xml:space="preserve"> </w:t>
      </w:r>
      <w:proofErr w:type="spellStart"/>
      <w:r w:rsidR="003D0E84" w:rsidRPr="009E4DED">
        <w:rPr>
          <w:rFonts w:cs="Times New Roman"/>
        </w:rPr>
        <w:t>Python</w:t>
      </w:r>
      <w:proofErr w:type="spellEnd"/>
      <w:r w:rsidR="003D0E84" w:rsidRPr="009E4DED">
        <w:rPr>
          <w:rFonts w:cs="Times New Roman"/>
        </w:rPr>
        <w:t xml:space="preserve"> bernama </w:t>
      </w:r>
      <w:proofErr w:type="spellStart"/>
      <w:r w:rsidR="003D0E84" w:rsidRPr="009E4DED">
        <w:rPr>
          <w:rFonts w:cs="Times New Roman"/>
          <w:i/>
          <w:iCs/>
        </w:rPr>
        <w:t>bing</w:t>
      </w:r>
      <w:proofErr w:type="spellEnd"/>
      <w:r w:rsidR="003D0E84" w:rsidRPr="009E4DED">
        <w:rPr>
          <w:rFonts w:cs="Times New Roman"/>
          <w:i/>
          <w:iCs/>
        </w:rPr>
        <w:t xml:space="preserve"> </w:t>
      </w:r>
      <w:proofErr w:type="spellStart"/>
      <w:r w:rsidR="003D0E84" w:rsidRPr="009E4DED">
        <w:rPr>
          <w:rFonts w:cs="Times New Roman"/>
          <w:i/>
          <w:iCs/>
        </w:rPr>
        <w:t>image</w:t>
      </w:r>
      <w:proofErr w:type="spellEnd"/>
      <w:r w:rsidR="003D0E84" w:rsidRPr="009E4DED">
        <w:rPr>
          <w:rFonts w:cs="Times New Roman"/>
          <w:i/>
          <w:iCs/>
        </w:rPr>
        <w:t xml:space="preserve"> </w:t>
      </w:r>
      <w:proofErr w:type="spellStart"/>
      <w:r w:rsidR="003D0E84" w:rsidRPr="009E4DED">
        <w:rPr>
          <w:rFonts w:cs="Times New Roman"/>
          <w:i/>
          <w:iCs/>
        </w:rPr>
        <w:t>downloader</w:t>
      </w:r>
      <w:proofErr w:type="spellEnd"/>
      <w:r w:rsidR="00D53DD4" w:rsidRPr="009E4DED">
        <w:rPr>
          <w:rFonts w:cs="Times New Roman"/>
        </w:rPr>
        <w:t>.</w:t>
      </w:r>
      <w:r w:rsidR="007B79A4" w:rsidRPr="009E4DED">
        <w:rPr>
          <w:rFonts w:cs="Times New Roman"/>
        </w:rPr>
        <w:t xml:space="preserve"> </w:t>
      </w:r>
      <w:r w:rsidR="007B79A4" w:rsidRPr="009E4DED">
        <w:rPr>
          <w:rFonts w:cs="Times New Roman"/>
          <w:i/>
          <w:iCs/>
        </w:rPr>
        <w:t xml:space="preserve">Bing </w:t>
      </w:r>
      <w:proofErr w:type="spellStart"/>
      <w:r w:rsidR="007B79A4" w:rsidRPr="009E4DED">
        <w:rPr>
          <w:rFonts w:cs="Times New Roman"/>
          <w:i/>
          <w:iCs/>
        </w:rPr>
        <w:t>Image</w:t>
      </w:r>
      <w:proofErr w:type="spellEnd"/>
      <w:r w:rsidR="007B79A4" w:rsidRPr="009E4DED">
        <w:rPr>
          <w:rFonts w:cs="Times New Roman"/>
          <w:i/>
          <w:iCs/>
        </w:rPr>
        <w:t xml:space="preserve"> </w:t>
      </w:r>
      <w:proofErr w:type="spellStart"/>
      <w:r w:rsidR="007B79A4" w:rsidRPr="009E4DED">
        <w:rPr>
          <w:rFonts w:cs="Times New Roman"/>
          <w:i/>
          <w:iCs/>
        </w:rPr>
        <w:t>Downloader</w:t>
      </w:r>
      <w:proofErr w:type="spellEnd"/>
      <w:r w:rsidR="007B79A4" w:rsidRPr="009E4DED">
        <w:rPr>
          <w:rFonts w:cs="Times New Roman"/>
          <w:i/>
          <w:iCs/>
        </w:rPr>
        <w:t xml:space="preserve"> </w:t>
      </w:r>
      <w:r w:rsidR="007B79A4" w:rsidRPr="009E4DED">
        <w:rPr>
          <w:rFonts w:cs="Times New Roman"/>
        </w:rPr>
        <w:t xml:space="preserve">sendiri merupakan sebuah proyek pemrograman </w:t>
      </w:r>
      <w:proofErr w:type="spellStart"/>
      <w:r w:rsidR="00803424" w:rsidRPr="009E4DED">
        <w:rPr>
          <w:rFonts w:cs="Times New Roman"/>
          <w:i/>
          <w:iCs/>
        </w:rPr>
        <w:t>library</w:t>
      </w:r>
      <w:proofErr w:type="spellEnd"/>
      <w:r w:rsidR="00803424" w:rsidRPr="009E4DED">
        <w:rPr>
          <w:rFonts w:cs="Times New Roman"/>
          <w:i/>
          <w:iCs/>
        </w:rPr>
        <w:t xml:space="preserve"> </w:t>
      </w:r>
      <w:proofErr w:type="spellStart"/>
      <w:r w:rsidR="00803424" w:rsidRPr="009E4DED">
        <w:rPr>
          <w:rFonts w:cs="Times New Roman"/>
          <w:i/>
          <w:iCs/>
        </w:rPr>
        <w:t>Python</w:t>
      </w:r>
      <w:proofErr w:type="spellEnd"/>
      <w:r w:rsidR="00803424" w:rsidRPr="009E4DED">
        <w:rPr>
          <w:rFonts w:cs="Times New Roman"/>
          <w:i/>
          <w:iCs/>
        </w:rPr>
        <w:t xml:space="preserve"> </w:t>
      </w:r>
      <w:r w:rsidR="00803424" w:rsidRPr="009E4DED">
        <w:rPr>
          <w:rFonts w:cs="Times New Roman"/>
        </w:rPr>
        <w:t>yang bertujuan untuk mengunduh gambar secara otomatis berdasarkan suatu kata kunci pada laman Bing.co</w:t>
      </w:r>
      <w:r w:rsidR="007420F1" w:rsidRPr="009E4DED">
        <w:rPr>
          <w:rFonts w:cs="Times New Roman"/>
        </w:rPr>
        <w:t xml:space="preserve">m </w:t>
      </w:r>
      <w:sdt>
        <w:sdtPr>
          <w:rPr>
            <w:rFonts w:cs="Times New Roman"/>
            <w:color w:val="000000"/>
          </w:rPr>
          <w:tag w:val="MENDELEY_CITATION_v3_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"/>
          <w:id w:val="1740982135"/>
          <w:placeholder>
            <w:docPart w:val="DefaultPlaceholder_-1854013440"/>
          </w:placeholder>
        </w:sdtPr>
        <w:sdtEndPr/>
        <w:sdtContent>
          <w:r w:rsidR="00D23F98" w:rsidRPr="00D23F98">
            <w:rPr>
              <w:rFonts w:cs="Times New Roman"/>
              <w:color w:val="000000"/>
            </w:rPr>
            <w:t>(</w:t>
          </w:r>
          <w:proofErr w:type="spellStart"/>
          <w:r w:rsidR="00D23F98" w:rsidRPr="00D23F98">
            <w:rPr>
              <w:rFonts w:cs="Times New Roman"/>
              <w:color w:val="000000"/>
            </w:rPr>
            <w:t>Singh</w:t>
          </w:r>
          <w:proofErr w:type="spellEnd"/>
          <w:r w:rsidR="00D23F98" w:rsidRPr="00D23F98">
            <w:rPr>
              <w:rFonts w:cs="Times New Roman"/>
              <w:color w:val="000000"/>
            </w:rPr>
            <w:t>, 2022)</w:t>
          </w:r>
        </w:sdtContent>
      </w:sdt>
      <w:r w:rsidR="00803424" w:rsidRPr="009E4DED">
        <w:rPr>
          <w:rFonts w:cs="Times New Roman"/>
        </w:rPr>
        <w:t>.</w:t>
      </w:r>
    </w:p>
    <w:p w14:paraId="29EFD532" w14:textId="5ECE00F0" w:rsidR="00D04B4D" w:rsidRPr="009E4DED" w:rsidRDefault="00D04B4D" w:rsidP="0072404C">
      <w:pPr>
        <w:pStyle w:val="ListParagraph"/>
        <w:numPr>
          <w:ilvl w:val="1"/>
          <w:numId w:val="12"/>
        </w:numPr>
        <w:spacing w:after="0" w:line="480" w:lineRule="auto"/>
        <w:ind w:left="709" w:hanging="709"/>
        <w:jc w:val="both"/>
        <w:outlineLvl w:val="1"/>
        <w:rPr>
          <w:rFonts w:cs="Times New Roman"/>
          <w:b/>
          <w:bCs/>
          <w:szCs w:val="24"/>
        </w:rPr>
      </w:pPr>
      <w:bookmarkStart w:id="76" w:name="_Toc150977923"/>
      <w:bookmarkStart w:id="77" w:name="_Toc158053147"/>
      <w:r w:rsidRPr="009E4DED">
        <w:rPr>
          <w:rFonts w:cs="Times New Roman"/>
          <w:b/>
          <w:bCs/>
          <w:szCs w:val="24"/>
        </w:rPr>
        <w:t>Metode Penelitian</w:t>
      </w:r>
      <w:bookmarkEnd w:id="76"/>
      <w:bookmarkEnd w:id="77"/>
    </w:p>
    <w:p w14:paraId="574ED868" w14:textId="1D0F9B40" w:rsidR="0072404C" w:rsidRPr="009E4DED" w:rsidRDefault="00CD691F" w:rsidP="00EB4C24">
      <w:pPr>
        <w:pStyle w:val="ListParagraph"/>
        <w:spacing w:after="0" w:line="480" w:lineRule="auto"/>
        <w:ind w:left="709" w:firstLine="709"/>
        <w:jc w:val="both"/>
        <w:rPr>
          <w:rFonts w:cs="Times New Roman"/>
          <w:szCs w:val="24"/>
        </w:rPr>
      </w:pPr>
      <w:r w:rsidRPr="009E4DED">
        <w:rPr>
          <w:rFonts w:cs="Times New Roman"/>
          <w:szCs w:val="24"/>
        </w:rPr>
        <w:t xml:space="preserve">Metode yang digunakan dalam penelitian ini adalah </w:t>
      </w:r>
      <w:proofErr w:type="spellStart"/>
      <w:r w:rsidR="000043A3">
        <w:rPr>
          <w:rFonts w:cs="Times New Roman"/>
          <w:i/>
          <w:iCs/>
          <w:szCs w:val="24"/>
        </w:rPr>
        <w:t>MobileNet</w:t>
      </w:r>
      <w:proofErr w:type="spellEnd"/>
      <w:r w:rsidR="000043A3">
        <w:rPr>
          <w:rFonts w:cs="Times New Roman"/>
          <w:i/>
          <w:iCs/>
          <w:szCs w:val="24"/>
        </w:rPr>
        <w:t xml:space="preserve"> V2</w:t>
      </w:r>
      <w:r w:rsidRPr="009E4DED">
        <w:rPr>
          <w:rFonts w:cs="Times New Roman"/>
          <w:szCs w:val="24"/>
        </w:rPr>
        <w:t xml:space="preserve"> dan menggunakan algoritma Adam sebagai </w:t>
      </w:r>
      <w:proofErr w:type="spellStart"/>
      <w:r w:rsidRPr="009E4DED">
        <w:rPr>
          <w:rFonts w:cs="Times New Roman"/>
          <w:szCs w:val="24"/>
        </w:rPr>
        <w:t>pengoptimal</w:t>
      </w:r>
      <w:proofErr w:type="spellEnd"/>
      <w:r w:rsidRPr="009E4DED">
        <w:rPr>
          <w:rFonts w:cs="Times New Roman"/>
          <w:szCs w:val="24"/>
        </w:rPr>
        <w:t xml:space="preserve"> untuk klasifikasi </w:t>
      </w:r>
      <w:r w:rsidR="00B70232" w:rsidRPr="009E4DED">
        <w:rPr>
          <w:rFonts w:cs="Times New Roman"/>
          <w:szCs w:val="24"/>
        </w:rPr>
        <w:t>sambal</w:t>
      </w:r>
      <w:r w:rsidRPr="009E4DED">
        <w:rPr>
          <w:rFonts w:cs="Times New Roman"/>
          <w:szCs w:val="24"/>
        </w:rPr>
        <w:t xml:space="preserve"> menggunakan gambar dengan bahasa pemrograman </w:t>
      </w:r>
      <w:proofErr w:type="spellStart"/>
      <w:r w:rsidR="008C4E73" w:rsidRPr="009E4DED">
        <w:rPr>
          <w:rFonts w:cs="Times New Roman"/>
          <w:i/>
          <w:iCs/>
          <w:szCs w:val="24"/>
        </w:rPr>
        <w:t>Python</w:t>
      </w:r>
      <w:proofErr w:type="spellEnd"/>
      <w:r w:rsidRPr="009E4DED">
        <w:rPr>
          <w:rFonts w:cs="Times New Roman"/>
          <w:i/>
          <w:iCs/>
          <w:szCs w:val="24"/>
        </w:rPr>
        <w:t xml:space="preserve">. </w:t>
      </w:r>
      <w:r w:rsidRPr="009E4DED">
        <w:rPr>
          <w:rFonts w:cs="Times New Roman"/>
          <w:szCs w:val="24"/>
        </w:rPr>
        <w:t xml:space="preserve">Pada penelitian ini, data akan diklasifikasikan ke dalam kelas dengan jumlah sebanyak jumlah </w:t>
      </w:r>
      <w:r w:rsidR="00EB4C24" w:rsidRPr="009E4DED">
        <w:rPr>
          <w:rFonts w:cs="Times New Roman"/>
          <w:szCs w:val="24"/>
        </w:rPr>
        <w:t>jenis sambal</w:t>
      </w:r>
      <w:r w:rsidRPr="009E4DED">
        <w:rPr>
          <w:rFonts w:cs="Times New Roman"/>
          <w:szCs w:val="24"/>
        </w:rPr>
        <w:t xml:space="preserve"> pada </w:t>
      </w:r>
      <w:proofErr w:type="spellStart"/>
      <w:r w:rsidRPr="009E4DED">
        <w:rPr>
          <w:rFonts w:cs="Times New Roman"/>
          <w:szCs w:val="24"/>
        </w:rPr>
        <w:t>dataset</w:t>
      </w:r>
      <w:proofErr w:type="spellEnd"/>
      <w:r w:rsidRPr="009E4DED">
        <w:rPr>
          <w:rFonts w:cs="Times New Roman"/>
          <w:szCs w:val="24"/>
        </w:rPr>
        <w:t xml:space="preserve">. </w:t>
      </w:r>
      <w:r w:rsidR="0093629F" w:rsidRPr="009E4DED">
        <w:rPr>
          <w:rFonts w:cs="Times New Roman"/>
          <w:szCs w:val="24"/>
        </w:rPr>
        <w:t xml:space="preserve">Secara garis besar, langkah-langkah dalam penelitian ini terbagi ke dalam beberapa tahap dengan </w:t>
      </w:r>
      <w:proofErr w:type="spellStart"/>
      <w:r w:rsidR="0093629F" w:rsidRPr="009E4DED">
        <w:rPr>
          <w:rFonts w:cs="Times New Roman"/>
          <w:szCs w:val="24"/>
        </w:rPr>
        <w:t>rincian</w:t>
      </w:r>
      <w:proofErr w:type="spellEnd"/>
      <w:r w:rsidR="0093629F" w:rsidRPr="009E4DED">
        <w:rPr>
          <w:rFonts w:cs="Times New Roman"/>
          <w:szCs w:val="24"/>
        </w:rPr>
        <w:t xml:space="preserve"> sebagai berikut:</w:t>
      </w:r>
    </w:p>
    <w:p w14:paraId="1059DE82" w14:textId="7E7F77F2" w:rsidR="0093629F" w:rsidRPr="009E4DED" w:rsidRDefault="0093629F" w:rsidP="0093629F">
      <w:pPr>
        <w:pStyle w:val="ListParagraph"/>
        <w:numPr>
          <w:ilvl w:val="0"/>
          <w:numId w:val="15"/>
        </w:numPr>
        <w:spacing w:after="0" w:line="480" w:lineRule="auto"/>
        <w:jc w:val="both"/>
        <w:rPr>
          <w:rFonts w:cs="Times New Roman"/>
          <w:szCs w:val="24"/>
        </w:rPr>
      </w:pPr>
      <w:r w:rsidRPr="009E4DED">
        <w:rPr>
          <w:rFonts w:cs="Times New Roman"/>
          <w:szCs w:val="24"/>
        </w:rPr>
        <w:t>Pengumpulan data</w:t>
      </w:r>
    </w:p>
    <w:p w14:paraId="76589F8E" w14:textId="491E4DA8" w:rsidR="00EB4C24" w:rsidRPr="009E4DED" w:rsidRDefault="004042B0" w:rsidP="003B1BBB">
      <w:pPr>
        <w:pStyle w:val="ListParagraph"/>
        <w:spacing w:after="0" w:line="480" w:lineRule="auto"/>
        <w:ind w:left="1069" w:firstLine="632"/>
        <w:jc w:val="both"/>
        <w:rPr>
          <w:rFonts w:cs="Times New Roman"/>
          <w:i/>
          <w:iCs/>
          <w:szCs w:val="24"/>
        </w:rPr>
      </w:pPr>
      <w:r w:rsidRPr="009E4DED">
        <w:rPr>
          <w:rFonts w:cs="Times New Roman"/>
          <w:szCs w:val="24"/>
        </w:rPr>
        <w:t xml:space="preserve">Dalam tahap ini, pengumpulan data dilakukan dari berbagai sumber internet dengan beberapa kriteria </w:t>
      </w:r>
      <w:proofErr w:type="spellStart"/>
      <w:r w:rsidRPr="009E4DED">
        <w:rPr>
          <w:rFonts w:cs="Times New Roman"/>
          <w:szCs w:val="24"/>
        </w:rPr>
        <w:t>diantaranya</w:t>
      </w:r>
      <w:proofErr w:type="spellEnd"/>
      <w:r w:rsidRPr="009E4DED">
        <w:rPr>
          <w:rFonts w:cs="Times New Roman"/>
          <w:szCs w:val="24"/>
        </w:rPr>
        <w:t xml:space="preserve">: data berupa gambar </w:t>
      </w:r>
      <w:r w:rsidR="00B70232" w:rsidRPr="009E4DED">
        <w:rPr>
          <w:rFonts w:cs="Times New Roman"/>
          <w:szCs w:val="24"/>
        </w:rPr>
        <w:t>sambal</w:t>
      </w:r>
      <w:r w:rsidRPr="009E4DED">
        <w:rPr>
          <w:rFonts w:cs="Times New Roman"/>
          <w:szCs w:val="24"/>
        </w:rPr>
        <w:t xml:space="preserve">, </w:t>
      </w:r>
      <w:r w:rsidR="003B1BBB" w:rsidRPr="009E4DED">
        <w:rPr>
          <w:rFonts w:cs="Times New Roman"/>
          <w:szCs w:val="24"/>
        </w:rPr>
        <w:t>gambar tidak berlisensi</w:t>
      </w:r>
      <w:r w:rsidRPr="009E4DED">
        <w:rPr>
          <w:rFonts w:cs="Times New Roman"/>
          <w:szCs w:val="24"/>
        </w:rPr>
        <w:t xml:space="preserve">, dan </w:t>
      </w:r>
      <w:r w:rsidR="00EB4C24" w:rsidRPr="009E4DED">
        <w:rPr>
          <w:rFonts w:cs="Times New Roman"/>
          <w:szCs w:val="24"/>
        </w:rPr>
        <w:t>jenis sambal</w:t>
      </w:r>
      <w:r w:rsidRPr="009E4DED">
        <w:rPr>
          <w:rFonts w:cs="Times New Roman"/>
          <w:szCs w:val="24"/>
        </w:rPr>
        <w:t xml:space="preserve"> menggunakan bahasa Indonesia.</w:t>
      </w:r>
      <w:r w:rsidR="00976A0F" w:rsidRPr="009E4DED">
        <w:rPr>
          <w:rFonts w:cs="Times New Roman"/>
          <w:szCs w:val="24"/>
        </w:rPr>
        <w:t xml:space="preserve"> Pengumpulan data dilakukan dengan menggunakan salah satu </w:t>
      </w:r>
      <w:proofErr w:type="spellStart"/>
      <w:r w:rsidR="00976A0F" w:rsidRPr="009E4DED">
        <w:rPr>
          <w:rFonts w:cs="Times New Roman"/>
          <w:i/>
          <w:iCs/>
          <w:szCs w:val="24"/>
        </w:rPr>
        <w:t>library</w:t>
      </w:r>
      <w:proofErr w:type="spellEnd"/>
      <w:r w:rsidR="00976A0F" w:rsidRPr="009E4DED">
        <w:rPr>
          <w:rFonts w:cs="Times New Roman"/>
          <w:i/>
          <w:iCs/>
          <w:szCs w:val="24"/>
        </w:rPr>
        <w:t xml:space="preserve"> </w:t>
      </w:r>
      <w:proofErr w:type="spellStart"/>
      <w:r w:rsidR="00976A0F" w:rsidRPr="009E4DED">
        <w:rPr>
          <w:rFonts w:cs="Times New Roman"/>
          <w:i/>
          <w:iCs/>
          <w:szCs w:val="24"/>
        </w:rPr>
        <w:t>Python</w:t>
      </w:r>
      <w:proofErr w:type="spellEnd"/>
      <w:r w:rsidR="00976A0F" w:rsidRPr="009E4DED">
        <w:rPr>
          <w:rFonts w:cs="Times New Roman"/>
          <w:i/>
          <w:iCs/>
          <w:szCs w:val="24"/>
        </w:rPr>
        <w:t xml:space="preserve"> </w:t>
      </w:r>
      <w:r w:rsidR="00976A0F" w:rsidRPr="009E4DED">
        <w:rPr>
          <w:rFonts w:cs="Times New Roman"/>
          <w:szCs w:val="24"/>
        </w:rPr>
        <w:t xml:space="preserve">yang bernama </w:t>
      </w:r>
      <w:r w:rsidR="00976A0F" w:rsidRPr="009E4DED">
        <w:rPr>
          <w:rFonts w:cs="Times New Roman"/>
          <w:i/>
          <w:iCs/>
          <w:szCs w:val="24"/>
        </w:rPr>
        <w:t xml:space="preserve">Bing </w:t>
      </w:r>
      <w:proofErr w:type="spellStart"/>
      <w:r w:rsidR="00976A0F" w:rsidRPr="009E4DED">
        <w:rPr>
          <w:rFonts w:cs="Times New Roman"/>
          <w:i/>
          <w:iCs/>
          <w:szCs w:val="24"/>
        </w:rPr>
        <w:t>Image</w:t>
      </w:r>
      <w:proofErr w:type="spellEnd"/>
      <w:r w:rsidR="00976A0F" w:rsidRPr="009E4DED">
        <w:rPr>
          <w:rFonts w:cs="Times New Roman"/>
          <w:i/>
          <w:iCs/>
          <w:szCs w:val="24"/>
        </w:rPr>
        <w:t xml:space="preserve"> </w:t>
      </w:r>
      <w:proofErr w:type="spellStart"/>
      <w:r w:rsidR="00976A0F" w:rsidRPr="009E4DED">
        <w:rPr>
          <w:rFonts w:cs="Times New Roman"/>
          <w:i/>
          <w:iCs/>
          <w:szCs w:val="24"/>
        </w:rPr>
        <w:t>Downloader</w:t>
      </w:r>
      <w:proofErr w:type="spellEnd"/>
      <w:r w:rsidR="00976A0F" w:rsidRPr="009E4DED">
        <w:rPr>
          <w:rFonts w:cs="Times New Roman"/>
          <w:i/>
          <w:iCs/>
          <w:szCs w:val="24"/>
        </w:rPr>
        <w:t>.</w:t>
      </w:r>
    </w:p>
    <w:p w14:paraId="6A9CC659" w14:textId="3FBAE474" w:rsidR="0093629F" w:rsidRPr="009E4DED" w:rsidRDefault="0093629F" w:rsidP="0093629F">
      <w:pPr>
        <w:pStyle w:val="ListParagraph"/>
        <w:numPr>
          <w:ilvl w:val="0"/>
          <w:numId w:val="15"/>
        </w:numPr>
        <w:spacing w:after="0" w:line="480" w:lineRule="auto"/>
        <w:jc w:val="both"/>
        <w:rPr>
          <w:rFonts w:cs="Times New Roman"/>
          <w:szCs w:val="24"/>
        </w:rPr>
      </w:pPr>
      <w:r w:rsidRPr="009E4DED">
        <w:rPr>
          <w:rFonts w:cs="Times New Roman"/>
          <w:szCs w:val="24"/>
        </w:rPr>
        <w:t>Pelabelan data</w:t>
      </w:r>
    </w:p>
    <w:p w14:paraId="534C80FA" w14:textId="2C4730A6" w:rsidR="004042B0" w:rsidRPr="009E4DED" w:rsidRDefault="004042B0" w:rsidP="00EB4C24">
      <w:pPr>
        <w:pStyle w:val="ListParagraph"/>
        <w:spacing w:after="0" w:line="480" w:lineRule="auto"/>
        <w:ind w:left="1069" w:firstLine="632"/>
        <w:jc w:val="both"/>
        <w:rPr>
          <w:rFonts w:cs="Times New Roman"/>
          <w:szCs w:val="24"/>
        </w:rPr>
      </w:pPr>
      <w:r w:rsidRPr="009E4DED">
        <w:rPr>
          <w:rFonts w:cs="Times New Roman"/>
          <w:szCs w:val="24"/>
        </w:rPr>
        <w:t xml:space="preserve">Setelah data terkumpul, berikutnya adalah proses pelabelan data. Setiap data gambar diberikan label berupa jenis dari </w:t>
      </w:r>
      <w:r w:rsidR="00BF763A" w:rsidRPr="009E4DED">
        <w:rPr>
          <w:rFonts w:cs="Times New Roman"/>
          <w:szCs w:val="24"/>
        </w:rPr>
        <w:t>sambal</w:t>
      </w:r>
      <w:r w:rsidRPr="009E4DED">
        <w:rPr>
          <w:rFonts w:cs="Times New Roman"/>
          <w:szCs w:val="24"/>
        </w:rPr>
        <w:t xml:space="preserve"> yang ada pada gambar tersebut yang sesuai dengan apa yang tercantum pada sumber gambar.</w:t>
      </w:r>
    </w:p>
    <w:p w14:paraId="199D3256" w14:textId="0891C8B3" w:rsidR="0093629F" w:rsidRPr="009E4DED" w:rsidRDefault="004042B0" w:rsidP="0093629F">
      <w:pPr>
        <w:pStyle w:val="ListParagraph"/>
        <w:numPr>
          <w:ilvl w:val="0"/>
          <w:numId w:val="15"/>
        </w:numPr>
        <w:spacing w:after="0" w:line="480" w:lineRule="auto"/>
        <w:jc w:val="both"/>
        <w:rPr>
          <w:rFonts w:cs="Times New Roman"/>
          <w:szCs w:val="24"/>
        </w:rPr>
      </w:pPr>
      <w:r w:rsidRPr="009E4DED">
        <w:rPr>
          <w:rFonts w:cs="Times New Roman"/>
          <w:szCs w:val="24"/>
        </w:rPr>
        <w:t>Pra-proses data</w:t>
      </w:r>
    </w:p>
    <w:p w14:paraId="3B79084C" w14:textId="4901E1A0" w:rsidR="004042B0" w:rsidRPr="009E4DED" w:rsidRDefault="004042B0" w:rsidP="00EB4C24">
      <w:pPr>
        <w:pStyle w:val="ListParagraph"/>
        <w:spacing w:after="0" w:line="480" w:lineRule="auto"/>
        <w:ind w:left="1069" w:firstLine="632"/>
        <w:jc w:val="both"/>
        <w:rPr>
          <w:rFonts w:cs="Times New Roman"/>
          <w:szCs w:val="24"/>
        </w:rPr>
      </w:pPr>
      <w:r w:rsidRPr="009E4DED">
        <w:rPr>
          <w:rFonts w:cs="Times New Roman"/>
          <w:szCs w:val="24"/>
        </w:rPr>
        <w:t xml:space="preserve">Pra-proses data dilakukan dengan memperlakukan </w:t>
      </w:r>
      <w:proofErr w:type="spellStart"/>
      <w:r w:rsidRPr="009E4DED">
        <w:rPr>
          <w:rFonts w:cs="Times New Roman"/>
          <w:szCs w:val="24"/>
        </w:rPr>
        <w:t>augmentasi</w:t>
      </w:r>
      <w:proofErr w:type="spellEnd"/>
      <w:r w:rsidRPr="009E4DED">
        <w:rPr>
          <w:rFonts w:cs="Times New Roman"/>
          <w:szCs w:val="24"/>
        </w:rPr>
        <w:t xml:space="preserve"> gambar dan skala ulang gambar untuk menyeragamkan ukuran. Selain itu, dilakukan juga proses seleksi bagian gambar untuk menghilangkan selain bagian yang menampilkan </w:t>
      </w:r>
      <w:r w:rsidR="00BF763A" w:rsidRPr="009E4DED">
        <w:rPr>
          <w:rFonts w:cs="Times New Roman"/>
          <w:szCs w:val="24"/>
        </w:rPr>
        <w:t>sambal</w:t>
      </w:r>
      <w:r w:rsidRPr="009E4DED">
        <w:rPr>
          <w:rFonts w:cs="Times New Roman"/>
          <w:szCs w:val="24"/>
        </w:rPr>
        <w:t xml:space="preserve"> dengan bantuan deteksi objek menggunakan </w:t>
      </w:r>
      <w:proofErr w:type="spellStart"/>
      <w:r w:rsidR="008C4E73" w:rsidRPr="009E4DED">
        <w:rPr>
          <w:rFonts w:cs="Times New Roman"/>
          <w:i/>
          <w:iCs/>
          <w:szCs w:val="24"/>
        </w:rPr>
        <w:t>Python</w:t>
      </w:r>
      <w:proofErr w:type="spellEnd"/>
      <w:r w:rsidRPr="009E4DED">
        <w:rPr>
          <w:rFonts w:cs="Times New Roman"/>
          <w:szCs w:val="24"/>
        </w:rPr>
        <w:t>.</w:t>
      </w:r>
    </w:p>
    <w:p w14:paraId="18794C9A" w14:textId="03AEE5D1" w:rsidR="0093629F" w:rsidRPr="009E4DED" w:rsidRDefault="0093629F" w:rsidP="0093629F">
      <w:pPr>
        <w:pStyle w:val="ListParagraph"/>
        <w:numPr>
          <w:ilvl w:val="0"/>
          <w:numId w:val="15"/>
        </w:numPr>
        <w:spacing w:after="0" w:line="480" w:lineRule="auto"/>
        <w:jc w:val="both"/>
        <w:rPr>
          <w:rFonts w:cs="Times New Roman"/>
          <w:szCs w:val="24"/>
        </w:rPr>
      </w:pPr>
      <w:r w:rsidRPr="009E4DED">
        <w:rPr>
          <w:rFonts w:cs="Times New Roman"/>
          <w:szCs w:val="24"/>
        </w:rPr>
        <w:t>Pemisahan data latih</w:t>
      </w:r>
      <w:r w:rsidR="00DE18A8" w:rsidRPr="009E4DED">
        <w:rPr>
          <w:rFonts w:cs="Times New Roman"/>
          <w:szCs w:val="24"/>
        </w:rPr>
        <w:t xml:space="preserve"> </w:t>
      </w:r>
      <w:r w:rsidRPr="009E4DED">
        <w:rPr>
          <w:rFonts w:cs="Times New Roman"/>
          <w:szCs w:val="24"/>
        </w:rPr>
        <w:t>dan uji</w:t>
      </w:r>
    </w:p>
    <w:p w14:paraId="03B08032" w14:textId="52F48D76" w:rsidR="00997240" w:rsidRPr="009E4DED" w:rsidRDefault="00997240" w:rsidP="00EB4C24">
      <w:pPr>
        <w:pStyle w:val="ListParagraph"/>
        <w:spacing w:after="0" w:line="480" w:lineRule="auto"/>
        <w:ind w:left="1069" w:firstLine="632"/>
        <w:jc w:val="both"/>
        <w:rPr>
          <w:rFonts w:cs="Times New Roman"/>
          <w:szCs w:val="24"/>
        </w:rPr>
      </w:pPr>
      <w:r w:rsidRPr="009E4DED">
        <w:rPr>
          <w:rFonts w:cs="Times New Roman"/>
          <w:szCs w:val="24"/>
        </w:rPr>
        <w:t>Sebelum menggunakan data untuk membentuk model, data akan dibagi menjadi data latih dan data uji. Sesuai dengan prinsip 10-</w:t>
      </w:r>
      <w:r w:rsidRPr="009E4DED">
        <w:rPr>
          <w:rFonts w:cs="Times New Roman"/>
          <w:i/>
          <w:iCs/>
          <w:szCs w:val="24"/>
        </w:rPr>
        <w:t>fold</w:t>
      </w:r>
      <w:r w:rsidRPr="009E4DED">
        <w:rPr>
          <w:rFonts w:cs="Times New Roman"/>
          <w:szCs w:val="24"/>
        </w:rPr>
        <w:t xml:space="preserve"> </w:t>
      </w:r>
      <w:proofErr w:type="spellStart"/>
      <w:r w:rsidRPr="009E4DED">
        <w:rPr>
          <w:rFonts w:cs="Times New Roman"/>
          <w:i/>
          <w:iCs/>
          <w:szCs w:val="24"/>
        </w:rPr>
        <w:t>cross</w:t>
      </w:r>
      <w:proofErr w:type="spellEnd"/>
      <w:r w:rsidRPr="009E4DED">
        <w:rPr>
          <w:rFonts w:cs="Times New Roman"/>
          <w:i/>
          <w:iCs/>
          <w:szCs w:val="24"/>
        </w:rPr>
        <w:t xml:space="preserve"> </w:t>
      </w:r>
      <w:proofErr w:type="spellStart"/>
      <w:r w:rsidRPr="009E4DED">
        <w:rPr>
          <w:rFonts w:cs="Times New Roman"/>
          <w:i/>
          <w:iCs/>
          <w:szCs w:val="24"/>
        </w:rPr>
        <w:t>validation</w:t>
      </w:r>
      <w:proofErr w:type="spellEnd"/>
      <w:r w:rsidRPr="009E4DED">
        <w:rPr>
          <w:rFonts w:cs="Times New Roman"/>
          <w:i/>
          <w:iCs/>
          <w:szCs w:val="24"/>
        </w:rPr>
        <w:t xml:space="preserve">, </w:t>
      </w:r>
      <w:r w:rsidRPr="009E4DED">
        <w:rPr>
          <w:rFonts w:cs="Times New Roman"/>
          <w:szCs w:val="24"/>
        </w:rPr>
        <w:t>rasio perbandingan antara data latih dan data uji sebesar 9:1.</w:t>
      </w:r>
    </w:p>
    <w:p w14:paraId="6D22A1A3" w14:textId="60347B49" w:rsidR="0093629F" w:rsidRPr="009E4DED" w:rsidRDefault="0093629F" w:rsidP="0093629F">
      <w:pPr>
        <w:pStyle w:val="ListParagraph"/>
        <w:numPr>
          <w:ilvl w:val="0"/>
          <w:numId w:val="15"/>
        </w:numPr>
        <w:spacing w:after="0" w:line="480" w:lineRule="auto"/>
        <w:jc w:val="both"/>
        <w:rPr>
          <w:rFonts w:cs="Times New Roman"/>
          <w:szCs w:val="24"/>
        </w:rPr>
      </w:pPr>
      <w:r w:rsidRPr="009E4DED">
        <w:rPr>
          <w:rFonts w:cs="Times New Roman"/>
          <w:szCs w:val="24"/>
        </w:rPr>
        <w:t xml:space="preserve">Pembentukan model </w:t>
      </w:r>
      <w:proofErr w:type="spellStart"/>
      <w:r w:rsidRPr="009E4DED">
        <w:rPr>
          <w:rFonts w:cs="Times New Roman"/>
          <w:i/>
          <w:iCs/>
          <w:szCs w:val="24"/>
        </w:rPr>
        <w:t>Machine</w:t>
      </w:r>
      <w:proofErr w:type="spellEnd"/>
      <w:r w:rsidRPr="009E4DED">
        <w:rPr>
          <w:rFonts w:cs="Times New Roman"/>
          <w:i/>
          <w:iCs/>
          <w:szCs w:val="24"/>
        </w:rPr>
        <w:t xml:space="preserve"> </w:t>
      </w:r>
      <w:proofErr w:type="spellStart"/>
      <w:r w:rsidRPr="009E4DED">
        <w:rPr>
          <w:rFonts w:cs="Times New Roman"/>
          <w:i/>
          <w:iCs/>
          <w:szCs w:val="24"/>
        </w:rPr>
        <w:t>Learning</w:t>
      </w:r>
      <w:proofErr w:type="spellEnd"/>
    </w:p>
    <w:p w14:paraId="0842CA26" w14:textId="404E7F51" w:rsidR="00997240" w:rsidRPr="009E4DED" w:rsidRDefault="00997240" w:rsidP="00EB4C24">
      <w:pPr>
        <w:pStyle w:val="ListParagraph"/>
        <w:spacing w:after="0" w:line="480" w:lineRule="auto"/>
        <w:ind w:left="1069" w:firstLine="632"/>
        <w:jc w:val="both"/>
        <w:rPr>
          <w:rFonts w:cs="Times New Roman"/>
          <w:i/>
          <w:iCs/>
          <w:szCs w:val="24"/>
        </w:rPr>
      </w:pPr>
      <w:r w:rsidRPr="009E4DED">
        <w:rPr>
          <w:rFonts w:cs="Times New Roman"/>
          <w:szCs w:val="24"/>
        </w:rPr>
        <w:t xml:space="preserve">Selanjutnya dilakukan pembentukan model </w:t>
      </w:r>
      <w:proofErr w:type="spellStart"/>
      <w:r w:rsidRPr="009E4DED">
        <w:rPr>
          <w:rFonts w:cs="Times New Roman"/>
          <w:szCs w:val="24"/>
        </w:rPr>
        <w:t>Machine</w:t>
      </w:r>
      <w:proofErr w:type="spellEnd"/>
      <w:r w:rsidRPr="009E4DED">
        <w:rPr>
          <w:rFonts w:cs="Times New Roman"/>
          <w:szCs w:val="24"/>
        </w:rPr>
        <w:t xml:space="preserve"> </w:t>
      </w:r>
      <w:proofErr w:type="spellStart"/>
      <w:r w:rsidRPr="009E4DED">
        <w:rPr>
          <w:rFonts w:cs="Times New Roman"/>
          <w:szCs w:val="24"/>
        </w:rPr>
        <w:t>Learning</w:t>
      </w:r>
      <w:proofErr w:type="spellEnd"/>
      <w:r w:rsidRPr="009E4DED">
        <w:rPr>
          <w:rFonts w:cs="Times New Roman"/>
          <w:szCs w:val="24"/>
        </w:rPr>
        <w:t xml:space="preserve"> yang terdiri dari tiga bagian utama</w:t>
      </w:r>
      <w:r w:rsidR="001907F5" w:rsidRPr="009E4DED">
        <w:rPr>
          <w:rFonts w:cs="Times New Roman"/>
          <w:szCs w:val="24"/>
        </w:rPr>
        <w:t xml:space="preserve"> yaitu </w:t>
      </w:r>
      <w:proofErr w:type="spellStart"/>
      <w:r w:rsidR="001907F5" w:rsidRPr="009E4DED">
        <w:rPr>
          <w:rFonts w:cs="Times New Roman"/>
          <w:i/>
          <w:iCs/>
          <w:szCs w:val="24"/>
        </w:rPr>
        <w:t>input</w:t>
      </w:r>
      <w:proofErr w:type="spellEnd"/>
      <w:r w:rsidR="001907F5" w:rsidRPr="009E4DED">
        <w:rPr>
          <w:rFonts w:cs="Times New Roman"/>
          <w:i/>
          <w:iCs/>
          <w:szCs w:val="24"/>
        </w:rPr>
        <w:t xml:space="preserve"> layer, </w:t>
      </w:r>
      <w:proofErr w:type="spellStart"/>
      <w:r w:rsidR="001907F5" w:rsidRPr="009E4DED">
        <w:rPr>
          <w:rFonts w:cs="Times New Roman"/>
          <w:i/>
          <w:iCs/>
          <w:szCs w:val="24"/>
        </w:rPr>
        <w:t>hidden</w:t>
      </w:r>
      <w:proofErr w:type="spellEnd"/>
      <w:r w:rsidR="001907F5" w:rsidRPr="009E4DED">
        <w:rPr>
          <w:rFonts w:cs="Times New Roman"/>
          <w:i/>
          <w:iCs/>
          <w:szCs w:val="24"/>
        </w:rPr>
        <w:t xml:space="preserve"> layer, </w:t>
      </w:r>
      <w:r w:rsidR="001907F5" w:rsidRPr="009E4DED">
        <w:rPr>
          <w:rFonts w:cs="Times New Roman"/>
          <w:szCs w:val="24"/>
        </w:rPr>
        <w:t>dan</w:t>
      </w:r>
      <w:r w:rsidR="001907F5" w:rsidRPr="009E4DED">
        <w:rPr>
          <w:rFonts w:cs="Times New Roman"/>
          <w:i/>
          <w:iCs/>
          <w:szCs w:val="24"/>
        </w:rPr>
        <w:t xml:space="preserve"> </w:t>
      </w:r>
      <w:proofErr w:type="spellStart"/>
      <w:r w:rsidR="001907F5" w:rsidRPr="009E4DED">
        <w:rPr>
          <w:rFonts w:cs="Times New Roman"/>
          <w:i/>
          <w:iCs/>
          <w:szCs w:val="24"/>
        </w:rPr>
        <w:t>output</w:t>
      </w:r>
      <w:proofErr w:type="spellEnd"/>
      <w:r w:rsidR="001907F5" w:rsidRPr="009E4DED">
        <w:rPr>
          <w:rFonts w:cs="Times New Roman"/>
          <w:i/>
          <w:iCs/>
          <w:szCs w:val="24"/>
        </w:rPr>
        <w:t xml:space="preserve"> layer</w:t>
      </w:r>
      <w:r w:rsidRPr="009E4DED">
        <w:rPr>
          <w:rFonts w:cs="Times New Roman"/>
          <w:szCs w:val="24"/>
        </w:rPr>
        <w:t xml:space="preserve">. Bagian pertama adalah berupa </w:t>
      </w:r>
      <w:proofErr w:type="spellStart"/>
      <w:r w:rsidRPr="009E4DED">
        <w:rPr>
          <w:rFonts w:cs="Times New Roman"/>
          <w:i/>
          <w:iCs/>
          <w:szCs w:val="24"/>
        </w:rPr>
        <w:t>input</w:t>
      </w:r>
      <w:proofErr w:type="spellEnd"/>
      <w:r w:rsidRPr="009E4DED">
        <w:rPr>
          <w:rFonts w:cs="Times New Roman"/>
          <w:i/>
          <w:iCs/>
          <w:szCs w:val="24"/>
        </w:rPr>
        <w:t xml:space="preserve"> layer </w:t>
      </w:r>
      <w:r w:rsidRPr="009E4DED">
        <w:rPr>
          <w:rFonts w:cs="Times New Roman"/>
          <w:szCs w:val="24"/>
        </w:rPr>
        <w:t xml:space="preserve">yang berfungsi melakukan proses </w:t>
      </w:r>
      <w:proofErr w:type="spellStart"/>
      <w:r w:rsidRPr="009E4DED">
        <w:rPr>
          <w:rFonts w:cs="Times New Roman"/>
          <w:szCs w:val="24"/>
        </w:rPr>
        <w:t>input</w:t>
      </w:r>
      <w:proofErr w:type="spellEnd"/>
      <w:r w:rsidRPr="009E4DED">
        <w:rPr>
          <w:rFonts w:cs="Times New Roman"/>
          <w:szCs w:val="24"/>
        </w:rPr>
        <w:t xml:space="preserve"> setiap gambar untuk kemudian diproses dalam bagian </w:t>
      </w:r>
      <w:proofErr w:type="spellStart"/>
      <w:r w:rsidRPr="009E4DED">
        <w:rPr>
          <w:rFonts w:cs="Times New Roman"/>
          <w:i/>
          <w:iCs/>
          <w:szCs w:val="24"/>
        </w:rPr>
        <w:t>hidden</w:t>
      </w:r>
      <w:proofErr w:type="spellEnd"/>
      <w:r w:rsidRPr="009E4DED">
        <w:rPr>
          <w:rFonts w:cs="Times New Roman"/>
          <w:i/>
          <w:iCs/>
          <w:szCs w:val="24"/>
        </w:rPr>
        <w:t xml:space="preserve"> layer. </w:t>
      </w:r>
      <w:r w:rsidR="001907F5" w:rsidRPr="009E4DED">
        <w:rPr>
          <w:rFonts w:cs="Times New Roman"/>
          <w:szCs w:val="24"/>
        </w:rPr>
        <w:t xml:space="preserve">Bagian </w:t>
      </w:r>
      <w:proofErr w:type="spellStart"/>
      <w:r w:rsidR="001907F5" w:rsidRPr="009E4DED">
        <w:rPr>
          <w:rFonts w:cs="Times New Roman"/>
          <w:i/>
          <w:iCs/>
          <w:szCs w:val="24"/>
        </w:rPr>
        <w:t>hidden</w:t>
      </w:r>
      <w:proofErr w:type="spellEnd"/>
      <w:r w:rsidR="001907F5" w:rsidRPr="009E4DED">
        <w:rPr>
          <w:rFonts w:cs="Times New Roman"/>
          <w:i/>
          <w:iCs/>
          <w:szCs w:val="24"/>
        </w:rPr>
        <w:t xml:space="preserve"> layer </w:t>
      </w:r>
      <w:r w:rsidR="001907F5" w:rsidRPr="009E4DED">
        <w:rPr>
          <w:rFonts w:cs="Times New Roman"/>
          <w:szCs w:val="24"/>
        </w:rPr>
        <w:t xml:space="preserve">berupa sebuah layer yang memuat model </w:t>
      </w:r>
      <w:proofErr w:type="spellStart"/>
      <w:r w:rsidR="000043A3">
        <w:rPr>
          <w:rFonts w:cs="Times New Roman"/>
          <w:i/>
          <w:iCs/>
          <w:szCs w:val="24"/>
        </w:rPr>
        <w:t>MobileNet</w:t>
      </w:r>
      <w:proofErr w:type="spellEnd"/>
      <w:r w:rsidR="000043A3">
        <w:rPr>
          <w:rFonts w:cs="Times New Roman"/>
          <w:i/>
          <w:iCs/>
          <w:szCs w:val="24"/>
        </w:rPr>
        <w:t xml:space="preserve"> V2</w:t>
      </w:r>
      <w:r w:rsidR="001907F5" w:rsidRPr="009E4DED">
        <w:rPr>
          <w:rFonts w:cs="Times New Roman"/>
          <w:szCs w:val="24"/>
        </w:rPr>
        <w:t xml:space="preserve"> dengan menggunakan transfer </w:t>
      </w:r>
      <w:proofErr w:type="spellStart"/>
      <w:r w:rsidR="001907F5" w:rsidRPr="009E4DED">
        <w:rPr>
          <w:rFonts w:cs="Times New Roman"/>
          <w:szCs w:val="24"/>
        </w:rPr>
        <w:t>learning</w:t>
      </w:r>
      <w:proofErr w:type="spellEnd"/>
      <w:r w:rsidR="001907F5" w:rsidRPr="009E4DED">
        <w:rPr>
          <w:rFonts w:cs="Times New Roman"/>
          <w:szCs w:val="24"/>
        </w:rPr>
        <w:t xml:space="preserve">. Bagian </w:t>
      </w:r>
      <w:proofErr w:type="spellStart"/>
      <w:r w:rsidR="001907F5" w:rsidRPr="009E4DED">
        <w:rPr>
          <w:rFonts w:cs="Times New Roman"/>
          <w:i/>
          <w:iCs/>
          <w:szCs w:val="24"/>
        </w:rPr>
        <w:t>Output</w:t>
      </w:r>
      <w:proofErr w:type="spellEnd"/>
      <w:r w:rsidR="001907F5" w:rsidRPr="009E4DED">
        <w:rPr>
          <w:rFonts w:cs="Times New Roman"/>
          <w:i/>
          <w:iCs/>
          <w:szCs w:val="24"/>
        </w:rPr>
        <w:t xml:space="preserve"> layer </w:t>
      </w:r>
      <w:r w:rsidR="001907F5" w:rsidRPr="009E4DED">
        <w:rPr>
          <w:rFonts w:cs="Times New Roman"/>
          <w:szCs w:val="24"/>
        </w:rPr>
        <w:t xml:space="preserve">berupa sebuah </w:t>
      </w:r>
      <w:proofErr w:type="spellStart"/>
      <w:r w:rsidR="001907F5" w:rsidRPr="009E4DED">
        <w:rPr>
          <w:rFonts w:cs="Times New Roman"/>
          <w:i/>
          <w:iCs/>
          <w:szCs w:val="24"/>
        </w:rPr>
        <w:t>dense</w:t>
      </w:r>
      <w:proofErr w:type="spellEnd"/>
      <w:r w:rsidR="001907F5" w:rsidRPr="009E4DED">
        <w:rPr>
          <w:rFonts w:cs="Times New Roman"/>
          <w:i/>
          <w:iCs/>
          <w:szCs w:val="24"/>
        </w:rPr>
        <w:t xml:space="preserve"> layer </w:t>
      </w:r>
      <w:r w:rsidR="001907F5" w:rsidRPr="009E4DED">
        <w:rPr>
          <w:rFonts w:cs="Times New Roman"/>
          <w:szCs w:val="24"/>
        </w:rPr>
        <w:t xml:space="preserve">dengan sel sebanyak </w:t>
      </w:r>
      <w:r w:rsidR="00EB4C24" w:rsidRPr="009E4DED">
        <w:rPr>
          <w:rFonts w:cs="Times New Roman"/>
          <w:szCs w:val="24"/>
        </w:rPr>
        <w:t>jenis sambal</w:t>
      </w:r>
      <w:r w:rsidR="001907F5" w:rsidRPr="009E4DED">
        <w:rPr>
          <w:rFonts w:cs="Times New Roman"/>
          <w:szCs w:val="24"/>
        </w:rPr>
        <w:t xml:space="preserve"> dan menggunakan </w:t>
      </w:r>
      <w:proofErr w:type="spellStart"/>
      <w:r w:rsidR="001907F5" w:rsidRPr="009E4DED">
        <w:rPr>
          <w:rFonts w:cs="Times New Roman"/>
          <w:szCs w:val="24"/>
        </w:rPr>
        <w:t>aktivasi</w:t>
      </w:r>
      <w:proofErr w:type="spellEnd"/>
      <w:r w:rsidR="001907F5" w:rsidRPr="009E4DED">
        <w:rPr>
          <w:rFonts w:cs="Times New Roman"/>
          <w:szCs w:val="24"/>
        </w:rPr>
        <w:t xml:space="preserve"> sel dengan jenis </w:t>
      </w:r>
      <w:proofErr w:type="spellStart"/>
      <w:r w:rsidR="001907F5" w:rsidRPr="009E4DED">
        <w:rPr>
          <w:rFonts w:cs="Times New Roman"/>
          <w:i/>
          <w:iCs/>
          <w:szCs w:val="24"/>
        </w:rPr>
        <w:t>softmax</w:t>
      </w:r>
      <w:proofErr w:type="spellEnd"/>
      <w:r w:rsidR="001907F5" w:rsidRPr="009E4DED">
        <w:rPr>
          <w:rFonts w:cs="Times New Roman"/>
          <w:i/>
          <w:iCs/>
          <w:szCs w:val="24"/>
        </w:rPr>
        <w:t>.</w:t>
      </w:r>
    </w:p>
    <w:p w14:paraId="5D2540B3" w14:textId="63EE06CA" w:rsidR="00D22C81" w:rsidRPr="009E4DED" w:rsidRDefault="00D22C81" w:rsidP="00B87951">
      <w:pPr>
        <w:pStyle w:val="ListParagraph"/>
        <w:numPr>
          <w:ilvl w:val="0"/>
          <w:numId w:val="15"/>
        </w:numPr>
        <w:spacing w:after="0" w:line="480" w:lineRule="auto"/>
        <w:jc w:val="both"/>
        <w:rPr>
          <w:rFonts w:cs="Times New Roman"/>
          <w:szCs w:val="24"/>
        </w:rPr>
      </w:pPr>
      <w:r w:rsidRPr="009E4DED">
        <w:rPr>
          <w:rFonts w:cs="Times New Roman"/>
          <w:szCs w:val="24"/>
          <w:lang w:val="en-US"/>
        </w:rPr>
        <w:t>Hyperparameter tunning</w:t>
      </w:r>
      <w:r w:rsidR="00E92EE4" w:rsidRPr="009E4DED">
        <w:rPr>
          <w:rFonts w:cs="Times New Roman"/>
          <w:szCs w:val="24"/>
          <w:lang w:val="en-US"/>
        </w:rPr>
        <w:t>,</w:t>
      </w:r>
    </w:p>
    <w:p w14:paraId="034CA9D2" w14:textId="2307239D" w:rsidR="001907F5" w:rsidRPr="009E4DED" w:rsidRDefault="00E92EE4" w:rsidP="00B87951">
      <w:pPr>
        <w:pStyle w:val="ListParagraph"/>
        <w:numPr>
          <w:ilvl w:val="0"/>
          <w:numId w:val="15"/>
        </w:numPr>
        <w:spacing w:after="0" w:line="480" w:lineRule="auto"/>
        <w:jc w:val="both"/>
        <w:rPr>
          <w:rFonts w:cs="Times New Roman"/>
          <w:szCs w:val="24"/>
        </w:rPr>
      </w:pPr>
      <w:r w:rsidRPr="009E4DED">
        <w:rPr>
          <w:rFonts w:cs="Times New Roman"/>
          <w:szCs w:val="24"/>
          <w:lang w:val="en-US"/>
        </w:rPr>
        <w:t>Testing model.</w:t>
      </w:r>
    </w:p>
    <w:p w14:paraId="3F69617A" w14:textId="39E9ECC6" w:rsidR="00DE18A8" w:rsidRPr="009E4DED" w:rsidRDefault="001907F5" w:rsidP="00EB4C24">
      <w:pPr>
        <w:pStyle w:val="ListParagraph"/>
        <w:spacing w:after="0" w:line="480" w:lineRule="auto"/>
        <w:ind w:left="1069" w:firstLine="632"/>
        <w:jc w:val="both"/>
        <w:rPr>
          <w:lang w:val="en-US"/>
        </w:rPr>
      </w:pPr>
      <w:r w:rsidRPr="009E4DED">
        <w:rPr>
          <w:rFonts w:cs="Times New Roman"/>
          <w:szCs w:val="24"/>
        </w:rPr>
        <w:t xml:space="preserve">Pada tahap ini, </w:t>
      </w:r>
      <w:proofErr w:type="spellStart"/>
      <w:r w:rsidR="004C1AB6" w:rsidRPr="009E4DED">
        <w:rPr>
          <w:rFonts w:cs="Times New Roman"/>
          <w:szCs w:val="24"/>
          <w:lang w:val="en-US"/>
        </w:rPr>
        <w:t>dilakukan</w:t>
      </w:r>
      <w:proofErr w:type="spellEnd"/>
      <w:r w:rsidR="004C1AB6" w:rsidRPr="009E4DED">
        <w:rPr>
          <w:rFonts w:cs="Times New Roman"/>
          <w:szCs w:val="24"/>
          <w:lang w:val="en-US"/>
        </w:rPr>
        <w:t xml:space="preserve"> </w:t>
      </w:r>
      <w:proofErr w:type="spellStart"/>
      <w:r w:rsidR="004C1AB6" w:rsidRPr="009E4DED">
        <w:rPr>
          <w:rFonts w:cs="Times New Roman"/>
          <w:szCs w:val="24"/>
          <w:lang w:val="en-US"/>
        </w:rPr>
        <w:t>pengujian</w:t>
      </w:r>
      <w:proofErr w:type="spellEnd"/>
      <w:r w:rsidR="004C1AB6" w:rsidRPr="009E4DED">
        <w:rPr>
          <w:rFonts w:cs="Times New Roman"/>
          <w:szCs w:val="24"/>
          <w:lang w:val="en-US"/>
        </w:rPr>
        <w:t xml:space="preserve"> model </w:t>
      </w:r>
      <w:proofErr w:type="spellStart"/>
      <w:r w:rsidR="004C1AB6" w:rsidRPr="009E4DED">
        <w:rPr>
          <w:rFonts w:cs="Times New Roman"/>
          <w:szCs w:val="24"/>
          <w:lang w:val="en-US"/>
        </w:rPr>
        <w:t>dengan</w:t>
      </w:r>
      <w:proofErr w:type="spellEnd"/>
      <w:r w:rsidR="004C1AB6" w:rsidRPr="009E4DED">
        <w:rPr>
          <w:rFonts w:cs="Times New Roman"/>
          <w:szCs w:val="24"/>
          <w:lang w:val="en-US"/>
        </w:rPr>
        <w:t xml:space="preserve"> </w:t>
      </w:r>
      <w:proofErr w:type="spellStart"/>
      <w:r w:rsidR="004C1AB6" w:rsidRPr="009E4DED">
        <w:rPr>
          <w:rFonts w:cs="Times New Roman"/>
          <w:szCs w:val="24"/>
          <w:lang w:val="en-US"/>
        </w:rPr>
        <w:t>menggunakan</w:t>
      </w:r>
      <w:proofErr w:type="spellEnd"/>
      <w:r w:rsidR="004C1AB6" w:rsidRPr="009E4DED">
        <w:rPr>
          <w:rFonts w:cs="Times New Roman"/>
          <w:szCs w:val="24"/>
          <w:lang w:val="en-US"/>
        </w:rPr>
        <w:t xml:space="preserve"> data </w:t>
      </w:r>
      <w:proofErr w:type="spellStart"/>
      <w:r w:rsidR="004C1AB6" w:rsidRPr="009E4DED">
        <w:rPr>
          <w:rFonts w:cs="Times New Roman"/>
          <w:szCs w:val="24"/>
          <w:lang w:val="en-US"/>
        </w:rPr>
        <w:t>selain</w:t>
      </w:r>
      <w:proofErr w:type="spellEnd"/>
      <w:r w:rsidR="004C1AB6" w:rsidRPr="009E4DED">
        <w:rPr>
          <w:rFonts w:cs="Times New Roman"/>
          <w:szCs w:val="24"/>
          <w:lang w:val="en-US"/>
        </w:rPr>
        <w:t xml:space="preserve"> data yang </w:t>
      </w:r>
      <w:proofErr w:type="spellStart"/>
      <w:r w:rsidR="004C1AB6" w:rsidRPr="009E4DED">
        <w:rPr>
          <w:rFonts w:cs="Times New Roman"/>
          <w:szCs w:val="24"/>
          <w:lang w:val="en-US"/>
        </w:rPr>
        <w:t>digunakan</w:t>
      </w:r>
      <w:proofErr w:type="spellEnd"/>
      <w:r w:rsidR="004C1AB6" w:rsidRPr="009E4DED">
        <w:rPr>
          <w:rFonts w:cs="Times New Roman"/>
          <w:szCs w:val="24"/>
          <w:lang w:val="en-US"/>
        </w:rPr>
        <w:t xml:space="preserve"> </w:t>
      </w:r>
      <w:proofErr w:type="spellStart"/>
      <w:r w:rsidR="004C1AB6" w:rsidRPr="009E4DED">
        <w:rPr>
          <w:rFonts w:cs="Times New Roman"/>
          <w:szCs w:val="24"/>
          <w:lang w:val="en-US"/>
        </w:rPr>
        <w:t>dalam</w:t>
      </w:r>
      <w:proofErr w:type="spellEnd"/>
      <w:r w:rsidR="004C1AB6" w:rsidRPr="009E4DED">
        <w:rPr>
          <w:rFonts w:cs="Times New Roman"/>
          <w:szCs w:val="24"/>
          <w:lang w:val="en-US"/>
        </w:rPr>
        <w:t xml:space="preserve"> </w:t>
      </w:r>
      <w:proofErr w:type="spellStart"/>
      <w:r w:rsidR="00BB03A4" w:rsidRPr="009E4DED">
        <w:rPr>
          <w:rFonts w:cs="Times New Roman"/>
          <w:szCs w:val="24"/>
          <w:lang w:val="en-US"/>
        </w:rPr>
        <w:t>membuat</w:t>
      </w:r>
      <w:proofErr w:type="spellEnd"/>
      <w:r w:rsidR="00BB03A4" w:rsidRPr="009E4DED">
        <w:rPr>
          <w:rFonts w:cs="Times New Roman"/>
          <w:szCs w:val="24"/>
          <w:lang w:val="en-US"/>
        </w:rPr>
        <w:t xml:space="preserve"> model.</w:t>
      </w:r>
      <w:r w:rsidRPr="009E4DED">
        <w:t xml:space="preserve"> </w:t>
      </w:r>
    </w:p>
    <w:p w14:paraId="76C2E93B" w14:textId="77777777" w:rsidR="00DE18A8" w:rsidRPr="009E4DED" w:rsidRDefault="00DE18A8" w:rsidP="00DE18A8">
      <w:pPr>
        <w:pStyle w:val="ListParagraph"/>
        <w:spacing w:after="0" w:line="480" w:lineRule="auto"/>
        <w:ind w:left="1069"/>
        <w:jc w:val="both"/>
        <w:rPr>
          <w:rFonts w:cs="Times New Roman"/>
          <w:szCs w:val="24"/>
        </w:rPr>
      </w:pPr>
    </w:p>
    <w:p w14:paraId="6E9A9D85" w14:textId="5DA791E6" w:rsidR="0072404C" w:rsidRPr="009E4DED" w:rsidRDefault="00BD6C85" w:rsidP="0072404C">
      <w:pPr>
        <w:pStyle w:val="ListParagraph"/>
        <w:numPr>
          <w:ilvl w:val="1"/>
          <w:numId w:val="12"/>
        </w:numPr>
        <w:spacing w:after="0" w:line="480" w:lineRule="auto"/>
        <w:ind w:left="709" w:hanging="709"/>
        <w:jc w:val="both"/>
        <w:outlineLvl w:val="1"/>
        <w:rPr>
          <w:rFonts w:cs="Times New Roman"/>
          <w:b/>
          <w:bCs/>
          <w:szCs w:val="24"/>
        </w:rPr>
      </w:pPr>
      <w:bookmarkStart w:id="78" w:name="_Toc150977924"/>
      <w:bookmarkStart w:id="79" w:name="_Toc158053148"/>
      <w:r w:rsidRPr="009E4DED">
        <w:rPr>
          <w:rFonts w:cs="Times New Roman"/>
          <w:b/>
          <w:bCs/>
          <w:szCs w:val="24"/>
        </w:rPr>
        <w:t>Alur Penelitian</w:t>
      </w:r>
      <w:bookmarkEnd w:id="78"/>
      <w:bookmarkEnd w:id="79"/>
    </w:p>
    <w:p w14:paraId="5D4FB4D9" w14:textId="6255DFD0" w:rsidR="00BD6C85" w:rsidRPr="009E4DED" w:rsidRDefault="00DE18A8" w:rsidP="00BD6C85">
      <w:pPr>
        <w:pStyle w:val="ListParagraph"/>
        <w:numPr>
          <w:ilvl w:val="0"/>
          <w:numId w:val="16"/>
        </w:numPr>
        <w:rPr>
          <w:rFonts w:cs="Times New Roman"/>
          <w:szCs w:val="24"/>
        </w:rPr>
      </w:pPr>
      <w:r w:rsidRPr="009E4DED">
        <w:rPr>
          <w:rFonts w:cs="Times New Roman"/>
          <w:szCs w:val="24"/>
        </w:rPr>
        <w:t>Pengumpulan data</w:t>
      </w:r>
      <w:r w:rsidR="00650551" w:rsidRPr="009E4DED">
        <w:rPr>
          <w:rFonts w:cs="Times New Roman"/>
          <w:szCs w:val="24"/>
          <w:lang w:val="en-US"/>
        </w:rPr>
        <w:t>.</w:t>
      </w:r>
    </w:p>
    <w:p w14:paraId="6805628F" w14:textId="3250D706" w:rsidR="00BD6C85" w:rsidRPr="009E4DED" w:rsidRDefault="00DE18A8" w:rsidP="00BD6C85">
      <w:pPr>
        <w:pStyle w:val="ListParagraph"/>
        <w:numPr>
          <w:ilvl w:val="0"/>
          <w:numId w:val="16"/>
        </w:numPr>
        <w:rPr>
          <w:rFonts w:cs="Times New Roman"/>
          <w:szCs w:val="24"/>
        </w:rPr>
      </w:pPr>
      <w:r w:rsidRPr="009E4DED">
        <w:rPr>
          <w:rFonts w:cs="Times New Roman"/>
          <w:szCs w:val="24"/>
        </w:rPr>
        <w:t>Pelabelan data</w:t>
      </w:r>
      <w:r w:rsidR="00650551" w:rsidRPr="009E4DED">
        <w:rPr>
          <w:rFonts w:cs="Times New Roman"/>
          <w:szCs w:val="24"/>
          <w:lang w:val="en-US"/>
        </w:rPr>
        <w:t>.</w:t>
      </w:r>
    </w:p>
    <w:p w14:paraId="110B9A64" w14:textId="7C49B279" w:rsidR="00BD6C85" w:rsidRPr="009E4DED" w:rsidRDefault="00DE18A8" w:rsidP="00BD6C85">
      <w:pPr>
        <w:pStyle w:val="ListParagraph"/>
        <w:numPr>
          <w:ilvl w:val="0"/>
          <w:numId w:val="16"/>
        </w:numPr>
        <w:rPr>
          <w:rFonts w:cs="Times New Roman"/>
          <w:szCs w:val="24"/>
        </w:rPr>
      </w:pPr>
      <w:r w:rsidRPr="009E4DED">
        <w:rPr>
          <w:rFonts w:cs="Times New Roman"/>
          <w:szCs w:val="24"/>
        </w:rPr>
        <w:t xml:space="preserve">Data </w:t>
      </w:r>
      <w:proofErr w:type="spellStart"/>
      <w:r w:rsidRPr="009E4DED">
        <w:rPr>
          <w:rFonts w:cs="Times New Roman"/>
          <w:szCs w:val="24"/>
        </w:rPr>
        <w:t>Pre</w:t>
      </w:r>
      <w:r w:rsidR="0033350C" w:rsidRPr="009E4DED">
        <w:rPr>
          <w:rFonts w:cs="Times New Roman"/>
          <w:szCs w:val="24"/>
        </w:rPr>
        <w:t>-</w:t>
      </w:r>
      <w:r w:rsidRPr="009E4DED">
        <w:rPr>
          <w:rFonts w:cs="Times New Roman"/>
          <w:szCs w:val="24"/>
        </w:rPr>
        <w:t>processing</w:t>
      </w:r>
      <w:proofErr w:type="spellEnd"/>
      <w:r w:rsidR="00650551" w:rsidRPr="009E4DED">
        <w:rPr>
          <w:rFonts w:cs="Times New Roman"/>
          <w:szCs w:val="24"/>
          <w:lang w:val="en-US"/>
        </w:rPr>
        <w:t>.</w:t>
      </w:r>
    </w:p>
    <w:p w14:paraId="2D4B85E7" w14:textId="3A20181C" w:rsidR="00BD6C85" w:rsidRPr="009E4DED" w:rsidRDefault="00DE18A8" w:rsidP="00BD6C85">
      <w:pPr>
        <w:pStyle w:val="ListParagraph"/>
        <w:numPr>
          <w:ilvl w:val="0"/>
          <w:numId w:val="16"/>
        </w:numPr>
        <w:rPr>
          <w:rFonts w:cs="Times New Roman"/>
          <w:szCs w:val="24"/>
        </w:rPr>
      </w:pPr>
      <w:r w:rsidRPr="009E4DED">
        <w:rPr>
          <w:rFonts w:cs="Times New Roman"/>
          <w:szCs w:val="24"/>
        </w:rPr>
        <w:t>Pemisahan data latih dan uji</w:t>
      </w:r>
      <w:r w:rsidR="00650551" w:rsidRPr="009E4DED">
        <w:rPr>
          <w:rFonts w:cs="Times New Roman"/>
          <w:szCs w:val="24"/>
          <w:lang w:val="en-US"/>
        </w:rPr>
        <w:t>.</w:t>
      </w:r>
    </w:p>
    <w:p w14:paraId="643AEBA3" w14:textId="6B5C427C" w:rsidR="00BD6C85" w:rsidRPr="009E4DED" w:rsidRDefault="00DE18A8" w:rsidP="00BD6C85">
      <w:pPr>
        <w:pStyle w:val="ListParagraph"/>
        <w:numPr>
          <w:ilvl w:val="0"/>
          <w:numId w:val="16"/>
        </w:numPr>
        <w:rPr>
          <w:rFonts w:cs="Times New Roman"/>
          <w:szCs w:val="24"/>
        </w:rPr>
      </w:pPr>
      <w:r w:rsidRPr="009E4DED">
        <w:rPr>
          <w:rFonts w:cs="Times New Roman"/>
          <w:szCs w:val="24"/>
        </w:rPr>
        <w:t>Pembentukan model</w:t>
      </w:r>
      <w:r w:rsidR="00650551" w:rsidRPr="009E4DED">
        <w:rPr>
          <w:rFonts w:cs="Times New Roman"/>
          <w:szCs w:val="24"/>
          <w:lang w:val="en-US"/>
        </w:rPr>
        <w:t>.</w:t>
      </w:r>
    </w:p>
    <w:p w14:paraId="465DDAE9" w14:textId="48568459" w:rsidR="00246749" w:rsidRPr="009E4DED" w:rsidRDefault="003B06C7" w:rsidP="00BB03A4">
      <w:pPr>
        <w:pStyle w:val="ListParagraph"/>
        <w:numPr>
          <w:ilvl w:val="0"/>
          <w:numId w:val="16"/>
        </w:numPr>
        <w:rPr>
          <w:rFonts w:cs="Times New Roman"/>
          <w:szCs w:val="24"/>
        </w:rPr>
      </w:pPr>
      <w:r w:rsidRPr="009E4DED">
        <w:rPr>
          <w:rFonts w:cs="Times New Roman"/>
          <w:i/>
          <w:iCs/>
          <w:szCs w:val="24"/>
          <w:lang w:val="en-US"/>
        </w:rPr>
        <w:t>Hyperparameter tunning</w:t>
      </w:r>
      <w:r w:rsidR="00650551" w:rsidRPr="009E4DED">
        <w:rPr>
          <w:rFonts w:cs="Times New Roman"/>
          <w:i/>
          <w:iCs/>
          <w:szCs w:val="24"/>
          <w:lang w:val="en-US"/>
        </w:rPr>
        <w:t>.</w:t>
      </w:r>
    </w:p>
    <w:p w14:paraId="01B122B4" w14:textId="32464106" w:rsidR="00BB03A4" w:rsidRPr="009E4DED" w:rsidRDefault="00BB03A4" w:rsidP="00BB03A4">
      <w:pPr>
        <w:pStyle w:val="ListParagraph"/>
        <w:numPr>
          <w:ilvl w:val="0"/>
          <w:numId w:val="16"/>
        </w:numPr>
        <w:rPr>
          <w:rFonts w:cs="Times New Roman"/>
          <w:szCs w:val="24"/>
        </w:rPr>
      </w:pPr>
      <w:r w:rsidRPr="009E4DED">
        <w:rPr>
          <w:rFonts w:cs="Times New Roman"/>
          <w:szCs w:val="24"/>
          <w:lang w:val="en-US"/>
        </w:rPr>
        <w:t>Testing model</w:t>
      </w:r>
      <w:r w:rsidR="00650551" w:rsidRPr="009E4DED">
        <w:rPr>
          <w:rFonts w:cs="Times New Roman"/>
          <w:szCs w:val="24"/>
          <w:lang w:val="en-US"/>
        </w:rPr>
        <w:t>.</w:t>
      </w:r>
    </w:p>
    <w:p w14:paraId="19A3E900" w14:textId="77777777" w:rsidR="00BB03A4" w:rsidRPr="009E4DED" w:rsidRDefault="00BB03A4">
      <w:pPr>
        <w:pStyle w:val="BAB"/>
        <w:jc w:val="left"/>
        <w:rPr>
          <w:rFonts w:cs="Times New Roman"/>
          <w:szCs w:val="24"/>
        </w:rPr>
        <w:sectPr w:rsidR="00BB03A4" w:rsidRPr="009E4DED" w:rsidSect="00D272B5">
          <w:pgSz w:w="11907" w:h="16840" w:code="9"/>
          <w:pgMar w:top="2268" w:right="1699" w:bottom="1699" w:left="2275" w:header="720" w:footer="720" w:gutter="0"/>
          <w:cols w:space="720"/>
          <w:titlePg/>
          <w:docGrid w:linePitch="360"/>
        </w:sectPr>
      </w:pPr>
    </w:p>
    <w:p w14:paraId="3CF3AA58" w14:textId="00AE543D" w:rsidR="00E6534F" w:rsidRPr="009E4DED" w:rsidRDefault="00E6534F">
      <w:pPr>
        <w:spacing w:after="0" w:line="240" w:lineRule="auto"/>
        <w:rPr>
          <w:rFonts w:cs="Times New Roman"/>
          <w:b/>
          <w:szCs w:val="24"/>
        </w:rPr>
      </w:pPr>
      <w:bookmarkStart w:id="80" w:name="_Toc46216106"/>
    </w:p>
    <w:p w14:paraId="3AE2459C" w14:textId="77777777" w:rsidR="00EE05AE" w:rsidRPr="009E4DED" w:rsidRDefault="00EE05AE" w:rsidP="002A1E21">
      <w:pPr>
        <w:pStyle w:val="Heading2"/>
        <w:jc w:val="center"/>
        <w:rPr>
          <w:rFonts w:ascii="Times New Roman" w:hAnsi="Times New Roman" w:cs="Times New Roman"/>
          <w:b/>
          <w:color w:val="auto"/>
          <w:sz w:val="28"/>
          <w:szCs w:val="28"/>
        </w:rPr>
        <w:sectPr w:rsidR="00EE05AE" w:rsidRPr="009E4DED" w:rsidSect="00D272B5">
          <w:headerReference w:type="first" r:id="rId34"/>
          <w:footerReference w:type="first" r:id="rId35"/>
          <w:type w:val="continuous"/>
          <w:pgSz w:w="11907" w:h="16840" w:code="9"/>
          <w:pgMar w:top="2268" w:right="1699" w:bottom="1699" w:left="2275" w:header="720" w:footer="720" w:gutter="0"/>
          <w:cols w:space="720"/>
          <w:titlePg/>
          <w:docGrid w:linePitch="360"/>
        </w:sectPr>
      </w:pPr>
    </w:p>
    <w:p w14:paraId="34671269" w14:textId="1C85329E" w:rsidR="00246749" w:rsidRPr="009E4DED" w:rsidRDefault="00246749" w:rsidP="00BF0A94">
      <w:pPr>
        <w:pStyle w:val="Heading1"/>
        <w:jc w:val="center"/>
        <w:rPr>
          <w:rFonts w:ascii="Times New Roman" w:eastAsiaTheme="minorEastAsia" w:hAnsi="Times New Roman" w:cs="Times New Roman"/>
          <w:b/>
          <w:color w:val="auto"/>
          <w:sz w:val="28"/>
          <w:szCs w:val="28"/>
        </w:rPr>
      </w:pPr>
      <w:bookmarkStart w:id="81" w:name="_Toc150977925"/>
      <w:bookmarkStart w:id="82" w:name="_Toc158053149"/>
      <w:r w:rsidRPr="009E4DED">
        <w:rPr>
          <w:rFonts w:ascii="Times New Roman" w:hAnsi="Times New Roman" w:cs="Times New Roman"/>
          <w:b/>
          <w:color w:val="auto"/>
          <w:sz w:val="28"/>
          <w:szCs w:val="28"/>
        </w:rPr>
        <w:t>DAFTAR PUSTAKA</w:t>
      </w:r>
      <w:bookmarkEnd w:id="80"/>
      <w:bookmarkEnd w:id="81"/>
      <w:bookmarkEnd w:id="82"/>
    </w:p>
    <w:p w14:paraId="2908C85B" w14:textId="77777777" w:rsidR="00292D09" w:rsidRPr="009E4DED" w:rsidRDefault="00292D09" w:rsidP="00E16D89">
      <w:pPr>
        <w:rPr>
          <w:rStyle w:val="fontstyle01"/>
        </w:rPr>
      </w:pPr>
    </w:p>
    <w:p w14:paraId="6599F38E" w14:textId="77777777" w:rsidR="009F6BF7" w:rsidRPr="009E4DED" w:rsidRDefault="009F6BF7" w:rsidP="00E16D89">
      <w:pPr>
        <w:rPr>
          <w:rStyle w:val="fontstyle01"/>
        </w:rPr>
      </w:pPr>
    </w:p>
    <w:sdt>
      <w:sdtPr>
        <w:rPr>
          <w:rFonts w:eastAsia="Times New Roman" w:cs="Times New Roman"/>
          <w:color w:val="000000"/>
          <w:szCs w:val="24"/>
        </w:rPr>
        <w:tag w:val="MENDELEY_BIBLIOGRAPHY"/>
        <w:id w:val="-1248341545"/>
        <w:placeholder>
          <w:docPart w:val="DefaultPlaceholder_-1854013440"/>
        </w:placeholder>
      </w:sdtPr>
      <w:sdtEndPr/>
      <w:sdtContent>
        <w:p w14:paraId="6B014F42" w14:textId="77777777" w:rsidR="00E6621F" w:rsidRDefault="00E6621F">
          <w:pPr>
            <w:autoSpaceDE w:val="0"/>
            <w:autoSpaceDN w:val="0"/>
            <w:ind w:hanging="480"/>
            <w:divId w:val="1848010727"/>
            <w:rPr>
              <w:rFonts w:eastAsia="Times New Roman"/>
              <w:szCs w:val="24"/>
            </w:rPr>
          </w:pPr>
          <w:proofErr w:type="spellStart"/>
          <w:r>
            <w:rPr>
              <w:rFonts w:eastAsia="Times New Roman"/>
            </w:rPr>
            <w:t>Campos</w:t>
          </w:r>
          <w:proofErr w:type="spellEnd"/>
          <w:r>
            <w:rPr>
              <w:rFonts w:eastAsia="Times New Roman"/>
            </w:rPr>
            <w:t xml:space="preserve">, A., Melin, P., &amp; </w:t>
          </w:r>
          <w:proofErr w:type="spellStart"/>
          <w:r>
            <w:rPr>
              <w:rFonts w:eastAsia="Times New Roman"/>
            </w:rPr>
            <w:t>Sánchez</w:t>
          </w:r>
          <w:proofErr w:type="spellEnd"/>
          <w:r>
            <w:rPr>
              <w:rFonts w:eastAsia="Times New Roman"/>
            </w:rPr>
            <w:t xml:space="preserve">, D. (2023). </w:t>
          </w:r>
          <w:proofErr w:type="spellStart"/>
          <w:r>
            <w:rPr>
              <w:rFonts w:eastAsia="Times New Roman"/>
            </w:rPr>
            <w:t>Multiclass</w:t>
          </w:r>
          <w:proofErr w:type="spellEnd"/>
          <w:r>
            <w:rPr>
              <w:rFonts w:eastAsia="Times New Roman"/>
            </w:rPr>
            <w:t xml:space="preserve"> </w:t>
          </w:r>
          <w:proofErr w:type="spellStart"/>
          <w:r>
            <w:rPr>
              <w:rFonts w:eastAsia="Times New Roman"/>
            </w:rPr>
            <w:t>Mask</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with</w:t>
          </w:r>
          <w:proofErr w:type="spellEnd"/>
          <w:r>
            <w:rPr>
              <w:rFonts w:eastAsia="Times New Roman"/>
            </w:rPr>
            <w:t xml:space="preserve"> a New </w:t>
          </w:r>
          <w:proofErr w:type="spellStart"/>
          <w:r>
            <w:rPr>
              <w:rFonts w:eastAsia="Times New Roman"/>
            </w:rPr>
            <w:t>Convolutional</w:t>
          </w:r>
          <w:proofErr w:type="spellEnd"/>
          <w:r>
            <w:rPr>
              <w:rFonts w:eastAsia="Times New Roman"/>
            </w:rPr>
            <w:t xml:space="preserve"> Neural Model </w:t>
          </w:r>
          <w:proofErr w:type="spellStart"/>
          <w:r>
            <w:rPr>
              <w:rFonts w:eastAsia="Times New Roman"/>
            </w:rPr>
            <w:t>and</w:t>
          </w:r>
          <w:proofErr w:type="spellEnd"/>
          <w:r>
            <w:rPr>
              <w:rFonts w:eastAsia="Times New Roman"/>
            </w:rPr>
            <w:t xml:space="preserve"> </w:t>
          </w:r>
          <w:proofErr w:type="spellStart"/>
          <w:r>
            <w:rPr>
              <w:rFonts w:eastAsia="Times New Roman"/>
            </w:rPr>
            <w:t>Its</w:t>
          </w:r>
          <w:proofErr w:type="spellEnd"/>
          <w:r>
            <w:rPr>
              <w:rFonts w:eastAsia="Times New Roman"/>
            </w:rPr>
            <w:t xml:space="preserve"> Real-</w:t>
          </w:r>
          <w:proofErr w:type="spellStart"/>
          <w:r>
            <w:rPr>
              <w:rFonts w:eastAsia="Times New Roman"/>
            </w:rPr>
            <w:t>Time</w:t>
          </w:r>
          <w:proofErr w:type="spellEnd"/>
          <w:r>
            <w:rPr>
              <w:rFonts w:eastAsia="Times New Roman"/>
            </w:rPr>
            <w:t xml:space="preserve"> </w:t>
          </w:r>
          <w:proofErr w:type="spellStart"/>
          <w:r>
            <w:rPr>
              <w:rFonts w:eastAsia="Times New Roman"/>
            </w:rPr>
            <w:t>Implementation</w:t>
          </w:r>
          <w:proofErr w:type="spellEnd"/>
          <w:r>
            <w:rPr>
              <w:rFonts w:eastAsia="Times New Roman"/>
            </w:rPr>
            <w:t xml:space="preserve">. </w:t>
          </w:r>
          <w:r>
            <w:rPr>
              <w:rFonts w:eastAsia="Times New Roman"/>
              <w:i/>
              <w:iCs/>
            </w:rPr>
            <w:t>Life</w:t>
          </w:r>
          <w:r>
            <w:rPr>
              <w:rFonts w:eastAsia="Times New Roman"/>
            </w:rPr>
            <w:t xml:space="preserve">, </w:t>
          </w:r>
          <w:r>
            <w:rPr>
              <w:rFonts w:eastAsia="Times New Roman"/>
              <w:i/>
              <w:iCs/>
            </w:rPr>
            <w:t>13</w:t>
          </w:r>
          <w:r>
            <w:rPr>
              <w:rFonts w:eastAsia="Times New Roman"/>
            </w:rPr>
            <w:t>(2), 368. https://doi.org/10.3390/life13020368</w:t>
          </w:r>
        </w:p>
        <w:p w14:paraId="2C4A7A55" w14:textId="77777777" w:rsidR="00E6621F" w:rsidRDefault="00E6621F">
          <w:pPr>
            <w:autoSpaceDE w:val="0"/>
            <w:autoSpaceDN w:val="0"/>
            <w:ind w:hanging="480"/>
            <w:divId w:val="681974004"/>
            <w:rPr>
              <w:rFonts w:eastAsia="Times New Roman"/>
            </w:rPr>
          </w:pPr>
          <w:proofErr w:type="spellStart"/>
          <w:r>
            <w:rPr>
              <w:rFonts w:eastAsia="Times New Roman"/>
            </w:rPr>
            <w:t>Chauchan</w:t>
          </w:r>
          <w:proofErr w:type="spellEnd"/>
          <w:r>
            <w:rPr>
              <w:rFonts w:eastAsia="Times New Roman"/>
            </w:rPr>
            <w:t xml:space="preserve">, N. S. (2020, </w:t>
          </w:r>
          <w:proofErr w:type="spellStart"/>
          <w:r>
            <w:rPr>
              <w:rFonts w:eastAsia="Times New Roman"/>
            </w:rPr>
            <w:t>December</w:t>
          </w:r>
          <w:proofErr w:type="spellEnd"/>
          <w:r>
            <w:rPr>
              <w:rFonts w:eastAsia="Times New Roman"/>
            </w:rPr>
            <w:t xml:space="preserve"> 18). </w:t>
          </w:r>
          <w:proofErr w:type="spellStart"/>
          <w:r>
            <w:rPr>
              <w:rFonts w:eastAsia="Times New Roman"/>
              <w:i/>
              <w:iCs/>
            </w:rPr>
            <w:t>Optimization</w:t>
          </w:r>
          <w:proofErr w:type="spellEnd"/>
          <w:r>
            <w:rPr>
              <w:rFonts w:eastAsia="Times New Roman"/>
              <w:i/>
              <w:iCs/>
            </w:rPr>
            <w:t xml:space="preserve"> </w:t>
          </w:r>
          <w:proofErr w:type="spellStart"/>
          <w:r>
            <w:rPr>
              <w:rFonts w:eastAsia="Times New Roman"/>
              <w:i/>
              <w:iCs/>
            </w:rPr>
            <w:t>Algorithms</w:t>
          </w:r>
          <w:proofErr w:type="spellEnd"/>
          <w:r>
            <w:rPr>
              <w:rFonts w:eastAsia="Times New Roman"/>
              <w:i/>
              <w:iCs/>
            </w:rPr>
            <w:t xml:space="preserve"> in Neural </w:t>
          </w:r>
          <w:proofErr w:type="spellStart"/>
          <w:r>
            <w:rPr>
              <w:rFonts w:eastAsia="Times New Roman"/>
              <w:i/>
              <w:iCs/>
            </w:rPr>
            <w:t>Networks</w:t>
          </w:r>
          <w:proofErr w:type="spellEnd"/>
          <w:r>
            <w:rPr>
              <w:rFonts w:eastAsia="Times New Roman"/>
            </w:rPr>
            <w:t xml:space="preserve">. </w:t>
          </w:r>
          <w:proofErr w:type="spellStart"/>
          <w:r>
            <w:rPr>
              <w:rFonts w:eastAsia="Times New Roman"/>
            </w:rPr>
            <w:t>KDnugget</w:t>
          </w:r>
          <w:proofErr w:type="spellEnd"/>
          <w:r>
            <w:rPr>
              <w:rFonts w:eastAsia="Times New Roman"/>
            </w:rPr>
            <w:t>. https://www.kdnuggets.com/2020/12/optimization-algorithms-neural-networks.html</w:t>
          </w:r>
        </w:p>
        <w:p w14:paraId="4043E353" w14:textId="77777777" w:rsidR="00E6621F" w:rsidRDefault="00E6621F">
          <w:pPr>
            <w:autoSpaceDE w:val="0"/>
            <w:autoSpaceDN w:val="0"/>
            <w:ind w:hanging="480"/>
            <w:divId w:val="1607348735"/>
            <w:rPr>
              <w:rFonts w:eastAsia="Times New Roman"/>
            </w:rPr>
          </w:pPr>
          <w:proofErr w:type="spellStart"/>
          <w:r>
            <w:rPr>
              <w:rFonts w:eastAsia="Times New Roman"/>
            </w:rPr>
            <w:t>Chng</w:t>
          </w:r>
          <w:proofErr w:type="spellEnd"/>
          <w:r>
            <w:rPr>
              <w:rFonts w:eastAsia="Times New Roman"/>
            </w:rPr>
            <w:t xml:space="preserve">, Z. M. (2022, August 10).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Depthwise</w:t>
          </w:r>
          <w:proofErr w:type="spellEnd"/>
          <w:r>
            <w:rPr>
              <w:rFonts w:eastAsia="Times New Roman"/>
              <w:i/>
              <w:iCs/>
            </w:rPr>
            <w:t xml:space="preserve"> </w:t>
          </w:r>
          <w:proofErr w:type="spellStart"/>
          <w:r>
            <w:rPr>
              <w:rFonts w:eastAsia="Times New Roman"/>
              <w:i/>
              <w:iCs/>
            </w:rPr>
            <w:t>Separable</w:t>
          </w:r>
          <w:proofErr w:type="spellEnd"/>
          <w:r>
            <w:rPr>
              <w:rFonts w:eastAsia="Times New Roman"/>
              <w:i/>
              <w:iCs/>
            </w:rPr>
            <w:t xml:space="preserve"> </w:t>
          </w:r>
          <w:proofErr w:type="spellStart"/>
          <w:r>
            <w:rPr>
              <w:rFonts w:eastAsia="Times New Roman"/>
              <w:i/>
              <w:iCs/>
            </w:rPr>
            <w:t>Convolutions</w:t>
          </w:r>
          <w:proofErr w:type="spellEnd"/>
          <w:r>
            <w:rPr>
              <w:rFonts w:eastAsia="Times New Roman"/>
              <w:i/>
              <w:iCs/>
            </w:rPr>
            <w:t xml:space="preserve"> in </w:t>
          </w:r>
          <w:proofErr w:type="spellStart"/>
          <w:r>
            <w:rPr>
              <w:rFonts w:eastAsia="Times New Roman"/>
              <w:i/>
              <w:iCs/>
            </w:rPr>
            <w:t>Tensorflow</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proofErr w:type="spellStart"/>
          <w:r>
            <w:rPr>
              <w:rFonts w:eastAsia="Times New Roman"/>
            </w:rPr>
            <w:t>Learning</w:t>
          </w:r>
          <w:proofErr w:type="spellEnd"/>
          <w:r>
            <w:rPr>
              <w:rFonts w:eastAsia="Times New Roman"/>
            </w:rPr>
            <w:t xml:space="preserve"> </w:t>
          </w:r>
          <w:proofErr w:type="spellStart"/>
          <w:r>
            <w:rPr>
              <w:rFonts w:eastAsia="Times New Roman"/>
            </w:rPr>
            <w:t>Mastery</w:t>
          </w:r>
          <w:proofErr w:type="spellEnd"/>
          <w:r>
            <w:rPr>
              <w:rFonts w:eastAsia="Times New Roman"/>
            </w:rPr>
            <w:t>. https://machinelearningmastery.com/using-depthwise-separable-convolutions-in-tensorflow/</w:t>
          </w:r>
        </w:p>
        <w:p w14:paraId="0774B5D5" w14:textId="77777777" w:rsidR="00E6621F" w:rsidRDefault="00E6621F">
          <w:pPr>
            <w:autoSpaceDE w:val="0"/>
            <w:autoSpaceDN w:val="0"/>
            <w:ind w:hanging="480"/>
            <w:divId w:val="732850902"/>
            <w:rPr>
              <w:rFonts w:eastAsia="Times New Roman"/>
            </w:rPr>
          </w:pPr>
          <w:proofErr w:type="spellStart"/>
          <w:r>
            <w:rPr>
              <w:rFonts w:eastAsia="Times New Roman"/>
            </w:rPr>
            <w:t>Dong</w:t>
          </w:r>
          <w:proofErr w:type="spellEnd"/>
          <w:r>
            <w:rPr>
              <w:rFonts w:eastAsia="Times New Roman"/>
            </w:rPr>
            <w:t xml:space="preserve">, K., </w:t>
          </w:r>
          <w:proofErr w:type="spellStart"/>
          <w:r>
            <w:rPr>
              <w:rFonts w:eastAsia="Times New Roman"/>
            </w:rPr>
            <w:t>Zhou</w:t>
          </w:r>
          <w:proofErr w:type="spellEnd"/>
          <w:r>
            <w:rPr>
              <w:rFonts w:eastAsia="Times New Roman"/>
            </w:rPr>
            <w:t xml:space="preserve">, C., </w:t>
          </w:r>
          <w:proofErr w:type="spellStart"/>
          <w:r>
            <w:rPr>
              <w:rFonts w:eastAsia="Times New Roman"/>
            </w:rPr>
            <w:t>Ruan</w:t>
          </w:r>
          <w:proofErr w:type="spellEnd"/>
          <w:r>
            <w:rPr>
              <w:rFonts w:eastAsia="Times New Roman"/>
            </w:rPr>
            <w:t xml:space="preserve">, Y., &amp; Li, Y. (2020). MobileNetV2 Model </w:t>
          </w:r>
          <w:proofErr w:type="spellStart"/>
          <w:r>
            <w:rPr>
              <w:rFonts w:eastAsia="Times New Roman"/>
            </w:rPr>
            <w:t>for</w:t>
          </w:r>
          <w:proofErr w:type="spellEnd"/>
          <w:r>
            <w:rPr>
              <w:rFonts w:eastAsia="Times New Roman"/>
            </w:rPr>
            <w:t xml:space="preserve"> </w:t>
          </w:r>
          <w:proofErr w:type="spellStart"/>
          <w:r>
            <w:rPr>
              <w:rFonts w:eastAsia="Times New Roman"/>
            </w:rPr>
            <w:t>Image</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r>
            <w:rPr>
              <w:rFonts w:eastAsia="Times New Roman"/>
              <w:i/>
              <w:iCs/>
            </w:rPr>
            <w:t xml:space="preserve">2020 2nd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Technology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Application</w:t>
          </w:r>
          <w:proofErr w:type="spellEnd"/>
          <w:r>
            <w:rPr>
              <w:rFonts w:eastAsia="Times New Roman"/>
              <w:i/>
              <w:iCs/>
            </w:rPr>
            <w:t xml:space="preserve"> (ITCA)</w:t>
          </w:r>
          <w:r>
            <w:rPr>
              <w:rFonts w:eastAsia="Times New Roman"/>
            </w:rPr>
            <w:t>, 476–480. https://doi.org/10.1109/ITCA52113.2020.00106</w:t>
          </w:r>
        </w:p>
        <w:p w14:paraId="23705538" w14:textId="77777777" w:rsidR="00E6621F" w:rsidRDefault="00E6621F">
          <w:pPr>
            <w:autoSpaceDE w:val="0"/>
            <w:autoSpaceDN w:val="0"/>
            <w:ind w:hanging="480"/>
            <w:divId w:val="863444556"/>
            <w:rPr>
              <w:rFonts w:eastAsia="Times New Roman"/>
            </w:rPr>
          </w:pPr>
          <w:proofErr w:type="spellStart"/>
          <w:r>
            <w:rPr>
              <w:rFonts w:eastAsia="Times New Roman"/>
            </w:rPr>
            <w:t>Elgendy</w:t>
          </w:r>
          <w:proofErr w:type="spellEnd"/>
          <w:r>
            <w:rPr>
              <w:rFonts w:eastAsia="Times New Roman"/>
            </w:rPr>
            <w:t xml:space="preserve">, M. (2020). Max </w:t>
          </w:r>
          <w:proofErr w:type="spellStart"/>
          <w:r>
            <w:rPr>
              <w:rFonts w:eastAsia="Times New Roman"/>
            </w:rPr>
            <w:t>Pooling</w:t>
          </w:r>
          <w:proofErr w:type="spellEnd"/>
          <w:r>
            <w:rPr>
              <w:rFonts w:eastAsia="Times New Roman"/>
            </w:rPr>
            <w:t xml:space="preserve"> Vs. </w:t>
          </w:r>
          <w:proofErr w:type="spellStart"/>
          <w:r>
            <w:rPr>
              <w:rFonts w:eastAsia="Times New Roman"/>
            </w:rPr>
            <w:t>Average</w:t>
          </w:r>
          <w:proofErr w:type="spellEnd"/>
          <w:r>
            <w:rPr>
              <w:rFonts w:eastAsia="Times New Roman"/>
            </w:rPr>
            <w:t xml:space="preserve"> </w:t>
          </w:r>
          <w:proofErr w:type="spellStart"/>
          <w:r>
            <w:rPr>
              <w:rFonts w:eastAsia="Times New Roman"/>
            </w:rPr>
            <w:t>Pooling</w:t>
          </w:r>
          <w:proofErr w:type="spellEnd"/>
          <w:r>
            <w:rPr>
              <w:rFonts w:eastAsia="Times New Roman"/>
            </w:rPr>
            <w:t xml:space="preserve">. In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Vision Systems</w:t>
          </w:r>
          <w:r>
            <w:rPr>
              <w:rFonts w:eastAsia="Times New Roman"/>
            </w:rPr>
            <w:t xml:space="preserve"> (</w:t>
          </w:r>
          <w:proofErr w:type="spellStart"/>
          <w:r>
            <w:rPr>
              <w:rFonts w:eastAsia="Times New Roman"/>
            </w:rPr>
            <w:t>pp</w:t>
          </w:r>
          <w:proofErr w:type="spellEnd"/>
          <w:r>
            <w:rPr>
              <w:rFonts w:eastAsia="Times New Roman"/>
            </w:rPr>
            <w:t xml:space="preserve">. 115–116). </w:t>
          </w:r>
          <w:proofErr w:type="spellStart"/>
          <w:r>
            <w:rPr>
              <w:rFonts w:eastAsia="Times New Roman"/>
            </w:rPr>
            <w:t>Manning</w:t>
          </w:r>
          <w:proofErr w:type="spellEnd"/>
          <w:r>
            <w:rPr>
              <w:rFonts w:eastAsia="Times New Roman"/>
            </w:rPr>
            <w:t xml:space="preserve"> Publications Co.</w:t>
          </w:r>
        </w:p>
        <w:p w14:paraId="2781F899" w14:textId="77777777" w:rsidR="00E6621F" w:rsidRDefault="00E6621F">
          <w:pPr>
            <w:autoSpaceDE w:val="0"/>
            <w:autoSpaceDN w:val="0"/>
            <w:ind w:hanging="480"/>
            <w:divId w:val="1571234262"/>
            <w:rPr>
              <w:rFonts w:eastAsia="Times New Roman"/>
            </w:rPr>
          </w:pPr>
          <w:r>
            <w:rPr>
              <w:rFonts w:eastAsia="Times New Roman"/>
            </w:rPr>
            <w:t xml:space="preserve">Fauzi, S., </w:t>
          </w:r>
          <w:proofErr w:type="spellStart"/>
          <w:r>
            <w:rPr>
              <w:rFonts w:eastAsia="Times New Roman"/>
            </w:rPr>
            <w:t>Eosina</w:t>
          </w:r>
          <w:proofErr w:type="spellEnd"/>
          <w:r>
            <w:rPr>
              <w:rFonts w:eastAsia="Times New Roman"/>
            </w:rPr>
            <w:t xml:space="preserve">, P., &amp; Laxmi, G. F. (2019). Implementasi </w:t>
          </w:r>
          <w:proofErr w:type="spellStart"/>
          <w:r>
            <w:rPr>
              <w:rFonts w:eastAsia="Times New Roman"/>
            </w:rPr>
            <w:t>Convolutional</w:t>
          </w:r>
          <w:proofErr w:type="spellEnd"/>
          <w:r>
            <w:rPr>
              <w:rFonts w:eastAsia="Times New Roman"/>
            </w:rPr>
            <w:t xml:space="preserve"> Neural Network Untuk Identifikasi Ikan Air Tawar. In G. F. Laxmi &amp; S. A. </w:t>
          </w:r>
          <w:proofErr w:type="spellStart"/>
          <w:r>
            <w:rPr>
              <w:rFonts w:eastAsia="Times New Roman"/>
            </w:rPr>
            <w:t>Hudjimartsu</w:t>
          </w:r>
          <w:proofErr w:type="spellEnd"/>
          <w:r>
            <w:rPr>
              <w:rFonts w:eastAsia="Times New Roman"/>
            </w:rPr>
            <w:t xml:space="preserve"> (</w:t>
          </w:r>
          <w:proofErr w:type="spellStart"/>
          <w:r>
            <w:rPr>
              <w:rFonts w:eastAsia="Times New Roman"/>
            </w:rPr>
            <w:t>Eds</w:t>
          </w:r>
          <w:proofErr w:type="spellEnd"/>
          <w:r>
            <w:rPr>
              <w:rFonts w:eastAsia="Times New Roman"/>
            </w:rPr>
            <w:t xml:space="preserve">.), </w:t>
          </w:r>
          <w:r>
            <w:rPr>
              <w:rFonts w:eastAsia="Times New Roman"/>
              <w:i/>
              <w:iCs/>
            </w:rPr>
            <w:t>Seminar Nasional Teknologi Informasi 2019</w:t>
          </w:r>
          <w:r>
            <w:rPr>
              <w:rFonts w:eastAsia="Times New Roman"/>
            </w:rPr>
            <w:t xml:space="preserve"> (</w:t>
          </w:r>
          <w:proofErr w:type="spellStart"/>
          <w:r>
            <w:rPr>
              <w:rFonts w:eastAsia="Times New Roman"/>
            </w:rPr>
            <w:t>pp</w:t>
          </w:r>
          <w:proofErr w:type="spellEnd"/>
          <w:r>
            <w:rPr>
              <w:rFonts w:eastAsia="Times New Roman"/>
            </w:rPr>
            <w:t>. 163–167).</w:t>
          </w:r>
        </w:p>
        <w:p w14:paraId="402AC259" w14:textId="77777777" w:rsidR="00E6621F" w:rsidRDefault="00E6621F">
          <w:pPr>
            <w:autoSpaceDE w:val="0"/>
            <w:autoSpaceDN w:val="0"/>
            <w:ind w:hanging="480"/>
            <w:divId w:val="664935646"/>
            <w:rPr>
              <w:rFonts w:eastAsia="Times New Roman"/>
            </w:rPr>
          </w:pPr>
          <w:r>
            <w:rPr>
              <w:rFonts w:eastAsia="Times New Roman"/>
            </w:rPr>
            <w:t xml:space="preserve">Hanifa, M. F., Ramadhan, A. T., Husna, N., </w:t>
          </w:r>
          <w:proofErr w:type="spellStart"/>
          <w:r>
            <w:rPr>
              <w:rFonts w:eastAsia="Times New Roman"/>
            </w:rPr>
            <w:t>Widiyono</w:t>
          </w:r>
          <w:proofErr w:type="spellEnd"/>
          <w:r>
            <w:rPr>
              <w:rFonts w:eastAsia="Times New Roman"/>
            </w:rPr>
            <w:t xml:space="preserve">, N. A., Mubarak, R. S., Putri, A. A., &amp; </w:t>
          </w:r>
          <w:proofErr w:type="spellStart"/>
          <w:r>
            <w:rPr>
              <w:rFonts w:eastAsia="Times New Roman"/>
            </w:rPr>
            <w:t>Priyanta</w:t>
          </w:r>
          <w:proofErr w:type="spellEnd"/>
          <w:r>
            <w:rPr>
              <w:rFonts w:eastAsia="Times New Roman"/>
            </w:rPr>
            <w:t xml:space="preserve">, S. (2023). </w:t>
          </w:r>
          <w:proofErr w:type="spellStart"/>
          <w:r>
            <w:rPr>
              <w:rFonts w:eastAsia="Times New Roman"/>
            </w:rPr>
            <w:t>Fishku</w:t>
          </w:r>
          <w:proofErr w:type="spellEnd"/>
          <w:r>
            <w:rPr>
              <w:rFonts w:eastAsia="Times New Roman"/>
            </w:rPr>
            <w:t xml:space="preserve"> </w:t>
          </w:r>
          <w:proofErr w:type="spellStart"/>
          <w:r>
            <w:rPr>
              <w:rFonts w:eastAsia="Times New Roman"/>
            </w:rPr>
            <w:t>Apps</w:t>
          </w:r>
          <w:proofErr w:type="spellEnd"/>
          <w:r>
            <w:rPr>
              <w:rFonts w:eastAsia="Times New Roman"/>
            </w:rPr>
            <w:t xml:space="preserve">: </w:t>
          </w:r>
          <w:proofErr w:type="spellStart"/>
          <w:r>
            <w:rPr>
              <w:rFonts w:eastAsia="Times New Roman"/>
            </w:rPr>
            <w:t>Fishes</w:t>
          </w:r>
          <w:proofErr w:type="spellEnd"/>
          <w:r>
            <w:rPr>
              <w:rFonts w:eastAsia="Times New Roman"/>
            </w:rPr>
            <w:t xml:space="preserve"> </w:t>
          </w:r>
          <w:proofErr w:type="spellStart"/>
          <w:r>
            <w:rPr>
              <w:rFonts w:eastAsia="Times New Roman"/>
            </w:rPr>
            <w:t>Freshness</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CNN </w:t>
          </w:r>
          <w:proofErr w:type="spellStart"/>
          <w:r>
            <w:rPr>
              <w:rFonts w:eastAsia="Times New Roman"/>
            </w:rPr>
            <w:t>With</w:t>
          </w:r>
          <w:proofErr w:type="spellEnd"/>
          <w:r>
            <w:rPr>
              <w:rFonts w:eastAsia="Times New Roman"/>
            </w:rPr>
            <w:t xml:space="preserve"> MobilenetV2. </w:t>
          </w:r>
          <w:r>
            <w:rPr>
              <w:rFonts w:eastAsia="Times New Roman"/>
              <w:i/>
              <w:iCs/>
            </w:rPr>
            <w:t xml:space="preserve">IJCCS (Indonesian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Cybernetics</w:t>
          </w:r>
          <w:proofErr w:type="spellEnd"/>
          <w:r>
            <w:rPr>
              <w:rFonts w:eastAsia="Times New Roman"/>
              <w:i/>
              <w:iCs/>
            </w:rPr>
            <w:t xml:space="preserve"> Systems)</w:t>
          </w:r>
          <w:r>
            <w:rPr>
              <w:rFonts w:eastAsia="Times New Roman"/>
            </w:rPr>
            <w:t xml:space="preserve">, </w:t>
          </w:r>
          <w:r>
            <w:rPr>
              <w:rFonts w:eastAsia="Times New Roman"/>
              <w:i/>
              <w:iCs/>
            </w:rPr>
            <w:t>17</w:t>
          </w:r>
          <w:r>
            <w:rPr>
              <w:rFonts w:eastAsia="Times New Roman"/>
            </w:rPr>
            <w:t>(1), 67. https://doi.org/10.22146/ijccs.80049</w:t>
          </w:r>
        </w:p>
        <w:p w14:paraId="436EB616" w14:textId="77777777" w:rsidR="00E6621F" w:rsidRDefault="00E6621F">
          <w:pPr>
            <w:autoSpaceDE w:val="0"/>
            <w:autoSpaceDN w:val="0"/>
            <w:ind w:hanging="480"/>
            <w:divId w:val="2018730049"/>
            <w:rPr>
              <w:rFonts w:eastAsia="Times New Roman"/>
            </w:rPr>
          </w:pPr>
          <w:r>
            <w:rPr>
              <w:rFonts w:eastAsia="Times New Roman"/>
            </w:rPr>
            <w:t xml:space="preserve">Jordan, J. (2018, March 1). </w:t>
          </w:r>
          <w:proofErr w:type="spellStart"/>
          <w:r>
            <w:rPr>
              <w:rFonts w:eastAsia="Times New Roman"/>
              <w:i/>
              <w:iCs/>
            </w:rPr>
            <w:t>Setting</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rate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neural </w:t>
          </w:r>
          <w:proofErr w:type="spellStart"/>
          <w:r>
            <w:rPr>
              <w:rFonts w:eastAsia="Times New Roman"/>
              <w:i/>
              <w:iCs/>
            </w:rPr>
            <w:t>network</w:t>
          </w:r>
          <w:proofErr w:type="spellEnd"/>
          <w:r>
            <w:rPr>
              <w:rFonts w:eastAsia="Times New Roman"/>
            </w:rPr>
            <w:t>. https://www.jeremyjordan.me/nn-learning-rate/</w:t>
          </w:r>
        </w:p>
        <w:p w14:paraId="094C3719" w14:textId="77777777" w:rsidR="00E6621F" w:rsidRDefault="00E6621F">
          <w:pPr>
            <w:autoSpaceDE w:val="0"/>
            <w:autoSpaceDN w:val="0"/>
            <w:ind w:hanging="480"/>
            <w:divId w:val="1386905573"/>
            <w:rPr>
              <w:rFonts w:eastAsia="Times New Roman"/>
            </w:rPr>
          </w:pPr>
          <w:proofErr w:type="spellStart"/>
          <w:r>
            <w:rPr>
              <w:rFonts w:eastAsia="Times New Roman"/>
            </w:rPr>
            <w:t>Kemdikbud</w:t>
          </w:r>
          <w:proofErr w:type="spellEnd"/>
          <w:r>
            <w:rPr>
              <w:rFonts w:eastAsia="Times New Roman"/>
            </w:rPr>
            <w:t xml:space="preserve">. (2022). </w:t>
          </w:r>
          <w:r>
            <w:rPr>
              <w:rFonts w:eastAsia="Times New Roman"/>
              <w:i/>
              <w:iCs/>
            </w:rPr>
            <w:t>Warisan Budaya Tak Benda - Hasil Pencarian Sambal</w:t>
          </w:r>
          <w:r>
            <w:rPr>
              <w:rFonts w:eastAsia="Times New Roman"/>
            </w:rPr>
            <w:t>. https://warisanbudaya.kemdikbud.go.id/?cari=sambal&amp;provinsi=&amp;domain=</w:t>
          </w:r>
        </w:p>
        <w:p w14:paraId="4BEA6A09" w14:textId="77777777" w:rsidR="00E6621F" w:rsidRDefault="00E6621F">
          <w:pPr>
            <w:autoSpaceDE w:val="0"/>
            <w:autoSpaceDN w:val="0"/>
            <w:ind w:hanging="480"/>
            <w:divId w:val="512767659"/>
            <w:rPr>
              <w:rFonts w:eastAsia="Times New Roman"/>
            </w:rPr>
          </w:pPr>
          <w:proofErr w:type="spellStart"/>
          <w:r>
            <w:rPr>
              <w:rFonts w:eastAsia="Times New Roman"/>
            </w:rPr>
            <w:t>Kenton</w:t>
          </w:r>
          <w:proofErr w:type="spellEnd"/>
          <w:r>
            <w:rPr>
              <w:rFonts w:eastAsia="Times New Roman"/>
            </w:rPr>
            <w:t xml:space="preserve">, W. (2022, May 24). </w:t>
          </w:r>
          <w:proofErr w:type="spellStart"/>
          <w:r>
            <w:rPr>
              <w:rFonts w:eastAsia="Times New Roman"/>
              <w:i/>
              <w:iCs/>
            </w:rPr>
            <w:t>What</w:t>
          </w:r>
          <w:proofErr w:type="spellEnd"/>
          <w:r>
            <w:rPr>
              <w:rFonts w:eastAsia="Times New Roman"/>
              <w:i/>
              <w:iCs/>
            </w:rPr>
            <w:t xml:space="preserve"> Is </w:t>
          </w:r>
          <w:proofErr w:type="spellStart"/>
          <w:r>
            <w:rPr>
              <w:rFonts w:eastAsia="Times New Roman"/>
              <w:i/>
              <w:iCs/>
            </w:rPr>
            <w:t>End</w:t>
          </w:r>
          <w:proofErr w:type="spellEnd"/>
          <w:r>
            <w:rPr>
              <w:rFonts w:eastAsia="Times New Roman"/>
              <w:i/>
              <w:iCs/>
            </w:rPr>
            <w:t>-To-</w:t>
          </w:r>
          <w:proofErr w:type="spellStart"/>
          <w:r>
            <w:rPr>
              <w:rFonts w:eastAsia="Times New Roman"/>
              <w:i/>
              <w:iCs/>
            </w:rPr>
            <w:t>End</w:t>
          </w:r>
          <w:proofErr w:type="spellEnd"/>
          <w:r>
            <w:rPr>
              <w:rFonts w:eastAsia="Times New Roman"/>
              <w:i/>
              <w:iCs/>
            </w:rPr>
            <w:t xml:space="preserve">? A </w:t>
          </w:r>
          <w:proofErr w:type="spellStart"/>
          <w:r>
            <w:rPr>
              <w:rFonts w:eastAsia="Times New Roman"/>
              <w:i/>
              <w:iCs/>
            </w:rPr>
            <w:t>Full</w:t>
          </w:r>
          <w:proofErr w:type="spellEnd"/>
          <w:r>
            <w:rPr>
              <w:rFonts w:eastAsia="Times New Roman"/>
              <w:i/>
              <w:iCs/>
            </w:rPr>
            <w:t xml:space="preserve"> </w:t>
          </w:r>
          <w:proofErr w:type="spellStart"/>
          <w:r>
            <w:rPr>
              <w:rFonts w:eastAsia="Times New Roman"/>
              <w:i/>
              <w:iCs/>
            </w:rPr>
            <w:t>Process</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Start </w:t>
          </w:r>
          <w:proofErr w:type="spellStart"/>
          <w:r>
            <w:rPr>
              <w:rFonts w:eastAsia="Times New Roman"/>
              <w:i/>
              <w:iCs/>
            </w:rPr>
            <w:t>to</w:t>
          </w:r>
          <w:proofErr w:type="spellEnd"/>
          <w:r>
            <w:rPr>
              <w:rFonts w:eastAsia="Times New Roman"/>
              <w:i/>
              <w:iCs/>
            </w:rPr>
            <w:t xml:space="preserve"> </w:t>
          </w:r>
          <w:proofErr w:type="spellStart"/>
          <w:r>
            <w:rPr>
              <w:rFonts w:eastAsia="Times New Roman"/>
              <w:i/>
              <w:iCs/>
            </w:rPr>
            <w:t>Finish</w:t>
          </w:r>
          <w:proofErr w:type="spellEnd"/>
          <w:r>
            <w:rPr>
              <w:rFonts w:eastAsia="Times New Roman"/>
            </w:rPr>
            <w:t>. https://www.investopedia.com/terms/e/end-to-end.asp</w:t>
          </w:r>
        </w:p>
        <w:p w14:paraId="7AF2BEB2" w14:textId="77777777" w:rsidR="00E6621F" w:rsidRDefault="00E6621F">
          <w:pPr>
            <w:autoSpaceDE w:val="0"/>
            <w:autoSpaceDN w:val="0"/>
            <w:ind w:hanging="480"/>
            <w:divId w:val="1503162651"/>
            <w:rPr>
              <w:rFonts w:eastAsia="Times New Roman"/>
            </w:rPr>
          </w:pPr>
          <w:r>
            <w:rPr>
              <w:rFonts w:eastAsia="Times New Roman"/>
            </w:rPr>
            <w:t xml:space="preserve">Keras. (2024). </w:t>
          </w:r>
          <w:proofErr w:type="spellStart"/>
          <w:r>
            <w:rPr>
              <w:rFonts w:eastAsia="Times New Roman"/>
              <w:i/>
              <w:iCs/>
            </w:rPr>
            <w:t>MobileNet</w:t>
          </w:r>
          <w:proofErr w:type="spellEnd"/>
          <w:r>
            <w:rPr>
              <w:rFonts w:eastAsia="Times New Roman"/>
              <w:i/>
              <w:iCs/>
            </w:rPr>
            <w:t>, MobileNetV2, dan MobileNetV3</w:t>
          </w:r>
          <w:r>
            <w:rPr>
              <w:rFonts w:eastAsia="Times New Roman"/>
            </w:rPr>
            <w:t>. https://keras.io/api/applications/mobilenet/#mobilenetv2-function</w:t>
          </w:r>
        </w:p>
        <w:p w14:paraId="4D8AB44A" w14:textId="77777777" w:rsidR="00E6621F" w:rsidRDefault="00E6621F">
          <w:pPr>
            <w:autoSpaceDE w:val="0"/>
            <w:autoSpaceDN w:val="0"/>
            <w:ind w:hanging="480"/>
            <w:divId w:val="856043785"/>
            <w:rPr>
              <w:rFonts w:eastAsia="Times New Roman"/>
            </w:rPr>
          </w:pPr>
          <w:proofErr w:type="spellStart"/>
          <w:r>
            <w:rPr>
              <w:rFonts w:eastAsia="Times New Roman"/>
            </w:rPr>
            <w:t>Ketkar</w:t>
          </w:r>
          <w:proofErr w:type="spellEnd"/>
          <w:r>
            <w:rPr>
              <w:rFonts w:eastAsia="Times New Roman"/>
            </w:rPr>
            <w:t xml:space="preserve">, N. (2017). </w:t>
          </w:r>
          <w:proofErr w:type="spellStart"/>
          <w:r>
            <w:rPr>
              <w:rFonts w:eastAsia="Times New Roman"/>
            </w:rPr>
            <w:t>Convolutional</w:t>
          </w:r>
          <w:proofErr w:type="spellEnd"/>
          <w:r>
            <w:rPr>
              <w:rFonts w:eastAsia="Times New Roman"/>
            </w:rPr>
            <w:t xml:space="preserve"> Neural </w:t>
          </w:r>
          <w:proofErr w:type="spellStart"/>
          <w:r>
            <w:rPr>
              <w:rFonts w:eastAsia="Times New Roman"/>
            </w:rPr>
            <w:t>Networks</w:t>
          </w:r>
          <w:proofErr w:type="spellEnd"/>
          <w:r>
            <w:rPr>
              <w:rFonts w:eastAsia="Times New Roman"/>
            </w:rPr>
            <w:t xml:space="preserve">. In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Python</w:t>
          </w:r>
          <w:proofErr w:type="spellEnd"/>
          <w:r>
            <w:rPr>
              <w:rFonts w:eastAsia="Times New Roman"/>
              <w:i/>
              <w:iCs/>
            </w:rPr>
            <w:t xml:space="preserve">: A </w:t>
          </w:r>
          <w:proofErr w:type="spellStart"/>
          <w:r>
            <w:rPr>
              <w:rFonts w:eastAsia="Times New Roman"/>
              <w:i/>
              <w:iCs/>
            </w:rPr>
            <w:t>Hands-on</w:t>
          </w:r>
          <w:proofErr w:type="spellEnd"/>
          <w:r>
            <w:rPr>
              <w:rFonts w:eastAsia="Times New Roman"/>
              <w:i/>
              <w:iCs/>
            </w:rPr>
            <w:t xml:space="preserve"> </w:t>
          </w:r>
          <w:proofErr w:type="spellStart"/>
          <w:r>
            <w:rPr>
              <w:rFonts w:eastAsia="Times New Roman"/>
              <w:i/>
              <w:iCs/>
            </w:rPr>
            <w:t>Introduction</w:t>
          </w:r>
          <w:proofErr w:type="spellEnd"/>
          <w:r>
            <w:rPr>
              <w:rFonts w:eastAsia="Times New Roman"/>
            </w:rPr>
            <w:t xml:space="preserve"> (</w:t>
          </w:r>
          <w:proofErr w:type="spellStart"/>
          <w:r>
            <w:rPr>
              <w:rFonts w:eastAsia="Times New Roman"/>
            </w:rPr>
            <w:t>pp</w:t>
          </w:r>
          <w:proofErr w:type="spellEnd"/>
          <w:r>
            <w:rPr>
              <w:rFonts w:eastAsia="Times New Roman"/>
            </w:rPr>
            <w:t xml:space="preserve">. 63–78). </w:t>
          </w:r>
          <w:proofErr w:type="spellStart"/>
          <w:r>
            <w:rPr>
              <w:rFonts w:eastAsia="Times New Roman"/>
            </w:rPr>
            <w:t>Apress</w:t>
          </w:r>
          <w:proofErr w:type="spellEnd"/>
          <w:r>
            <w:rPr>
              <w:rFonts w:eastAsia="Times New Roman"/>
            </w:rPr>
            <w:t>. https://doi.org/10.1007/978-1-4842-2766-4_5</w:t>
          </w:r>
        </w:p>
        <w:p w14:paraId="5D335E03" w14:textId="77777777" w:rsidR="00E6621F" w:rsidRDefault="00E6621F">
          <w:pPr>
            <w:autoSpaceDE w:val="0"/>
            <w:autoSpaceDN w:val="0"/>
            <w:ind w:hanging="480"/>
            <w:divId w:val="1266771176"/>
            <w:rPr>
              <w:rFonts w:eastAsia="Times New Roman"/>
            </w:rPr>
          </w:pPr>
          <w:proofErr w:type="spellStart"/>
          <w:r>
            <w:rPr>
              <w:rFonts w:eastAsia="Times New Roman"/>
            </w:rPr>
            <w:t>Kingma</w:t>
          </w:r>
          <w:proofErr w:type="spellEnd"/>
          <w:r>
            <w:rPr>
              <w:rFonts w:eastAsia="Times New Roman"/>
            </w:rPr>
            <w:t xml:space="preserve">, D. P., &amp; </w:t>
          </w:r>
          <w:proofErr w:type="spellStart"/>
          <w:r>
            <w:rPr>
              <w:rFonts w:eastAsia="Times New Roman"/>
            </w:rPr>
            <w:t>Ba</w:t>
          </w:r>
          <w:proofErr w:type="spellEnd"/>
          <w:r>
            <w:rPr>
              <w:rFonts w:eastAsia="Times New Roman"/>
            </w:rPr>
            <w:t xml:space="preserve">, J. L. (2017). Adam: A </w:t>
          </w:r>
          <w:proofErr w:type="spellStart"/>
          <w:r>
            <w:rPr>
              <w:rFonts w:eastAsia="Times New Roman"/>
            </w:rPr>
            <w:t>Method</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Stochastic</w:t>
          </w:r>
          <w:proofErr w:type="spellEnd"/>
          <w:r>
            <w:rPr>
              <w:rFonts w:eastAsia="Times New Roman"/>
            </w:rPr>
            <w:t xml:space="preserve"> </w:t>
          </w:r>
          <w:proofErr w:type="spellStart"/>
          <w:r>
            <w:rPr>
              <w:rFonts w:eastAsia="Times New Roman"/>
            </w:rPr>
            <w:t>Optimization</w:t>
          </w:r>
          <w:proofErr w:type="spellEnd"/>
          <w:r>
            <w:rPr>
              <w:rFonts w:eastAsia="Times New Roman"/>
            </w:rPr>
            <w:t xml:space="preserve">. </w:t>
          </w:r>
          <w:r>
            <w:rPr>
              <w:rFonts w:eastAsia="Times New Roman"/>
              <w:i/>
              <w:iCs/>
            </w:rPr>
            <w:t xml:space="preserve">The 3rd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Representations</w:t>
          </w:r>
          <w:proofErr w:type="spellEnd"/>
          <w:r>
            <w:rPr>
              <w:rFonts w:eastAsia="Times New Roman"/>
            </w:rPr>
            <w:t>.</w:t>
          </w:r>
        </w:p>
        <w:p w14:paraId="16AA7ED8" w14:textId="77777777" w:rsidR="00E6621F" w:rsidRDefault="00E6621F">
          <w:pPr>
            <w:autoSpaceDE w:val="0"/>
            <w:autoSpaceDN w:val="0"/>
            <w:ind w:hanging="480"/>
            <w:divId w:val="950556262"/>
            <w:rPr>
              <w:rFonts w:eastAsia="Times New Roman"/>
            </w:rPr>
          </w:pPr>
          <w:r>
            <w:rPr>
              <w:rFonts w:eastAsia="Times New Roman"/>
            </w:rPr>
            <w:t xml:space="preserve">Kurniadi, F. I. (2021). Klasifikasi Topeng Cirebon menggunakan Metode </w:t>
          </w:r>
          <w:proofErr w:type="spellStart"/>
          <w:r>
            <w:rPr>
              <w:rFonts w:eastAsia="Times New Roman"/>
            </w:rPr>
            <w:t>Convolutional</w:t>
          </w:r>
          <w:proofErr w:type="spellEnd"/>
          <w:r>
            <w:rPr>
              <w:rFonts w:eastAsia="Times New Roman"/>
            </w:rPr>
            <w:t xml:space="preserve"> Neural Network. </w:t>
          </w:r>
          <w:r>
            <w:rPr>
              <w:rFonts w:eastAsia="Times New Roman"/>
              <w:i/>
              <w:iCs/>
            </w:rPr>
            <w:t>JATISI (Jurnal Teknik Informatika Dan Sistem Informasi)</w:t>
          </w:r>
          <w:r>
            <w:rPr>
              <w:rFonts w:eastAsia="Times New Roman"/>
            </w:rPr>
            <w:t xml:space="preserve">, </w:t>
          </w:r>
          <w:r>
            <w:rPr>
              <w:rFonts w:eastAsia="Times New Roman"/>
              <w:i/>
              <w:iCs/>
            </w:rPr>
            <w:t>8</w:t>
          </w:r>
          <w:r>
            <w:rPr>
              <w:rFonts w:eastAsia="Times New Roman"/>
            </w:rPr>
            <w:t>(1), 163–169. https://doi.org/10.35957/jatisi.v8i1.568</w:t>
          </w:r>
        </w:p>
        <w:p w14:paraId="25D0F192" w14:textId="77777777" w:rsidR="00E6621F" w:rsidRDefault="00E6621F">
          <w:pPr>
            <w:autoSpaceDE w:val="0"/>
            <w:autoSpaceDN w:val="0"/>
            <w:ind w:hanging="480"/>
            <w:divId w:val="580220004"/>
            <w:rPr>
              <w:rFonts w:eastAsia="Times New Roman"/>
            </w:rPr>
          </w:pPr>
          <w:proofErr w:type="spellStart"/>
          <w:r>
            <w:rPr>
              <w:rFonts w:eastAsia="Times New Roman"/>
            </w:rPr>
            <w:t>Liew</w:t>
          </w:r>
          <w:proofErr w:type="spellEnd"/>
          <w:r>
            <w:rPr>
              <w:rFonts w:eastAsia="Times New Roman"/>
            </w:rPr>
            <w:t xml:space="preserve">, S. S., Khalil-Hani, M., Ahmad </w:t>
          </w:r>
          <w:proofErr w:type="spellStart"/>
          <w:r>
            <w:rPr>
              <w:rFonts w:eastAsia="Times New Roman"/>
            </w:rPr>
            <w:t>Radzi</w:t>
          </w:r>
          <w:proofErr w:type="spellEnd"/>
          <w:r>
            <w:rPr>
              <w:rFonts w:eastAsia="Times New Roman"/>
            </w:rPr>
            <w:t xml:space="preserve">, S., &amp; </w:t>
          </w:r>
          <w:proofErr w:type="spellStart"/>
          <w:r>
            <w:rPr>
              <w:rFonts w:eastAsia="Times New Roman"/>
            </w:rPr>
            <w:t>Bakhteri</w:t>
          </w:r>
          <w:proofErr w:type="spellEnd"/>
          <w:r>
            <w:rPr>
              <w:rFonts w:eastAsia="Times New Roman"/>
            </w:rPr>
            <w:t xml:space="preserve">, R. (2016). Gender </w:t>
          </w:r>
          <w:proofErr w:type="spellStart"/>
          <w:r>
            <w:rPr>
              <w:rFonts w:eastAsia="Times New Roman"/>
            </w:rPr>
            <w:t>classification</w:t>
          </w:r>
          <w:proofErr w:type="spellEnd"/>
          <w:r>
            <w:rPr>
              <w:rFonts w:eastAsia="Times New Roman"/>
            </w:rPr>
            <w:t xml:space="preserve">: A </w:t>
          </w:r>
          <w:proofErr w:type="spellStart"/>
          <w:r>
            <w:rPr>
              <w:rFonts w:eastAsia="Times New Roman"/>
            </w:rPr>
            <w:t>convolutional</w:t>
          </w:r>
          <w:proofErr w:type="spellEnd"/>
          <w:r>
            <w:rPr>
              <w:rFonts w:eastAsia="Times New Roman"/>
            </w:rPr>
            <w:t xml:space="preserve"> neural </w:t>
          </w:r>
          <w:proofErr w:type="spellStart"/>
          <w:r>
            <w:rPr>
              <w:rFonts w:eastAsia="Times New Roman"/>
            </w:rPr>
            <w:t>network</w:t>
          </w:r>
          <w:proofErr w:type="spellEnd"/>
          <w:r>
            <w:rPr>
              <w:rFonts w:eastAsia="Times New Roman"/>
            </w:rPr>
            <w:t xml:space="preserve"> </w:t>
          </w:r>
          <w:proofErr w:type="spellStart"/>
          <w:r>
            <w:rPr>
              <w:rFonts w:eastAsia="Times New Roman"/>
            </w:rPr>
            <w:t>approach</w:t>
          </w:r>
          <w:proofErr w:type="spellEnd"/>
          <w:r>
            <w:rPr>
              <w:rFonts w:eastAsia="Times New Roman"/>
            </w:rPr>
            <w:t xml:space="preserve">. </w:t>
          </w:r>
          <w:proofErr w:type="spellStart"/>
          <w:r>
            <w:rPr>
              <w:rFonts w:eastAsia="Times New Roman"/>
              <w:i/>
              <w:iCs/>
            </w:rPr>
            <w:t>Turkish</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Electrical</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w:t>
          </w:r>
          <w:r>
            <w:rPr>
              <w:rFonts w:eastAsia="Times New Roman"/>
              <w:i/>
              <w:iCs/>
            </w:rPr>
            <w:t>24</w:t>
          </w:r>
          <w:r>
            <w:rPr>
              <w:rFonts w:eastAsia="Times New Roman"/>
            </w:rPr>
            <w:t>(3), 1248–1264. https://doi.org/10.3906/elk-1311-58</w:t>
          </w:r>
        </w:p>
        <w:p w14:paraId="5BD0445B" w14:textId="77777777" w:rsidR="00E6621F" w:rsidRDefault="00E6621F">
          <w:pPr>
            <w:autoSpaceDE w:val="0"/>
            <w:autoSpaceDN w:val="0"/>
            <w:ind w:hanging="480"/>
            <w:divId w:val="1139231294"/>
            <w:rPr>
              <w:rFonts w:eastAsia="Times New Roman"/>
            </w:rPr>
          </w:pPr>
          <w:r>
            <w:rPr>
              <w:rFonts w:eastAsia="Times New Roman"/>
            </w:rPr>
            <w:t xml:space="preserve">Liu, X., Jia, Z., </w:t>
          </w:r>
          <w:proofErr w:type="spellStart"/>
          <w:r>
            <w:rPr>
              <w:rFonts w:eastAsia="Times New Roman"/>
            </w:rPr>
            <w:t>Hou</w:t>
          </w:r>
          <w:proofErr w:type="spellEnd"/>
          <w:r>
            <w:rPr>
              <w:rFonts w:eastAsia="Times New Roman"/>
            </w:rPr>
            <w:t xml:space="preserve">, X., </w:t>
          </w:r>
          <w:proofErr w:type="spellStart"/>
          <w:r>
            <w:rPr>
              <w:rFonts w:eastAsia="Times New Roman"/>
            </w:rPr>
            <w:t>Fu</w:t>
          </w:r>
          <w:proofErr w:type="spellEnd"/>
          <w:r>
            <w:rPr>
              <w:rFonts w:eastAsia="Times New Roman"/>
            </w:rPr>
            <w:t>, M., Ma, L., &amp; Sun, Q. (2019). Real-</w:t>
          </w:r>
          <w:proofErr w:type="spellStart"/>
          <w:r>
            <w:rPr>
              <w:rFonts w:eastAsia="Times New Roman"/>
            </w:rPr>
            <w:t>time</w:t>
          </w:r>
          <w:proofErr w:type="spellEnd"/>
          <w:r>
            <w:rPr>
              <w:rFonts w:eastAsia="Times New Roman"/>
            </w:rPr>
            <w:t xml:space="preserve"> Marine </w:t>
          </w:r>
          <w:proofErr w:type="spellStart"/>
          <w:r>
            <w:rPr>
              <w:rFonts w:eastAsia="Times New Roman"/>
            </w:rPr>
            <w:t>Animal</w:t>
          </w:r>
          <w:proofErr w:type="spellEnd"/>
          <w:r>
            <w:rPr>
              <w:rFonts w:eastAsia="Times New Roman"/>
            </w:rPr>
            <w:t xml:space="preserve"> </w:t>
          </w:r>
          <w:proofErr w:type="spellStart"/>
          <w:r>
            <w:rPr>
              <w:rFonts w:eastAsia="Times New Roman"/>
            </w:rPr>
            <w:t>Images</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by</w:t>
          </w:r>
          <w:proofErr w:type="spellEnd"/>
          <w:r>
            <w:rPr>
              <w:rFonts w:eastAsia="Times New Roman"/>
            </w:rPr>
            <w:t xml:space="preserve"> </w:t>
          </w:r>
          <w:proofErr w:type="spellStart"/>
          <w:r>
            <w:rPr>
              <w:rFonts w:eastAsia="Times New Roman"/>
            </w:rPr>
            <w:t>Embedded</w:t>
          </w:r>
          <w:proofErr w:type="spellEnd"/>
          <w:r>
            <w:rPr>
              <w:rFonts w:eastAsia="Times New Roman"/>
            </w:rPr>
            <w:t xml:space="preserve"> System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Mobilenet</w:t>
          </w:r>
          <w:proofErr w:type="spellEnd"/>
          <w:r>
            <w:rPr>
              <w:rFonts w:eastAsia="Times New Roman"/>
            </w:rPr>
            <w:t xml:space="preserve"> </w:t>
          </w:r>
          <w:proofErr w:type="spellStart"/>
          <w:r>
            <w:rPr>
              <w:rFonts w:eastAsia="Times New Roman"/>
            </w:rPr>
            <w:t>and</w:t>
          </w:r>
          <w:proofErr w:type="spellEnd"/>
          <w:r>
            <w:rPr>
              <w:rFonts w:eastAsia="Times New Roman"/>
            </w:rPr>
            <w:t xml:space="preserve"> Transfer </w:t>
          </w:r>
          <w:proofErr w:type="spellStart"/>
          <w:r>
            <w:rPr>
              <w:rFonts w:eastAsia="Times New Roman"/>
            </w:rPr>
            <w:t>Learning</w:t>
          </w:r>
          <w:proofErr w:type="spellEnd"/>
          <w:r>
            <w:rPr>
              <w:rFonts w:eastAsia="Times New Roman"/>
            </w:rPr>
            <w:t xml:space="preserve">. </w:t>
          </w:r>
          <w:r>
            <w:rPr>
              <w:rFonts w:eastAsia="Times New Roman"/>
              <w:i/>
              <w:iCs/>
            </w:rPr>
            <w:t xml:space="preserve">OCEANS 2019 - </w:t>
          </w:r>
          <w:proofErr w:type="spellStart"/>
          <w:r>
            <w:rPr>
              <w:rFonts w:eastAsia="Times New Roman"/>
              <w:i/>
              <w:iCs/>
            </w:rPr>
            <w:t>Marseille</w:t>
          </w:r>
          <w:proofErr w:type="spellEnd"/>
          <w:r>
            <w:rPr>
              <w:rFonts w:eastAsia="Times New Roman"/>
            </w:rPr>
            <w:t>, 1–5. https://doi.org/10.1109/OCEANSE.2019.8867190</w:t>
          </w:r>
        </w:p>
        <w:p w14:paraId="5FDB3A7D" w14:textId="77777777" w:rsidR="00E6621F" w:rsidRDefault="00E6621F">
          <w:pPr>
            <w:autoSpaceDE w:val="0"/>
            <w:autoSpaceDN w:val="0"/>
            <w:ind w:hanging="480"/>
            <w:divId w:val="1036270699"/>
            <w:rPr>
              <w:rFonts w:eastAsia="Times New Roman"/>
            </w:rPr>
          </w:pPr>
          <w:r>
            <w:rPr>
              <w:rFonts w:eastAsia="Times New Roman"/>
            </w:rPr>
            <w:t xml:space="preserve">Maulana, A. (2021, March 15). </w:t>
          </w:r>
          <w:r>
            <w:rPr>
              <w:rFonts w:eastAsia="Times New Roman"/>
              <w:i/>
              <w:iCs/>
            </w:rPr>
            <w:t>Menebalkan Asa Kebangsaan dengan Sambal</w:t>
          </w:r>
          <w:r>
            <w:rPr>
              <w:rFonts w:eastAsia="Times New Roman"/>
            </w:rPr>
            <w:t>. https://www.unpad.ac.id/2021/03/menebalkan-asa-kebangsaan-dengan-sambal/</w:t>
          </w:r>
        </w:p>
        <w:p w14:paraId="785FA8AB" w14:textId="77777777" w:rsidR="00E6621F" w:rsidRDefault="00E6621F">
          <w:pPr>
            <w:autoSpaceDE w:val="0"/>
            <w:autoSpaceDN w:val="0"/>
            <w:ind w:hanging="480"/>
            <w:divId w:val="1929149667"/>
            <w:rPr>
              <w:rFonts w:eastAsia="Times New Roman"/>
            </w:rPr>
          </w:pPr>
          <w:proofErr w:type="spellStart"/>
          <w:r>
            <w:rPr>
              <w:rFonts w:eastAsia="Times New Roman"/>
            </w:rPr>
            <w:t>Minarno</w:t>
          </w:r>
          <w:proofErr w:type="spellEnd"/>
          <w:r>
            <w:rPr>
              <w:rFonts w:eastAsia="Times New Roman"/>
            </w:rPr>
            <w:t xml:space="preserve">, A. E., Azhar, Y., Setiawan Sumadi, F. D., &amp; </w:t>
          </w:r>
          <w:proofErr w:type="spellStart"/>
          <w:r>
            <w:rPr>
              <w:rFonts w:eastAsia="Times New Roman"/>
            </w:rPr>
            <w:t>Munarko</w:t>
          </w:r>
          <w:proofErr w:type="spellEnd"/>
          <w:r>
            <w:rPr>
              <w:rFonts w:eastAsia="Times New Roman"/>
            </w:rPr>
            <w:t xml:space="preserve">, Y. (2020). A </w:t>
          </w:r>
          <w:proofErr w:type="spellStart"/>
          <w:r>
            <w:rPr>
              <w:rFonts w:eastAsia="Times New Roman"/>
            </w:rPr>
            <w:t>Robust</w:t>
          </w:r>
          <w:proofErr w:type="spellEnd"/>
          <w:r>
            <w:rPr>
              <w:rFonts w:eastAsia="Times New Roman"/>
            </w:rPr>
            <w:t xml:space="preserve"> Batik </w:t>
          </w:r>
          <w:proofErr w:type="spellStart"/>
          <w:r>
            <w:rPr>
              <w:rFonts w:eastAsia="Times New Roman"/>
            </w:rPr>
            <w:t>Image</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Multi </w:t>
          </w:r>
          <w:proofErr w:type="spellStart"/>
          <w:r>
            <w:rPr>
              <w:rFonts w:eastAsia="Times New Roman"/>
            </w:rPr>
            <w:t>Texton</w:t>
          </w:r>
          <w:proofErr w:type="spellEnd"/>
          <w:r>
            <w:rPr>
              <w:rFonts w:eastAsia="Times New Roman"/>
            </w:rPr>
            <w:t xml:space="preserve"> Co-</w:t>
          </w:r>
          <w:proofErr w:type="spellStart"/>
          <w:r>
            <w:rPr>
              <w:rFonts w:eastAsia="Times New Roman"/>
            </w:rPr>
            <w:t>Occurrence</w:t>
          </w:r>
          <w:proofErr w:type="spellEnd"/>
          <w:r>
            <w:rPr>
              <w:rFonts w:eastAsia="Times New Roman"/>
            </w:rPr>
            <w:t xml:space="preserve"> </w:t>
          </w:r>
          <w:proofErr w:type="spellStart"/>
          <w:r>
            <w:rPr>
              <w:rFonts w:eastAsia="Times New Roman"/>
            </w:rPr>
            <w:t>Descriptor</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Support</w:t>
          </w:r>
          <w:proofErr w:type="spellEnd"/>
          <w:r>
            <w:rPr>
              <w:rFonts w:eastAsia="Times New Roman"/>
            </w:rPr>
            <w:t xml:space="preserve"> </w:t>
          </w:r>
          <w:proofErr w:type="spellStart"/>
          <w:r>
            <w:rPr>
              <w:rFonts w:eastAsia="Times New Roman"/>
            </w:rPr>
            <w:t>Vector</w:t>
          </w:r>
          <w:proofErr w:type="spellEnd"/>
          <w:r>
            <w:rPr>
              <w:rFonts w:eastAsia="Times New Roman"/>
            </w:rPr>
            <w:t xml:space="preserve"> </w:t>
          </w:r>
          <w:proofErr w:type="spellStart"/>
          <w:r>
            <w:rPr>
              <w:rFonts w:eastAsia="Times New Roman"/>
            </w:rPr>
            <w:t>Machine</w:t>
          </w:r>
          <w:proofErr w:type="spellEnd"/>
          <w:r>
            <w:rPr>
              <w:rFonts w:eastAsia="Times New Roman"/>
            </w:rPr>
            <w:t xml:space="preserve">. </w:t>
          </w:r>
          <w:r>
            <w:rPr>
              <w:rFonts w:eastAsia="Times New Roman"/>
              <w:i/>
              <w:iCs/>
            </w:rPr>
            <w:t xml:space="preserve">2020 3rd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Intelligent</w:t>
          </w:r>
          <w:proofErr w:type="spellEnd"/>
          <w:r>
            <w:rPr>
              <w:rFonts w:eastAsia="Times New Roman"/>
              <w:i/>
              <w:iCs/>
            </w:rPr>
            <w:t xml:space="preserve"> </w:t>
          </w:r>
          <w:proofErr w:type="spellStart"/>
          <w:r>
            <w:rPr>
              <w:rFonts w:eastAsia="Times New Roman"/>
              <w:i/>
              <w:iCs/>
            </w:rPr>
            <w:t>Autonomous</w:t>
          </w:r>
          <w:proofErr w:type="spellEnd"/>
          <w:r>
            <w:rPr>
              <w:rFonts w:eastAsia="Times New Roman"/>
              <w:i/>
              <w:iCs/>
            </w:rPr>
            <w:t xml:space="preserve"> Systems (</w:t>
          </w:r>
          <w:proofErr w:type="spellStart"/>
          <w:r>
            <w:rPr>
              <w:rFonts w:eastAsia="Times New Roman"/>
              <w:i/>
              <w:iCs/>
            </w:rPr>
            <w:t>ICoIAS</w:t>
          </w:r>
          <w:proofErr w:type="spellEnd"/>
          <w:r>
            <w:rPr>
              <w:rFonts w:eastAsia="Times New Roman"/>
              <w:i/>
              <w:iCs/>
            </w:rPr>
            <w:t>)</w:t>
          </w:r>
          <w:r>
            <w:rPr>
              <w:rFonts w:eastAsia="Times New Roman"/>
            </w:rPr>
            <w:t>, 51–55. https://doi.org/10.1109/ICoIAS49312.2020.9081833</w:t>
          </w:r>
        </w:p>
        <w:p w14:paraId="08D6B178" w14:textId="77777777" w:rsidR="00E6621F" w:rsidRDefault="00E6621F">
          <w:pPr>
            <w:autoSpaceDE w:val="0"/>
            <w:autoSpaceDN w:val="0"/>
            <w:ind w:hanging="480"/>
            <w:divId w:val="1022826260"/>
            <w:rPr>
              <w:rFonts w:eastAsia="Times New Roman"/>
            </w:rPr>
          </w:pPr>
          <w:r>
            <w:rPr>
              <w:rFonts w:eastAsia="Times New Roman"/>
            </w:rPr>
            <w:t xml:space="preserve">Rawat, W., &amp; Wang, Z. (2017).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w:t>
          </w:r>
          <w:proofErr w:type="spellStart"/>
          <w:r>
            <w:rPr>
              <w:rFonts w:eastAsia="Times New Roman"/>
            </w:rPr>
            <w:t>Networks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Image</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A </w:t>
          </w:r>
          <w:proofErr w:type="spellStart"/>
          <w:r>
            <w:rPr>
              <w:rFonts w:eastAsia="Times New Roman"/>
            </w:rPr>
            <w:t>Comprehensive</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r>
            <w:rPr>
              <w:rFonts w:eastAsia="Times New Roman"/>
              <w:i/>
              <w:iCs/>
            </w:rPr>
            <w:t xml:space="preserve">Neural </w:t>
          </w:r>
          <w:proofErr w:type="spellStart"/>
          <w:r>
            <w:rPr>
              <w:rFonts w:eastAsia="Times New Roman"/>
              <w:i/>
              <w:iCs/>
            </w:rPr>
            <w:t>Computation</w:t>
          </w:r>
          <w:proofErr w:type="spellEnd"/>
          <w:r>
            <w:rPr>
              <w:rFonts w:eastAsia="Times New Roman"/>
            </w:rPr>
            <w:t xml:space="preserve">, </w:t>
          </w:r>
          <w:r>
            <w:rPr>
              <w:rFonts w:eastAsia="Times New Roman"/>
              <w:i/>
              <w:iCs/>
            </w:rPr>
            <w:t>29</w:t>
          </w:r>
          <w:r>
            <w:rPr>
              <w:rFonts w:eastAsia="Times New Roman"/>
            </w:rPr>
            <w:t>, 1–98. https://doi.org/10.1162/NECO_a_00990</w:t>
          </w:r>
        </w:p>
        <w:p w14:paraId="2F62FA1F" w14:textId="77777777" w:rsidR="00E6621F" w:rsidRDefault="00E6621F">
          <w:pPr>
            <w:autoSpaceDE w:val="0"/>
            <w:autoSpaceDN w:val="0"/>
            <w:ind w:hanging="480"/>
            <w:divId w:val="1710254664"/>
            <w:rPr>
              <w:rFonts w:eastAsia="Times New Roman"/>
            </w:rPr>
          </w:pPr>
          <w:proofErr w:type="spellStart"/>
          <w:r>
            <w:rPr>
              <w:rFonts w:eastAsia="Times New Roman"/>
            </w:rPr>
            <w:t>Sandler</w:t>
          </w:r>
          <w:proofErr w:type="spellEnd"/>
          <w:r>
            <w:rPr>
              <w:rFonts w:eastAsia="Times New Roman"/>
            </w:rPr>
            <w:t xml:space="preserve">, M., Howard, A., </w:t>
          </w:r>
          <w:proofErr w:type="spellStart"/>
          <w:r>
            <w:rPr>
              <w:rFonts w:eastAsia="Times New Roman"/>
            </w:rPr>
            <w:t>Zhu</w:t>
          </w:r>
          <w:proofErr w:type="spellEnd"/>
          <w:r>
            <w:rPr>
              <w:rFonts w:eastAsia="Times New Roman"/>
            </w:rPr>
            <w:t xml:space="preserve">, M., </w:t>
          </w:r>
          <w:proofErr w:type="spellStart"/>
          <w:r>
            <w:rPr>
              <w:rFonts w:eastAsia="Times New Roman"/>
            </w:rPr>
            <w:t>Zhmoginov</w:t>
          </w:r>
          <w:proofErr w:type="spellEnd"/>
          <w:r>
            <w:rPr>
              <w:rFonts w:eastAsia="Times New Roman"/>
            </w:rPr>
            <w:t xml:space="preserve">, A., &amp; Chen, L. (2018). MobileNetV2: </w:t>
          </w:r>
          <w:proofErr w:type="spellStart"/>
          <w:r>
            <w:rPr>
              <w:rFonts w:eastAsia="Times New Roman"/>
            </w:rPr>
            <w:t>Inverted</w:t>
          </w:r>
          <w:proofErr w:type="spellEnd"/>
          <w:r>
            <w:rPr>
              <w:rFonts w:eastAsia="Times New Roman"/>
            </w:rPr>
            <w:t xml:space="preserve"> </w:t>
          </w:r>
          <w:proofErr w:type="spellStart"/>
          <w:r>
            <w:rPr>
              <w:rFonts w:eastAsia="Times New Roman"/>
            </w:rPr>
            <w:t>Residuals</w:t>
          </w:r>
          <w:proofErr w:type="spellEnd"/>
          <w:r>
            <w:rPr>
              <w:rFonts w:eastAsia="Times New Roman"/>
            </w:rPr>
            <w:t xml:space="preserve"> </w:t>
          </w:r>
          <w:proofErr w:type="spellStart"/>
          <w:r>
            <w:rPr>
              <w:rFonts w:eastAsia="Times New Roman"/>
            </w:rPr>
            <w:t>and</w:t>
          </w:r>
          <w:proofErr w:type="spellEnd"/>
          <w:r>
            <w:rPr>
              <w:rFonts w:eastAsia="Times New Roman"/>
            </w:rPr>
            <w:t xml:space="preserve"> Linear </w:t>
          </w:r>
          <w:proofErr w:type="spellStart"/>
          <w:r>
            <w:rPr>
              <w:rFonts w:eastAsia="Times New Roman"/>
            </w:rPr>
            <w:t>Bottlenecks</w:t>
          </w:r>
          <w:proofErr w:type="spellEnd"/>
          <w:r>
            <w:rPr>
              <w:rFonts w:eastAsia="Times New Roman"/>
            </w:rPr>
            <w:t xml:space="preserve">. </w:t>
          </w:r>
          <w:r>
            <w:rPr>
              <w:rFonts w:eastAsia="Times New Roman"/>
              <w:i/>
              <w:iCs/>
            </w:rPr>
            <w:t xml:space="preserve">2018 IEEE/CVF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Pattern</w:t>
          </w:r>
          <w:proofErr w:type="spellEnd"/>
          <w:r>
            <w:rPr>
              <w:rFonts w:eastAsia="Times New Roman"/>
              <w:i/>
              <w:iCs/>
            </w:rPr>
            <w:t xml:space="preserve"> </w:t>
          </w:r>
          <w:proofErr w:type="spellStart"/>
          <w:r>
            <w:rPr>
              <w:rFonts w:eastAsia="Times New Roman"/>
              <w:i/>
              <w:iCs/>
            </w:rPr>
            <w:t>Recognition</w:t>
          </w:r>
          <w:proofErr w:type="spellEnd"/>
          <w:r>
            <w:rPr>
              <w:rFonts w:eastAsia="Times New Roman"/>
              <w:i/>
              <w:iCs/>
            </w:rPr>
            <w:t xml:space="preserve"> (CVPR)</w:t>
          </w:r>
          <w:r>
            <w:rPr>
              <w:rFonts w:eastAsia="Times New Roman"/>
            </w:rPr>
            <w:t>, 4510–4520. https://doi.org/10.1109/CVPR.2018.00474</w:t>
          </w:r>
        </w:p>
        <w:p w14:paraId="03225394" w14:textId="77777777" w:rsidR="00E6621F" w:rsidRDefault="00E6621F">
          <w:pPr>
            <w:autoSpaceDE w:val="0"/>
            <w:autoSpaceDN w:val="0"/>
            <w:ind w:hanging="480"/>
            <w:divId w:val="1876188991"/>
            <w:rPr>
              <w:rFonts w:eastAsia="Times New Roman"/>
            </w:rPr>
          </w:pPr>
          <w:proofErr w:type="spellStart"/>
          <w:r>
            <w:rPr>
              <w:rFonts w:eastAsia="Times New Roman"/>
            </w:rPr>
            <w:t>Singh</w:t>
          </w:r>
          <w:proofErr w:type="spellEnd"/>
          <w:r>
            <w:rPr>
              <w:rFonts w:eastAsia="Times New Roman"/>
            </w:rPr>
            <w:t xml:space="preserve">, G. P. (2022). </w:t>
          </w:r>
          <w:r>
            <w:rPr>
              <w:rFonts w:eastAsia="Times New Roman"/>
              <w:i/>
              <w:iCs/>
            </w:rPr>
            <w:t xml:space="preserve">Bing </w:t>
          </w:r>
          <w:proofErr w:type="spellStart"/>
          <w:r>
            <w:rPr>
              <w:rFonts w:eastAsia="Times New Roman"/>
              <w:i/>
              <w:iCs/>
            </w:rPr>
            <w:t>Image</w:t>
          </w:r>
          <w:proofErr w:type="spellEnd"/>
          <w:r>
            <w:rPr>
              <w:rFonts w:eastAsia="Times New Roman"/>
              <w:i/>
              <w:iCs/>
            </w:rPr>
            <w:t xml:space="preserve"> </w:t>
          </w:r>
          <w:proofErr w:type="spellStart"/>
          <w:r>
            <w:rPr>
              <w:rFonts w:eastAsia="Times New Roman"/>
              <w:i/>
              <w:iCs/>
            </w:rPr>
            <w:t>Downloader</w:t>
          </w:r>
          <w:proofErr w:type="spellEnd"/>
          <w:r>
            <w:rPr>
              <w:rFonts w:eastAsia="Times New Roman"/>
            </w:rPr>
            <w:t xml:space="preserve"> (1.1.2.). pypi.org. https://pypi.org/project/bing-image-downloader/#description</w:t>
          </w:r>
        </w:p>
        <w:p w14:paraId="56ECFFD9" w14:textId="77777777" w:rsidR="00E6621F" w:rsidRDefault="00E6621F">
          <w:pPr>
            <w:autoSpaceDE w:val="0"/>
            <w:autoSpaceDN w:val="0"/>
            <w:ind w:hanging="480"/>
            <w:divId w:val="397703056"/>
            <w:rPr>
              <w:rFonts w:eastAsia="Times New Roman"/>
            </w:rPr>
          </w:pPr>
          <w:proofErr w:type="spellStart"/>
          <w:r>
            <w:rPr>
              <w:rFonts w:eastAsia="Times New Roman"/>
            </w:rPr>
            <w:t>Tensorflow</w:t>
          </w:r>
          <w:proofErr w:type="spellEnd"/>
          <w:r>
            <w:rPr>
              <w:rFonts w:eastAsia="Times New Roman"/>
            </w:rPr>
            <w:t xml:space="preserve"> Developer. (2023). </w:t>
          </w:r>
          <w:proofErr w:type="spellStart"/>
          <w:r>
            <w:rPr>
              <w:rFonts w:eastAsia="Times New Roman"/>
              <w:i/>
              <w:iCs/>
            </w:rPr>
            <w:t>Introduction</w:t>
          </w:r>
          <w:proofErr w:type="spellEnd"/>
          <w:r>
            <w:rPr>
              <w:rFonts w:eastAsia="Times New Roman"/>
              <w:i/>
              <w:iCs/>
            </w:rPr>
            <w:t xml:space="preserve"> </w:t>
          </w:r>
          <w:proofErr w:type="spellStart"/>
          <w:r>
            <w:rPr>
              <w:rFonts w:eastAsia="Times New Roman"/>
              <w:i/>
              <w:iCs/>
            </w:rPr>
            <w:t>to</w:t>
          </w:r>
          <w:proofErr w:type="spellEnd"/>
          <w:r>
            <w:rPr>
              <w:rFonts w:eastAsia="Times New Roman"/>
              <w:i/>
              <w:iCs/>
            </w:rPr>
            <w:t xml:space="preserve"> </w:t>
          </w:r>
          <w:proofErr w:type="spellStart"/>
          <w:r>
            <w:rPr>
              <w:rFonts w:eastAsia="Times New Roman"/>
              <w:i/>
              <w:iCs/>
            </w:rPr>
            <w:t>Tensorflow</w:t>
          </w:r>
          <w:proofErr w:type="spellEnd"/>
          <w:r>
            <w:rPr>
              <w:rFonts w:eastAsia="Times New Roman"/>
            </w:rPr>
            <w:t>. https://www.tensorflow.org/learn</w:t>
          </w:r>
        </w:p>
        <w:p w14:paraId="5D2012AE" w14:textId="77777777" w:rsidR="00E6621F" w:rsidRDefault="00E6621F">
          <w:pPr>
            <w:autoSpaceDE w:val="0"/>
            <w:autoSpaceDN w:val="0"/>
            <w:ind w:hanging="480"/>
            <w:divId w:val="32118240"/>
            <w:rPr>
              <w:rFonts w:eastAsia="Times New Roman"/>
            </w:rPr>
          </w:pPr>
          <w:proofErr w:type="spellStart"/>
          <w:r>
            <w:rPr>
              <w:rFonts w:eastAsia="Times New Roman"/>
            </w:rPr>
            <w:t>Tineges</w:t>
          </w:r>
          <w:proofErr w:type="spellEnd"/>
          <w:r>
            <w:rPr>
              <w:rFonts w:eastAsia="Times New Roman"/>
            </w:rPr>
            <w:t xml:space="preserve">, R., &amp; Davita, A. W. (2021). </w:t>
          </w:r>
          <w:r>
            <w:rPr>
              <w:rFonts w:eastAsia="Times New Roman"/>
              <w:i/>
              <w:iCs/>
            </w:rPr>
            <w:t xml:space="preserve">Mengenal </w:t>
          </w:r>
          <w:proofErr w:type="spellStart"/>
          <w:r>
            <w:rPr>
              <w:rFonts w:eastAsia="Times New Roman"/>
              <w:i/>
              <w:iCs/>
            </w:rPr>
            <w:t>Matplotlib</w:t>
          </w:r>
          <w:proofErr w:type="spellEnd"/>
          <w:r>
            <w:rPr>
              <w:rFonts w:eastAsia="Times New Roman"/>
              <w:i/>
              <w:iCs/>
            </w:rPr>
            <w:t xml:space="preserve"> untuk Visualisasi Data dengan </w:t>
          </w:r>
          <w:proofErr w:type="spellStart"/>
          <w:r>
            <w:rPr>
              <w:rFonts w:eastAsia="Times New Roman"/>
              <w:i/>
              <w:iCs/>
            </w:rPr>
            <w:t>Python</w:t>
          </w:r>
          <w:proofErr w:type="spellEnd"/>
          <w:r>
            <w:rPr>
              <w:rFonts w:eastAsia="Times New Roman"/>
            </w:rPr>
            <w:t>. https://dqlab.id/mengenal-matplotlib-untuk-visualisasi-data-dengan-python</w:t>
          </w:r>
        </w:p>
        <w:p w14:paraId="32798ECE" w14:textId="77777777" w:rsidR="00E6621F" w:rsidRDefault="00E6621F">
          <w:pPr>
            <w:autoSpaceDE w:val="0"/>
            <w:autoSpaceDN w:val="0"/>
            <w:ind w:hanging="480"/>
            <w:divId w:val="823276402"/>
            <w:rPr>
              <w:rFonts w:eastAsia="Times New Roman"/>
            </w:rPr>
          </w:pPr>
          <w:proofErr w:type="spellStart"/>
          <w:r>
            <w:rPr>
              <w:rFonts w:eastAsia="Times New Roman"/>
            </w:rPr>
            <w:t>Yingge</w:t>
          </w:r>
          <w:proofErr w:type="spellEnd"/>
          <w:r>
            <w:rPr>
              <w:rFonts w:eastAsia="Times New Roman"/>
            </w:rPr>
            <w:t xml:space="preserve">, H., Ali, I., &amp; Lee, K. Y. (2020). </w:t>
          </w:r>
          <w:proofErr w:type="spellStart"/>
          <w:r>
            <w:rPr>
              <w:rFonts w:eastAsia="Times New Roman"/>
            </w:rPr>
            <w:t>Deep</w:t>
          </w:r>
          <w:proofErr w:type="spellEnd"/>
          <w:r>
            <w:rPr>
              <w:rFonts w:eastAsia="Times New Roman"/>
            </w:rPr>
            <w:t xml:space="preserve"> neural </w:t>
          </w:r>
          <w:proofErr w:type="spellStart"/>
          <w:r>
            <w:rPr>
              <w:rFonts w:eastAsia="Times New Roman"/>
            </w:rPr>
            <w:t>networks</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chip</w:t>
          </w:r>
          <w:proofErr w:type="spellEnd"/>
          <w:r>
            <w:rPr>
              <w:rFonts w:eastAsia="Times New Roman"/>
            </w:rPr>
            <w:t xml:space="preserve"> - A </w:t>
          </w:r>
          <w:proofErr w:type="spellStart"/>
          <w:r>
            <w:rPr>
              <w:rFonts w:eastAsia="Times New Roman"/>
            </w:rPr>
            <w:t>survey</w:t>
          </w:r>
          <w:proofErr w:type="spellEnd"/>
          <w:r>
            <w:rPr>
              <w:rFonts w:eastAsia="Times New Roman"/>
            </w:rPr>
            <w:t xml:space="preserve">. </w:t>
          </w:r>
          <w:proofErr w:type="spellStart"/>
          <w:r>
            <w:rPr>
              <w:rFonts w:eastAsia="Times New Roman"/>
              <w:i/>
              <w:iCs/>
            </w:rPr>
            <w:t>Proceedings</w:t>
          </w:r>
          <w:proofErr w:type="spellEnd"/>
          <w:r>
            <w:rPr>
              <w:rFonts w:eastAsia="Times New Roman"/>
              <w:i/>
              <w:iCs/>
            </w:rPr>
            <w:t xml:space="preserve"> - 2020 IEEE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Big Data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Smart</w:t>
          </w:r>
          <w:proofErr w:type="spellEnd"/>
          <w:r>
            <w:rPr>
              <w:rFonts w:eastAsia="Times New Roman"/>
              <w:i/>
              <w:iCs/>
            </w:rPr>
            <w:t xml:space="preserve"> </w:t>
          </w:r>
          <w:proofErr w:type="spellStart"/>
          <w:r>
            <w:rPr>
              <w:rFonts w:eastAsia="Times New Roman"/>
              <w:i/>
              <w:iCs/>
            </w:rPr>
            <w:t>Computing</w:t>
          </w:r>
          <w:proofErr w:type="spellEnd"/>
          <w:r>
            <w:rPr>
              <w:rFonts w:eastAsia="Times New Roman"/>
              <w:i/>
              <w:iCs/>
            </w:rPr>
            <w:t xml:space="preserve">, </w:t>
          </w:r>
          <w:proofErr w:type="spellStart"/>
          <w:r>
            <w:rPr>
              <w:rFonts w:eastAsia="Times New Roman"/>
              <w:i/>
              <w:iCs/>
            </w:rPr>
            <w:t>BigComp</w:t>
          </w:r>
          <w:proofErr w:type="spellEnd"/>
          <w:r>
            <w:rPr>
              <w:rFonts w:eastAsia="Times New Roman"/>
              <w:i/>
              <w:iCs/>
            </w:rPr>
            <w:t xml:space="preserve"> 2020</w:t>
          </w:r>
          <w:r>
            <w:rPr>
              <w:rFonts w:eastAsia="Times New Roman"/>
            </w:rPr>
            <w:t>, 589–592. https://doi.org/10.1109/BigComp48618.2020.00016</w:t>
          </w:r>
        </w:p>
        <w:p w14:paraId="7C683665" w14:textId="77777777" w:rsidR="00E6621F" w:rsidRDefault="00E6621F">
          <w:pPr>
            <w:autoSpaceDE w:val="0"/>
            <w:autoSpaceDN w:val="0"/>
            <w:ind w:hanging="480"/>
            <w:divId w:val="904417840"/>
            <w:rPr>
              <w:rFonts w:eastAsia="Times New Roman"/>
            </w:rPr>
          </w:pPr>
          <w:proofErr w:type="spellStart"/>
          <w:r>
            <w:rPr>
              <w:rFonts w:eastAsia="Times New Roman"/>
            </w:rPr>
            <w:t>Zhu</w:t>
          </w:r>
          <w:proofErr w:type="spellEnd"/>
          <w:r>
            <w:rPr>
              <w:rFonts w:eastAsia="Times New Roman"/>
            </w:rPr>
            <w:t xml:space="preserve">, K., Tian, J., &amp; </w:t>
          </w:r>
          <w:proofErr w:type="spellStart"/>
          <w:r>
            <w:rPr>
              <w:rFonts w:eastAsia="Times New Roman"/>
            </w:rPr>
            <w:t>Huang</w:t>
          </w:r>
          <w:proofErr w:type="spellEnd"/>
          <w:r>
            <w:rPr>
              <w:rFonts w:eastAsia="Times New Roman"/>
            </w:rPr>
            <w:t xml:space="preserve">, H. (2018). </w:t>
          </w:r>
          <w:proofErr w:type="spellStart"/>
          <w:r>
            <w:rPr>
              <w:rFonts w:eastAsia="Times New Roman"/>
            </w:rPr>
            <w:t>Underwater</w:t>
          </w:r>
          <w:proofErr w:type="spellEnd"/>
          <w:r>
            <w:rPr>
              <w:rFonts w:eastAsia="Times New Roman"/>
            </w:rPr>
            <w:t xml:space="preserve"> </w:t>
          </w:r>
          <w:proofErr w:type="spellStart"/>
          <w:r>
            <w:rPr>
              <w:rFonts w:eastAsia="Times New Roman"/>
            </w:rPr>
            <w:t>object</w:t>
          </w:r>
          <w:proofErr w:type="spellEnd"/>
          <w:r>
            <w:rPr>
              <w:rFonts w:eastAsia="Times New Roman"/>
            </w:rPr>
            <w:t xml:space="preserve"> </w:t>
          </w:r>
          <w:proofErr w:type="spellStart"/>
          <w:r>
            <w:rPr>
              <w:rFonts w:eastAsia="Times New Roman"/>
            </w:rPr>
            <w:t>Images</w:t>
          </w:r>
          <w:proofErr w:type="spellEnd"/>
          <w:r>
            <w:rPr>
              <w:rFonts w:eastAsia="Times New Roman"/>
            </w:rPr>
            <w:t xml:space="preserve"> </w:t>
          </w:r>
          <w:proofErr w:type="spellStart"/>
          <w:r>
            <w:rPr>
              <w:rFonts w:eastAsia="Times New Roman"/>
            </w:rPr>
            <w:t>Classification</w:t>
          </w:r>
          <w:proofErr w:type="spellEnd"/>
          <w:r>
            <w:rPr>
              <w:rFonts w:eastAsia="Times New Roman"/>
            </w:rPr>
            <w:t xml:space="preserve"> </w:t>
          </w:r>
          <w:proofErr w:type="spellStart"/>
          <w:r>
            <w:rPr>
              <w:rFonts w:eastAsia="Times New Roman"/>
            </w:rPr>
            <w:t>Based</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w:t>
          </w:r>
          <w:r>
            <w:rPr>
              <w:rFonts w:eastAsia="Times New Roman"/>
              <w:i/>
              <w:iCs/>
            </w:rPr>
            <w:t xml:space="preserve">2018 IEEE 3rd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w:t>
          </w:r>
          <w:proofErr w:type="spellStart"/>
          <w:r>
            <w:rPr>
              <w:rFonts w:eastAsia="Times New Roman"/>
              <w:i/>
              <w:iCs/>
            </w:rPr>
            <w:t>Signal</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Image</w:t>
          </w:r>
          <w:proofErr w:type="spellEnd"/>
          <w:r>
            <w:rPr>
              <w:rFonts w:eastAsia="Times New Roman"/>
              <w:i/>
              <w:iCs/>
            </w:rPr>
            <w:t xml:space="preserve"> </w:t>
          </w:r>
          <w:proofErr w:type="spellStart"/>
          <w:r>
            <w:rPr>
              <w:rFonts w:eastAsia="Times New Roman"/>
              <w:i/>
              <w:iCs/>
            </w:rPr>
            <w:t>Processing</w:t>
          </w:r>
          <w:proofErr w:type="spellEnd"/>
          <w:r>
            <w:rPr>
              <w:rFonts w:eastAsia="Times New Roman"/>
              <w:i/>
              <w:iCs/>
            </w:rPr>
            <w:t xml:space="preserve"> (ICSIP)</w:t>
          </w:r>
          <w:r>
            <w:rPr>
              <w:rFonts w:eastAsia="Times New Roman"/>
            </w:rPr>
            <w:t>, 301–305. https://doi.org/10.1109/SIPROCESS.2018.8600472</w:t>
          </w:r>
        </w:p>
        <w:p w14:paraId="4DF140DC" w14:textId="44FBBE6C" w:rsidR="00292D09" w:rsidRPr="009E4DED" w:rsidRDefault="00E6621F" w:rsidP="256CF949">
          <w:pPr>
            <w:rPr>
              <w:rFonts w:eastAsia="Times New Roman" w:cs="Times New Roman"/>
              <w:szCs w:val="24"/>
            </w:rPr>
          </w:pPr>
          <w:r>
            <w:rPr>
              <w:rFonts w:eastAsia="Times New Roman"/>
            </w:rPr>
            <w:t> </w:t>
          </w:r>
        </w:p>
      </w:sdtContent>
    </w:sdt>
    <w:p w14:paraId="017D3EB5" w14:textId="3C8EE4B3" w:rsidR="00E16D89" w:rsidRPr="009E4DED" w:rsidRDefault="00E16D89" w:rsidP="256CF949">
      <w:pPr>
        <w:rPr>
          <w:rFonts w:eastAsia="Times New Roman" w:cs="Times New Roman"/>
          <w:szCs w:val="24"/>
        </w:rPr>
      </w:pPr>
    </w:p>
    <w:p w14:paraId="08EAE628" w14:textId="146ADCDD" w:rsidR="003600FE" w:rsidRPr="009E4DED" w:rsidRDefault="003600FE">
      <w:pPr>
        <w:spacing w:after="0" w:line="240" w:lineRule="auto"/>
        <w:rPr>
          <w:rStyle w:val="fontstyle01"/>
          <w:b/>
          <w:color w:val="auto"/>
        </w:rPr>
      </w:pPr>
      <w:bookmarkStart w:id="83" w:name="_Toc150977926"/>
    </w:p>
    <w:bookmarkEnd w:id="83"/>
    <w:p w14:paraId="1AC23054" w14:textId="77777777" w:rsidR="003C2C2B" w:rsidRPr="009E4DED" w:rsidRDefault="003C2C2B">
      <w:pPr>
        <w:spacing w:after="0" w:line="240" w:lineRule="auto"/>
        <w:rPr>
          <w:b/>
          <w:bCs/>
          <w:lang w:val="en-US"/>
        </w:rPr>
      </w:pPr>
      <w:r w:rsidRPr="009E4DED">
        <w:rPr>
          <w:b/>
          <w:bCs/>
        </w:rPr>
        <w:br w:type="page"/>
      </w:r>
    </w:p>
    <w:p w14:paraId="4C42B92A" w14:textId="79BE7602" w:rsidR="006474BB" w:rsidRPr="00FD416B" w:rsidRDefault="003600FE" w:rsidP="003600FE">
      <w:pPr>
        <w:pStyle w:val="Lampiran"/>
        <w:jc w:val="center"/>
        <w:outlineLvl w:val="0"/>
        <w:rPr>
          <w:b/>
          <w:bCs/>
          <w:lang w:val="id-ID"/>
        </w:rPr>
      </w:pPr>
      <w:bookmarkStart w:id="84" w:name="_Toc158053150"/>
      <w:r w:rsidRPr="009E4DED">
        <w:rPr>
          <w:b/>
          <w:bCs/>
        </w:rPr>
        <w:t>RIWAYAT HIDUP PENULIS</w:t>
      </w:r>
      <w:bookmarkEnd w:id="84"/>
    </w:p>
    <w:sectPr w:rsidR="006474BB" w:rsidRPr="00FD416B" w:rsidSect="00D272B5">
      <w:headerReference w:type="default" r:id="rId36"/>
      <w:footerReference w:type="default" r:id="rId37"/>
      <w:pgSz w:w="11907" w:h="16840" w:code="9"/>
      <w:pgMar w:top="2268" w:right="1699" w:bottom="1699" w:left="2275"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Wibi Anto" w:date="2024-01-28T22:21:00Z" w:initials="WA">
    <w:p w14:paraId="5E0A798C" w14:textId="77777777" w:rsidR="006C04DE" w:rsidRDefault="006C04DE" w:rsidP="006C04DE">
      <w:pPr>
        <w:pStyle w:val="CommentText"/>
      </w:pPr>
      <w:r>
        <w:rPr>
          <w:rStyle w:val="CommentReference"/>
        </w:rPr>
        <w:annotationRef/>
      </w:r>
      <w:r>
        <w:t>Past Tense</w:t>
      </w:r>
    </w:p>
  </w:comment>
  <w:comment w:id="20" w:author="Wibi Anto" w:date="2023-11-09T11:03:00Z" w:initials="WA">
    <w:p w14:paraId="33AD9CF0" w14:textId="77777777" w:rsidR="006474BB" w:rsidRDefault="006474BB">
      <w:pPr>
        <w:pStyle w:val="CommentText"/>
      </w:pPr>
      <w:r>
        <w:rPr>
          <w:rStyle w:val="CommentReference"/>
        </w:rPr>
        <w:annotationRef/>
      </w:r>
      <w:r>
        <w:t>Kenapa pilih mobilenet? Kenapa adam? Kenapa pakai akurasi bukan mse dll?</w:t>
      </w:r>
    </w:p>
    <w:p w14:paraId="55F6E2BA" w14:textId="77777777" w:rsidR="006474BB" w:rsidRDefault="006474BB" w:rsidP="00B87951">
      <w:pPr>
        <w:pStyle w:val="CommentText"/>
      </w:pPr>
      <w:r>
        <w:t>Cari dari kajian orang yang menunjukkan kelebihannya</w:t>
      </w:r>
    </w:p>
  </w:comment>
  <w:comment w:id="21" w:author="Wibi Anto" w:date="2024-01-29T12:29:00Z" w:initials="WA">
    <w:p w14:paraId="407FF73E" w14:textId="77777777" w:rsidR="009E4DED" w:rsidRDefault="009E4DED" w:rsidP="009E4DED">
      <w:pPr>
        <w:pStyle w:val="CommentText"/>
      </w:pPr>
      <w:r>
        <w:rPr>
          <w:rStyle w:val="CommentReference"/>
        </w:rPr>
        <w:annotationRef/>
      </w:r>
      <w:r>
        <w:t>Mobilenet V2: Reliable dan cepat</w:t>
      </w:r>
    </w:p>
  </w:comment>
  <w:comment w:id="43" w:author="Wibi Anto" w:date="2023-11-09T11:04:00Z" w:initials="WA">
    <w:p w14:paraId="143D244B" w14:textId="7FFB98FD" w:rsidR="006474BB" w:rsidRDefault="006474BB" w:rsidP="00B87951">
      <w:pPr>
        <w:pStyle w:val="CommentText"/>
      </w:pPr>
      <w:r>
        <w:rPr>
          <w:rStyle w:val="CommentReference"/>
        </w:rPr>
        <w:annotationRef/>
      </w:r>
      <w:r>
        <w:t>Jangan bilang nanti akan mengerjakan blablabla, pure teori nya saja</w:t>
      </w:r>
    </w:p>
  </w:comment>
  <w:comment w:id="55" w:author="Wibi Anto" w:date="2024-01-29T12:30:00Z" w:initials="WA">
    <w:p w14:paraId="1A96AA7C" w14:textId="77777777" w:rsidR="009E4DED" w:rsidRDefault="009E4DED" w:rsidP="009E4DED">
      <w:pPr>
        <w:pStyle w:val="CommentText"/>
      </w:pPr>
      <w:r>
        <w:rPr>
          <w:rStyle w:val="CommentReference"/>
        </w:rPr>
        <w:annotationRef/>
      </w:r>
      <w:r>
        <w:rPr>
          <w:highlight w:val="yellow"/>
        </w:rPr>
        <w:t>&lt;Pendekatan transfer learning: feature extraction, classifier, dll&gt;</w:t>
      </w:r>
    </w:p>
  </w:comment>
  <w:comment w:id="58" w:author="Wibi Anto" w:date="2024-02-07T11:07:00Z" w:initials="WA">
    <w:p w14:paraId="0140773F" w14:textId="77777777" w:rsidR="00E61D8C" w:rsidRDefault="00E61D8C" w:rsidP="00E61D8C">
      <w:pPr>
        <w:pStyle w:val="CommentText"/>
      </w:pPr>
      <w:r>
        <w:rPr>
          <w:rStyle w:val="CommentReference"/>
        </w:rPr>
        <w:annotationRef/>
      </w:r>
      <w:r>
        <w:t>Ganti Parameter tuning + CNN</w:t>
      </w:r>
    </w:p>
  </w:comment>
  <w:comment w:id="61" w:author="Wibi Anto" w:date="2024-02-07T11:32:00Z" w:initials="WA">
    <w:p w14:paraId="466FB82B" w14:textId="77777777" w:rsidR="008B4D04" w:rsidRDefault="008B4D04" w:rsidP="008B4D04">
      <w:pPr>
        <w:pStyle w:val="CommentText"/>
      </w:pPr>
      <w:r>
        <w:rPr>
          <w:rStyle w:val="CommentReference"/>
        </w:rPr>
        <w:annotationRef/>
      </w:r>
      <w:r>
        <w:t>Buat flowchart di bab 3</w:t>
      </w:r>
    </w:p>
  </w:comment>
  <w:comment w:id="63" w:author="Wibi Anto" w:date="2024-02-07T10:49:00Z" w:initials="WA">
    <w:p w14:paraId="46CD8EEA" w14:textId="4057C0A7" w:rsidR="00EC0FF1" w:rsidRDefault="00EC0FF1" w:rsidP="00EC0FF1">
      <w:pPr>
        <w:pStyle w:val="CommentText"/>
      </w:pPr>
      <w:r>
        <w:rPr>
          <w:rStyle w:val="CommentReference"/>
        </w:rPr>
        <w:annotationRef/>
      </w:r>
      <w:r>
        <w:t>Proses Klasifikasi: Feature Extraction(Mengekstraksi fitur dari gambar) - Classifier(klasifikasi hasil ekstraksi)</w:t>
      </w:r>
    </w:p>
    <w:p w14:paraId="56F073F5" w14:textId="77777777" w:rsidR="00EC0FF1" w:rsidRDefault="00EC0FF1" w:rsidP="00EC0FF1">
      <w:pPr>
        <w:pStyle w:val="CommentText"/>
      </w:pPr>
    </w:p>
    <w:p w14:paraId="493EC8E7" w14:textId="77777777" w:rsidR="00EC0FF1" w:rsidRDefault="00EC0FF1" w:rsidP="00EC0FF1">
      <w:pPr>
        <w:pStyle w:val="CommentText"/>
      </w:pPr>
      <w:r>
        <w:t>Ada fungsi aktivasi CNN di MobileNet V2(Proses feature extractionnya) dan aktivasi sigmoid di classifier, baiknya penjelasan di Bab 2 disatukan atau tdk?</w:t>
      </w:r>
    </w:p>
  </w:comment>
  <w:comment w:id="67" w:author="Wibi Anto" w:date="2024-02-07T11:12:00Z" w:initials="WA">
    <w:p w14:paraId="1E39AF2B" w14:textId="77777777" w:rsidR="00914E6B" w:rsidRDefault="00914E6B" w:rsidP="00914E6B">
      <w:pPr>
        <w:pStyle w:val="CommentText"/>
      </w:pPr>
      <w:r>
        <w:rPr>
          <w:rStyle w:val="CommentReference"/>
        </w:rPr>
        <w:annotationRef/>
      </w:r>
      <w:r>
        <w:t>Perhatikan penulisan equation nya</w:t>
      </w:r>
    </w:p>
  </w:comment>
  <w:comment w:id="68" w:author="Wibi Anto" w:date="2024-01-29T16:34:00Z" w:initials="WA">
    <w:p w14:paraId="24C214FA" w14:textId="020A5572" w:rsidR="00453759" w:rsidRDefault="00453759" w:rsidP="00453759">
      <w:pPr>
        <w:pStyle w:val="CommentText"/>
      </w:pPr>
      <w:r>
        <w:rPr>
          <w:rStyle w:val="CommentReference"/>
        </w:rPr>
        <w:annotationRef/>
      </w:r>
      <w:r>
        <w:t>Cari artikel lain rata2 pake apa buat ukur performa modelnya</w:t>
      </w:r>
    </w:p>
  </w:comment>
  <w:comment w:id="69" w:author="Wibi Anto" w:date="2024-02-06T17:26:00Z" w:initials="WA">
    <w:p w14:paraId="3D4104C6" w14:textId="77777777" w:rsidR="008C5201" w:rsidRDefault="008C5201" w:rsidP="008C5201">
      <w:pPr>
        <w:pStyle w:val="CommentText"/>
      </w:pPr>
      <w:r>
        <w:rPr>
          <w:rStyle w:val="CommentReference"/>
        </w:rPr>
        <w:annotationRef/>
      </w:r>
      <w:hyperlink r:id="rId1" w:history="1">
        <w:r w:rsidRPr="00112056">
          <w:rPr>
            <w:rStyle w:val="Hyperlink"/>
          </w:rPr>
          <w:t>https://www.educative.io/courses/getting-started-with-image-classification-with-pytorch/image-classification-metrics</w:t>
        </w:r>
      </w:hyperlink>
    </w:p>
    <w:p w14:paraId="3FDD7CF8" w14:textId="77777777" w:rsidR="008C5201" w:rsidRDefault="008C5201" w:rsidP="008C5201">
      <w:pPr>
        <w:pStyle w:val="CommentText"/>
      </w:pPr>
      <w:r>
        <w:t>Akurasi paling simpel dan paling sering digunakan untuk image classification</w:t>
      </w:r>
    </w:p>
  </w:comment>
  <w:comment w:id="72" w:author="Wibi Anto" w:date="2024-02-07T11:16:00Z" w:initials="WA">
    <w:p w14:paraId="20913A3E" w14:textId="77777777" w:rsidR="00FE7A8C" w:rsidRDefault="00FE7A8C" w:rsidP="00FE7A8C">
      <w:pPr>
        <w:pStyle w:val="CommentText"/>
      </w:pPr>
      <w:r>
        <w:rPr>
          <w:rStyle w:val="CommentReference"/>
        </w:rPr>
        <w:annotationRef/>
      </w:r>
      <w:r>
        <w:t>Kalau tidak memungkinkan menggunakan data asli di pembahasan bab 4 nya, pakai data dummy saja dan dijelaskan di bab 3</w:t>
      </w:r>
    </w:p>
  </w:comment>
  <w:comment w:id="73" w:author="Wibi Anto" w:date="2024-02-07T11:35:00Z" w:initials="WA">
    <w:p w14:paraId="27EBDDF4" w14:textId="77777777" w:rsidR="002140A1" w:rsidRDefault="002140A1" w:rsidP="002140A1">
      <w:pPr>
        <w:pStyle w:val="CommentText"/>
      </w:pPr>
      <w:r>
        <w:rPr>
          <w:rStyle w:val="CommentReference"/>
        </w:rPr>
        <w:annotationRef/>
      </w:r>
      <w:r>
        <w:t>Di kang ewen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0A798C" w15:done="0"/>
  <w15:commentEx w15:paraId="55F6E2BA" w15:done="0"/>
  <w15:commentEx w15:paraId="407FF73E" w15:paraIdParent="55F6E2BA" w15:done="0"/>
  <w15:commentEx w15:paraId="143D244B" w15:done="0"/>
  <w15:commentEx w15:paraId="1A96AA7C" w15:done="0"/>
  <w15:commentEx w15:paraId="0140773F" w15:done="0"/>
  <w15:commentEx w15:paraId="466FB82B" w15:done="0"/>
  <w15:commentEx w15:paraId="493EC8E7" w15:done="0"/>
  <w15:commentEx w15:paraId="1E39AF2B" w15:done="0"/>
  <w15:commentEx w15:paraId="24C214FA" w15:done="0"/>
  <w15:commentEx w15:paraId="3FDD7CF8" w15:paraIdParent="24C214FA" w15:done="0"/>
  <w15:commentEx w15:paraId="20913A3E" w15:done="0"/>
  <w15:commentEx w15:paraId="27EBDDF4" w15:paraIdParent="20913A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A860B7" w16cex:dateUtc="2024-01-28T15:21:00Z"/>
  <w16cex:commentExtensible w16cex:durableId="0DBD4CAE" w16cex:dateUtc="2023-11-09T04:03:00Z"/>
  <w16cex:commentExtensible w16cex:durableId="5DA25B72" w16cex:dateUtc="2024-01-29T05:29:00Z"/>
  <w16cex:commentExtensible w16cex:durableId="22C8DFF7" w16cex:dateUtc="2023-11-09T04:04:00Z"/>
  <w16cex:commentExtensible w16cex:durableId="10AAE3EC" w16cex:dateUtc="2024-01-29T05:30:00Z"/>
  <w16cex:commentExtensible w16cex:durableId="779C3977" w16cex:dateUtc="2024-02-07T04:07:00Z"/>
  <w16cex:commentExtensible w16cex:durableId="1424761D" w16cex:dateUtc="2024-02-07T04:32:00Z"/>
  <w16cex:commentExtensible w16cex:durableId="4C586682" w16cex:dateUtc="2024-02-07T03:49:00Z"/>
  <w16cex:commentExtensible w16cex:durableId="0576B86B" w16cex:dateUtc="2024-02-07T04:12:00Z"/>
  <w16cex:commentExtensible w16cex:durableId="49DC8723" w16cex:dateUtc="2024-01-29T09:34:00Z"/>
  <w16cex:commentExtensible w16cex:durableId="43059236" w16cex:dateUtc="2024-02-06T10:26:00Z"/>
  <w16cex:commentExtensible w16cex:durableId="1305AC3C" w16cex:dateUtc="2024-02-07T04:16:00Z"/>
  <w16cex:commentExtensible w16cex:durableId="3134B1F3" w16cex:dateUtc="2024-02-07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0A798C" w16cid:durableId="70A860B7"/>
  <w16cid:commentId w16cid:paraId="55F6E2BA" w16cid:durableId="0DBD4CAE"/>
  <w16cid:commentId w16cid:paraId="407FF73E" w16cid:durableId="5DA25B72"/>
  <w16cid:commentId w16cid:paraId="143D244B" w16cid:durableId="22C8DFF7"/>
  <w16cid:commentId w16cid:paraId="1A96AA7C" w16cid:durableId="10AAE3EC"/>
  <w16cid:commentId w16cid:paraId="0140773F" w16cid:durableId="779C3977"/>
  <w16cid:commentId w16cid:paraId="466FB82B" w16cid:durableId="1424761D"/>
  <w16cid:commentId w16cid:paraId="493EC8E7" w16cid:durableId="4C586682"/>
  <w16cid:commentId w16cid:paraId="1E39AF2B" w16cid:durableId="0576B86B"/>
  <w16cid:commentId w16cid:paraId="24C214FA" w16cid:durableId="49DC8723"/>
  <w16cid:commentId w16cid:paraId="3FDD7CF8" w16cid:durableId="43059236"/>
  <w16cid:commentId w16cid:paraId="20913A3E" w16cid:durableId="1305AC3C"/>
  <w16cid:commentId w16cid:paraId="27EBDDF4" w16cid:durableId="3134B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99490" w14:textId="77777777" w:rsidR="00D272B5" w:rsidRDefault="00D272B5">
      <w:pPr>
        <w:spacing w:line="240" w:lineRule="auto"/>
      </w:pPr>
      <w:r>
        <w:separator/>
      </w:r>
    </w:p>
  </w:endnote>
  <w:endnote w:type="continuationSeparator" w:id="0">
    <w:p w14:paraId="0809D5F8" w14:textId="77777777" w:rsidR="00D272B5" w:rsidRDefault="00D272B5">
      <w:pPr>
        <w:spacing w:line="240" w:lineRule="auto"/>
      </w:pPr>
      <w:r>
        <w:continuationSeparator/>
      </w:r>
    </w:p>
  </w:endnote>
  <w:endnote w:type="continuationNotice" w:id="1">
    <w:p w14:paraId="61070D33" w14:textId="77777777" w:rsidR="00D272B5" w:rsidRDefault="00D272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6146567"/>
      <w:docPartObj>
        <w:docPartGallery w:val="AutoText"/>
      </w:docPartObj>
    </w:sdtPr>
    <w:sdtEndPr/>
    <w:sdtContent>
      <w:p w14:paraId="2BD8ECA2" w14:textId="77777777" w:rsidR="006C04DE" w:rsidRDefault="006C04DE">
        <w:pPr>
          <w:pStyle w:val="Footer"/>
          <w:jc w:val="center"/>
        </w:pPr>
        <w:r>
          <w:fldChar w:fldCharType="begin"/>
        </w:r>
        <w:r>
          <w:instrText xml:space="preserve"> PAGE   \* MERGEFORMAT </w:instrText>
        </w:r>
        <w:r>
          <w:fldChar w:fldCharType="separate"/>
        </w:r>
        <w:r>
          <w:rPr>
            <w:noProof/>
          </w:rPr>
          <w:t>13</w:t>
        </w:r>
        <w:r>
          <w:fldChar w:fldCharType="end"/>
        </w:r>
      </w:p>
    </w:sdtContent>
  </w:sdt>
  <w:p w14:paraId="3BFACA7C" w14:textId="77777777" w:rsidR="006C04DE" w:rsidRDefault="006C0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2FD6B" w14:textId="77777777" w:rsidR="006C04DE" w:rsidRDefault="006C04DE" w:rsidP="00B87951">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860078"/>
      <w:docPartObj>
        <w:docPartGallery w:val="AutoText"/>
      </w:docPartObj>
    </w:sdtPr>
    <w:sdtEndPr/>
    <w:sdtContent>
      <w:p w14:paraId="213DC29D" w14:textId="77777777" w:rsidR="006C04DE" w:rsidRDefault="006C04DE">
        <w:pPr>
          <w:pStyle w:val="Footer"/>
          <w:jc w:val="center"/>
        </w:pPr>
        <w:r>
          <w:fldChar w:fldCharType="begin"/>
        </w:r>
        <w:r>
          <w:instrText xml:space="preserve"> PAGE   \* MERGEFORMAT </w:instrText>
        </w:r>
        <w:r>
          <w:fldChar w:fldCharType="separate"/>
        </w:r>
        <w:r>
          <w:rPr>
            <w:noProof/>
          </w:rPr>
          <w:t>11</w:t>
        </w:r>
        <w:r>
          <w:fldChar w:fldCharType="end"/>
        </w:r>
      </w:p>
    </w:sdtContent>
  </w:sdt>
  <w:p w14:paraId="595FC6DE" w14:textId="77777777" w:rsidR="006C04DE" w:rsidRDefault="006C04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889905"/>
      <w:docPartObj>
        <w:docPartGallery w:val="AutoText"/>
      </w:docPartObj>
    </w:sdtPr>
    <w:sdtEndPr/>
    <w:sdtContent>
      <w:p w14:paraId="556FE5D9" w14:textId="77777777" w:rsidR="002573D2" w:rsidRDefault="002573D2">
        <w:pPr>
          <w:pStyle w:val="Footer"/>
          <w:jc w:val="center"/>
        </w:pPr>
        <w:r>
          <w:fldChar w:fldCharType="begin"/>
        </w:r>
        <w:r>
          <w:instrText xml:space="preserve"> PAGE   \* MERGEFORMAT </w:instrText>
        </w:r>
        <w:r>
          <w:fldChar w:fldCharType="separate"/>
        </w:r>
        <w:r>
          <w:rPr>
            <w:noProof/>
          </w:rPr>
          <w:t>11</w:t>
        </w:r>
        <w:r>
          <w:fldChar w:fldCharType="end"/>
        </w:r>
      </w:p>
    </w:sdtContent>
  </w:sdt>
  <w:p w14:paraId="40D18E9F" w14:textId="77777777" w:rsidR="002573D2" w:rsidRDefault="002573D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02FAE" w14:textId="27D981C4" w:rsidR="00EE05AE" w:rsidRDefault="00EE05AE">
    <w:pPr>
      <w:pStyle w:val="Footer"/>
      <w:jc w:val="center"/>
    </w:pPr>
  </w:p>
  <w:p w14:paraId="0E24D9A6" w14:textId="77777777" w:rsidR="00EE05AE" w:rsidRDefault="00EE05A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24563" w14:textId="7300C2CA" w:rsidR="003C2C2B" w:rsidRDefault="003C2C2B">
    <w:pPr>
      <w:pStyle w:val="Footer"/>
      <w:jc w:val="center"/>
    </w:pPr>
  </w:p>
  <w:p w14:paraId="5E8A3527" w14:textId="77777777" w:rsidR="00EE05AE" w:rsidRDefault="00EE05A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1793988"/>
      <w:docPartObj>
        <w:docPartGallery w:val="AutoText"/>
      </w:docPartObj>
    </w:sdtPr>
    <w:sdtEndPr/>
    <w:sdtContent>
      <w:p w14:paraId="4DD8C26B" w14:textId="77777777" w:rsidR="003970A0" w:rsidRDefault="003970A0">
        <w:pPr>
          <w:pStyle w:val="Footer"/>
          <w:jc w:val="center"/>
        </w:pPr>
        <w:r>
          <w:fldChar w:fldCharType="begin"/>
        </w:r>
        <w:r>
          <w:instrText xml:space="preserve"> PAGE   \* MERGEFORMAT </w:instrText>
        </w:r>
        <w:r>
          <w:fldChar w:fldCharType="separate"/>
        </w:r>
        <w:r w:rsidR="000D5B74">
          <w:rPr>
            <w:noProof/>
          </w:rPr>
          <w:t>11</w:t>
        </w:r>
        <w:r>
          <w:fldChar w:fldCharType="end"/>
        </w:r>
      </w:p>
    </w:sdtContent>
  </w:sdt>
  <w:p w14:paraId="0FA75EA9" w14:textId="77777777" w:rsidR="003970A0" w:rsidRDefault="003970A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745057"/>
      <w:docPartObj>
        <w:docPartGallery w:val="Page Numbers (Bottom of Page)"/>
        <w:docPartUnique/>
      </w:docPartObj>
    </w:sdtPr>
    <w:sdtEndPr>
      <w:rPr>
        <w:noProof/>
      </w:rPr>
    </w:sdtEndPr>
    <w:sdtContent>
      <w:p w14:paraId="5086E3AB" w14:textId="048CBAFF" w:rsidR="003C2C2B" w:rsidRDefault="003C2C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889C5" w14:textId="77777777" w:rsidR="003C2C2B" w:rsidRDefault="003C2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2F2C2" w14:textId="77777777" w:rsidR="00D272B5" w:rsidRDefault="00D272B5">
      <w:pPr>
        <w:spacing w:after="0"/>
      </w:pPr>
      <w:r>
        <w:separator/>
      </w:r>
    </w:p>
  </w:footnote>
  <w:footnote w:type="continuationSeparator" w:id="0">
    <w:p w14:paraId="73CD0D55" w14:textId="77777777" w:rsidR="00D272B5" w:rsidRDefault="00D272B5">
      <w:pPr>
        <w:spacing w:after="0"/>
      </w:pPr>
      <w:r>
        <w:continuationSeparator/>
      </w:r>
    </w:p>
  </w:footnote>
  <w:footnote w:type="continuationNotice" w:id="1">
    <w:p w14:paraId="44E22E77" w14:textId="77777777" w:rsidR="00D272B5" w:rsidRDefault="00D272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945804"/>
      <w:docPartObj>
        <w:docPartGallery w:val="Page Numbers (Top of Page)"/>
        <w:docPartUnique/>
      </w:docPartObj>
    </w:sdtPr>
    <w:sdtEndPr>
      <w:rPr>
        <w:noProof/>
      </w:rPr>
    </w:sdtEndPr>
    <w:sdtContent>
      <w:p w14:paraId="52E5D2C4" w14:textId="77777777" w:rsidR="006C04DE" w:rsidRDefault="00F76ACB">
        <w:pPr>
          <w:pStyle w:val="Header"/>
          <w:jc w:val="right"/>
        </w:pPr>
      </w:p>
    </w:sdtContent>
  </w:sdt>
  <w:p w14:paraId="55D37A0D" w14:textId="77777777" w:rsidR="006C04DE" w:rsidRDefault="006C04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14389" w14:textId="77777777" w:rsidR="006C04DE" w:rsidRDefault="006C04DE">
    <w:pPr>
      <w:pStyle w:val="Header"/>
      <w:jc w:val="right"/>
    </w:pPr>
  </w:p>
  <w:p w14:paraId="56E8BE9A" w14:textId="77777777" w:rsidR="006C04DE" w:rsidRDefault="006C04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3EA54" w14:textId="77777777" w:rsidR="002573D2" w:rsidRDefault="002573D2">
    <w:pPr>
      <w:pStyle w:val="Header"/>
      <w:jc w:val="right"/>
    </w:pPr>
  </w:p>
  <w:p w14:paraId="0D9183D1" w14:textId="77777777" w:rsidR="002573D2" w:rsidRDefault="002573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1930140"/>
      <w:docPartObj>
        <w:docPartGallery w:val="Page Numbers (Top of Page)"/>
        <w:docPartUnique/>
      </w:docPartObj>
    </w:sdtPr>
    <w:sdtEndPr>
      <w:rPr>
        <w:noProof/>
      </w:rPr>
    </w:sdtEndPr>
    <w:sdtContent>
      <w:p w14:paraId="26A916F7" w14:textId="4FDEF583" w:rsidR="001907F5" w:rsidRDefault="001907F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0856A" w14:textId="77777777" w:rsidR="00EE05AE" w:rsidRDefault="00EE05A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46209"/>
      <w:docPartObj>
        <w:docPartGallery w:val="Page Numbers (Top of Page)"/>
        <w:docPartUnique/>
      </w:docPartObj>
    </w:sdtPr>
    <w:sdtEndPr>
      <w:rPr>
        <w:noProof/>
      </w:rPr>
    </w:sdtEndPr>
    <w:sdtContent>
      <w:p w14:paraId="15280E10" w14:textId="5E1C7974" w:rsidR="00EE05AE" w:rsidRDefault="00EE05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217F4F" w14:textId="77777777" w:rsidR="00EE05AE" w:rsidRDefault="00EE05A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3769E" w14:textId="77777777" w:rsidR="003970A0" w:rsidRDefault="003970A0">
    <w:pPr>
      <w:pStyle w:val="Header"/>
      <w:jc w:val="right"/>
    </w:pPr>
  </w:p>
  <w:p w14:paraId="56DA774B" w14:textId="77777777" w:rsidR="003970A0" w:rsidRDefault="003970A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F4F34" w14:textId="4524830C" w:rsidR="003C2C2B" w:rsidRDefault="003C2C2B">
    <w:pPr>
      <w:pStyle w:val="Header"/>
      <w:jc w:val="right"/>
    </w:pPr>
  </w:p>
  <w:p w14:paraId="1B0E72A2" w14:textId="77777777" w:rsidR="003C2C2B" w:rsidRDefault="003C2C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0AB4"/>
    <w:multiLevelType w:val="multilevel"/>
    <w:tmpl w:val="3530E9F8"/>
    <w:lvl w:ilvl="0">
      <w:start w:val="1"/>
      <w:numFmt w:val="decimal"/>
      <w:lvlText w:val="%1."/>
      <w:lvlJc w:val="left"/>
      <w:pPr>
        <w:ind w:left="1080" w:hanging="360"/>
      </w:pPr>
      <w:rPr>
        <w:rFonts w:hint="default"/>
      </w:rPr>
    </w:lvl>
    <w:lvl w:ilvl="1">
      <w:start w:val="2"/>
      <w:numFmt w:val="decimal"/>
      <w:isLgl/>
      <w:lvlText w:val="%1.%2."/>
      <w:lvlJc w:val="left"/>
      <w:pPr>
        <w:ind w:left="1778" w:hanging="360"/>
      </w:pPr>
      <w:rPr>
        <w:rFonts w:hint="default"/>
        <w:i/>
      </w:rPr>
    </w:lvl>
    <w:lvl w:ilvl="2">
      <w:start w:val="1"/>
      <w:numFmt w:val="decimal"/>
      <w:isLgl/>
      <w:lvlText w:val="%1.%2.%3."/>
      <w:lvlJc w:val="left"/>
      <w:pPr>
        <w:ind w:left="2836" w:hanging="720"/>
      </w:pPr>
      <w:rPr>
        <w:rFonts w:hint="default"/>
        <w:i/>
      </w:rPr>
    </w:lvl>
    <w:lvl w:ilvl="3">
      <w:start w:val="1"/>
      <w:numFmt w:val="decimal"/>
      <w:isLgl/>
      <w:lvlText w:val="%1.%2.%3.%4."/>
      <w:lvlJc w:val="left"/>
      <w:pPr>
        <w:ind w:left="3534" w:hanging="720"/>
      </w:pPr>
      <w:rPr>
        <w:rFonts w:hint="default"/>
        <w:i/>
      </w:rPr>
    </w:lvl>
    <w:lvl w:ilvl="4">
      <w:start w:val="1"/>
      <w:numFmt w:val="decimal"/>
      <w:isLgl/>
      <w:lvlText w:val="%1.%2.%3.%4.%5."/>
      <w:lvlJc w:val="left"/>
      <w:pPr>
        <w:ind w:left="4592" w:hanging="1080"/>
      </w:pPr>
      <w:rPr>
        <w:rFonts w:hint="default"/>
        <w:i/>
      </w:rPr>
    </w:lvl>
    <w:lvl w:ilvl="5">
      <w:start w:val="1"/>
      <w:numFmt w:val="decimal"/>
      <w:isLgl/>
      <w:lvlText w:val="%1.%2.%3.%4.%5.%6."/>
      <w:lvlJc w:val="left"/>
      <w:pPr>
        <w:ind w:left="5290" w:hanging="1080"/>
      </w:pPr>
      <w:rPr>
        <w:rFonts w:hint="default"/>
        <w:i/>
      </w:rPr>
    </w:lvl>
    <w:lvl w:ilvl="6">
      <w:start w:val="1"/>
      <w:numFmt w:val="decimal"/>
      <w:isLgl/>
      <w:lvlText w:val="%1.%2.%3.%4.%5.%6.%7."/>
      <w:lvlJc w:val="left"/>
      <w:pPr>
        <w:ind w:left="6348" w:hanging="1440"/>
      </w:pPr>
      <w:rPr>
        <w:rFonts w:hint="default"/>
        <w:i/>
      </w:rPr>
    </w:lvl>
    <w:lvl w:ilvl="7">
      <w:start w:val="1"/>
      <w:numFmt w:val="decimal"/>
      <w:isLgl/>
      <w:lvlText w:val="%1.%2.%3.%4.%5.%6.%7.%8."/>
      <w:lvlJc w:val="left"/>
      <w:pPr>
        <w:ind w:left="7046" w:hanging="1440"/>
      </w:pPr>
      <w:rPr>
        <w:rFonts w:hint="default"/>
        <w:i/>
      </w:rPr>
    </w:lvl>
    <w:lvl w:ilvl="8">
      <w:start w:val="1"/>
      <w:numFmt w:val="decimal"/>
      <w:isLgl/>
      <w:lvlText w:val="%1.%2.%3.%4.%5.%6.%7.%8.%9."/>
      <w:lvlJc w:val="left"/>
      <w:pPr>
        <w:ind w:left="8104" w:hanging="1800"/>
      </w:pPr>
      <w:rPr>
        <w:rFonts w:hint="default"/>
        <w:i/>
      </w:rPr>
    </w:lvl>
  </w:abstractNum>
  <w:abstractNum w:abstractNumId="1" w15:restartNumberingAfterBreak="0">
    <w:nsid w:val="01A83BEC"/>
    <w:multiLevelType w:val="hybridMultilevel"/>
    <w:tmpl w:val="1346B45A"/>
    <w:lvl w:ilvl="0" w:tplc="584E2926">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4060331"/>
    <w:multiLevelType w:val="multilevel"/>
    <w:tmpl w:val="FAF2D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6F4296"/>
    <w:multiLevelType w:val="multilevel"/>
    <w:tmpl w:val="8A2E6B5C"/>
    <w:lvl w:ilvl="0">
      <w:start w:val="1"/>
      <w:numFmt w:val="decimal"/>
      <w:lvlText w:val="%1"/>
      <w:lvlJc w:val="left"/>
      <w:pPr>
        <w:ind w:left="360" w:hanging="360"/>
      </w:pPr>
      <w:rPr>
        <w:b/>
        <w:i w:val="0"/>
      </w:rPr>
    </w:lvl>
    <w:lvl w:ilvl="1">
      <w:start w:val="1"/>
      <w:numFmt w:val="decimal"/>
      <w:lvlText w:val="2.%2."/>
      <w:lvlJc w:val="left"/>
      <w:pPr>
        <w:ind w:left="360" w:hanging="360"/>
      </w:pPr>
      <w:rPr>
        <w:rFonts w:hint="default"/>
      </w:rPr>
    </w:lvl>
    <w:lvl w:ilvl="2">
      <w:start w:val="1"/>
      <w:numFmt w:val="decimal"/>
      <w:lvlText w:val="%3."/>
      <w:lvlJc w:val="left"/>
      <w:pPr>
        <w:ind w:left="360" w:hanging="360"/>
      </w:pPr>
      <w:rPr>
        <w:b/>
        <w:i w:val="0"/>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4" w15:restartNumberingAfterBreak="0">
    <w:nsid w:val="13240C22"/>
    <w:multiLevelType w:val="hybridMultilevel"/>
    <w:tmpl w:val="8BD61B9C"/>
    <w:lvl w:ilvl="0" w:tplc="C93CB88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3D25D63"/>
    <w:multiLevelType w:val="hybridMultilevel"/>
    <w:tmpl w:val="E61C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67034"/>
    <w:multiLevelType w:val="multilevel"/>
    <w:tmpl w:val="9B544A90"/>
    <w:lvl w:ilvl="0">
      <w:start w:val="2"/>
      <w:numFmt w:val="decimal"/>
      <w:lvlText w:val="%1"/>
      <w:lvlJc w:val="left"/>
      <w:pPr>
        <w:ind w:left="480" w:hanging="480"/>
      </w:pPr>
      <w:rPr>
        <w:rFonts w:hint="default"/>
      </w:rPr>
    </w:lvl>
    <w:lvl w:ilvl="1">
      <w:start w:val="6"/>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7" w15:restartNumberingAfterBreak="0">
    <w:nsid w:val="2A4551E8"/>
    <w:multiLevelType w:val="hybridMultilevel"/>
    <w:tmpl w:val="FF62D7E8"/>
    <w:lvl w:ilvl="0" w:tplc="5112A93C">
      <w:start w:val="1"/>
      <w:numFmt w:val="decimal"/>
      <w:lvlText w:val="%1."/>
      <w:lvlJc w:val="left"/>
      <w:pPr>
        <w:ind w:left="1080" w:hanging="360"/>
      </w:pPr>
      <w:rPr>
        <w:rFonts w:cstheme="minorBidi"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1C64662"/>
    <w:multiLevelType w:val="multilevel"/>
    <w:tmpl w:val="31C646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6E5176"/>
    <w:multiLevelType w:val="multilevel"/>
    <w:tmpl w:val="42B8F1D2"/>
    <w:lvl w:ilvl="0">
      <w:start w:val="1"/>
      <w:numFmt w:val="decimal"/>
      <w:lvlText w:val="%1."/>
      <w:lvlJc w:val="left"/>
      <w:pPr>
        <w:ind w:left="108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3AEF289E"/>
    <w:multiLevelType w:val="hybridMultilevel"/>
    <w:tmpl w:val="BA3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547491"/>
    <w:multiLevelType w:val="multilevel"/>
    <w:tmpl w:val="AEA209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382DE0"/>
    <w:multiLevelType w:val="multilevel"/>
    <w:tmpl w:val="45382DE0"/>
    <w:lvl w:ilvl="0">
      <w:start w:val="1"/>
      <w:numFmt w:val="decimal"/>
      <w:pStyle w:val="SUBBAB"/>
      <w:lvlText w:val="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2F374A"/>
    <w:multiLevelType w:val="multilevel"/>
    <w:tmpl w:val="8E200A2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EEB59D5"/>
    <w:multiLevelType w:val="multilevel"/>
    <w:tmpl w:val="A664FD2C"/>
    <w:lvl w:ilvl="0">
      <w:start w:val="1"/>
      <w:numFmt w:val="decimal"/>
      <w:lvlText w:val="%1."/>
      <w:lvlJc w:val="left"/>
      <w:pPr>
        <w:ind w:left="720" w:hanging="360"/>
      </w:pPr>
      <w:rPr>
        <w:rFonts w:eastAsiaTheme="minorEastAsia" w:hint="default"/>
        <w:b w:val="0"/>
      </w:rPr>
    </w:lvl>
    <w:lvl w:ilvl="1">
      <w:start w:val="3"/>
      <w:numFmt w:val="decimal"/>
      <w:isLgl/>
      <w:lvlText w:val="%1.%2"/>
      <w:lvlJc w:val="left"/>
      <w:pPr>
        <w:ind w:left="75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800" w:hanging="144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2160" w:hanging="180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15" w15:restartNumberingAfterBreak="0">
    <w:nsid w:val="60282ED5"/>
    <w:multiLevelType w:val="multilevel"/>
    <w:tmpl w:val="FAF2DD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224A6A"/>
    <w:multiLevelType w:val="multilevel"/>
    <w:tmpl w:val="0406033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4D31E1B"/>
    <w:multiLevelType w:val="multilevel"/>
    <w:tmpl w:val="8BCC83A4"/>
    <w:lvl w:ilvl="0">
      <w:start w:val="1"/>
      <w:numFmt w:val="decimal"/>
      <w:lvlText w:val="%1."/>
      <w:lvlJc w:val="left"/>
      <w:pPr>
        <w:ind w:left="720" w:hanging="360"/>
      </w:pPr>
      <w:rPr>
        <w:rFonts w:eastAsiaTheme="min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E8A4205"/>
    <w:multiLevelType w:val="multilevel"/>
    <w:tmpl w:val="8E12BA30"/>
    <w:lvl w:ilvl="0">
      <w:start w:val="1"/>
      <w:numFmt w:val="decimal"/>
      <w:lvlText w:val="%1."/>
      <w:lvlJc w:val="left"/>
      <w:pPr>
        <w:ind w:left="1080" w:hanging="360"/>
      </w:pPr>
      <w:rPr>
        <w:rFonts w:hint="default"/>
      </w:rPr>
    </w:lvl>
    <w:lvl w:ilvl="1">
      <w:start w:val="7"/>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024625987">
    <w:abstractNumId w:val="12"/>
  </w:num>
  <w:num w:numId="2" w16cid:durableId="1203053397">
    <w:abstractNumId w:val="8"/>
  </w:num>
  <w:num w:numId="3" w16cid:durableId="792134675">
    <w:abstractNumId w:val="2"/>
  </w:num>
  <w:num w:numId="4" w16cid:durableId="1041706626">
    <w:abstractNumId w:val="5"/>
  </w:num>
  <w:num w:numId="5" w16cid:durableId="1965843332">
    <w:abstractNumId w:val="10"/>
  </w:num>
  <w:num w:numId="6" w16cid:durableId="226648117">
    <w:abstractNumId w:val="16"/>
  </w:num>
  <w:num w:numId="7" w16cid:durableId="878391940">
    <w:abstractNumId w:val="3"/>
  </w:num>
  <w:num w:numId="8" w16cid:durableId="1658725168">
    <w:abstractNumId w:val="14"/>
  </w:num>
  <w:num w:numId="9" w16cid:durableId="454906627">
    <w:abstractNumId w:val="17"/>
  </w:num>
  <w:num w:numId="10" w16cid:durableId="1447119922">
    <w:abstractNumId w:val="0"/>
  </w:num>
  <w:num w:numId="11" w16cid:durableId="1096363902">
    <w:abstractNumId w:val="7"/>
  </w:num>
  <w:num w:numId="12" w16cid:durableId="1034496698">
    <w:abstractNumId w:val="9"/>
  </w:num>
  <w:num w:numId="13" w16cid:durableId="629824859">
    <w:abstractNumId w:val="18"/>
  </w:num>
  <w:num w:numId="14" w16cid:durableId="1881086037">
    <w:abstractNumId w:val="13"/>
  </w:num>
  <w:num w:numId="15" w16cid:durableId="2091613910">
    <w:abstractNumId w:val="1"/>
  </w:num>
  <w:num w:numId="16" w16cid:durableId="1830093652">
    <w:abstractNumId w:val="4"/>
  </w:num>
  <w:num w:numId="17" w16cid:durableId="1918519385">
    <w:abstractNumId w:val="6"/>
  </w:num>
  <w:num w:numId="18" w16cid:durableId="1068386854">
    <w:abstractNumId w:val="11"/>
  </w:num>
  <w:num w:numId="19" w16cid:durableId="52664755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bi Anto">
    <w15:presenceInfo w15:providerId="AD" w15:userId="S::wibi20001@mail.unpad.ac.id::39b0e255-6ce6-47a5-a6ac-269584bda3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FC"/>
    <w:rsid w:val="0000010C"/>
    <w:rsid w:val="00001B19"/>
    <w:rsid w:val="00001F3C"/>
    <w:rsid w:val="00002886"/>
    <w:rsid w:val="00003E2A"/>
    <w:rsid w:val="000043A3"/>
    <w:rsid w:val="000066A2"/>
    <w:rsid w:val="00007255"/>
    <w:rsid w:val="000116E5"/>
    <w:rsid w:val="000117EA"/>
    <w:rsid w:val="00012A5C"/>
    <w:rsid w:val="0001478A"/>
    <w:rsid w:val="00016F8C"/>
    <w:rsid w:val="000170E6"/>
    <w:rsid w:val="00017936"/>
    <w:rsid w:val="00020607"/>
    <w:rsid w:val="00020750"/>
    <w:rsid w:val="0002172C"/>
    <w:rsid w:val="000224A5"/>
    <w:rsid w:val="00025549"/>
    <w:rsid w:val="000273C8"/>
    <w:rsid w:val="000278AC"/>
    <w:rsid w:val="000311EE"/>
    <w:rsid w:val="000315AE"/>
    <w:rsid w:val="000332C6"/>
    <w:rsid w:val="0003472F"/>
    <w:rsid w:val="00035609"/>
    <w:rsid w:val="00036378"/>
    <w:rsid w:val="00036446"/>
    <w:rsid w:val="00036791"/>
    <w:rsid w:val="0003776D"/>
    <w:rsid w:val="000379B6"/>
    <w:rsid w:val="00037EDF"/>
    <w:rsid w:val="000406C4"/>
    <w:rsid w:val="0004092B"/>
    <w:rsid w:val="00040F05"/>
    <w:rsid w:val="000411CE"/>
    <w:rsid w:val="0004198E"/>
    <w:rsid w:val="00042E3B"/>
    <w:rsid w:val="00043521"/>
    <w:rsid w:val="00044367"/>
    <w:rsid w:val="00044A54"/>
    <w:rsid w:val="00044F78"/>
    <w:rsid w:val="000456DE"/>
    <w:rsid w:val="00051551"/>
    <w:rsid w:val="00051B6B"/>
    <w:rsid w:val="00054176"/>
    <w:rsid w:val="00054C2E"/>
    <w:rsid w:val="0005564B"/>
    <w:rsid w:val="00056891"/>
    <w:rsid w:val="00056A12"/>
    <w:rsid w:val="000574A1"/>
    <w:rsid w:val="0005769F"/>
    <w:rsid w:val="00063368"/>
    <w:rsid w:val="00064023"/>
    <w:rsid w:val="00066A9C"/>
    <w:rsid w:val="00067495"/>
    <w:rsid w:val="00070DC3"/>
    <w:rsid w:val="00071F77"/>
    <w:rsid w:val="00074657"/>
    <w:rsid w:val="00077BD0"/>
    <w:rsid w:val="00083C43"/>
    <w:rsid w:val="00083C7F"/>
    <w:rsid w:val="000850B3"/>
    <w:rsid w:val="00086C61"/>
    <w:rsid w:val="0009134A"/>
    <w:rsid w:val="0009464B"/>
    <w:rsid w:val="000946DA"/>
    <w:rsid w:val="0009544D"/>
    <w:rsid w:val="0009577A"/>
    <w:rsid w:val="0009611B"/>
    <w:rsid w:val="0009681B"/>
    <w:rsid w:val="0009696A"/>
    <w:rsid w:val="000A0845"/>
    <w:rsid w:val="000A3075"/>
    <w:rsid w:val="000A49A5"/>
    <w:rsid w:val="000A4AB8"/>
    <w:rsid w:val="000A5595"/>
    <w:rsid w:val="000A55F7"/>
    <w:rsid w:val="000A5855"/>
    <w:rsid w:val="000A7A5F"/>
    <w:rsid w:val="000B00B9"/>
    <w:rsid w:val="000B138E"/>
    <w:rsid w:val="000B1DFC"/>
    <w:rsid w:val="000B2263"/>
    <w:rsid w:val="000B2E94"/>
    <w:rsid w:val="000B2F07"/>
    <w:rsid w:val="000B2FD9"/>
    <w:rsid w:val="000B5B49"/>
    <w:rsid w:val="000B662B"/>
    <w:rsid w:val="000B6E83"/>
    <w:rsid w:val="000C1A23"/>
    <w:rsid w:val="000C213D"/>
    <w:rsid w:val="000C2516"/>
    <w:rsid w:val="000C333A"/>
    <w:rsid w:val="000C5594"/>
    <w:rsid w:val="000C5AF5"/>
    <w:rsid w:val="000C5B1E"/>
    <w:rsid w:val="000D2120"/>
    <w:rsid w:val="000D2670"/>
    <w:rsid w:val="000D2A3B"/>
    <w:rsid w:val="000D3010"/>
    <w:rsid w:val="000D5259"/>
    <w:rsid w:val="000D5B74"/>
    <w:rsid w:val="000D66B6"/>
    <w:rsid w:val="000D6EB3"/>
    <w:rsid w:val="000E1858"/>
    <w:rsid w:val="000E1A3B"/>
    <w:rsid w:val="000E3BF2"/>
    <w:rsid w:val="000E4419"/>
    <w:rsid w:val="000E4F37"/>
    <w:rsid w:val="000E6997"/>
    <w:rsid w:val="000E6E1C"/>
    <w:rsid w:val="000E711B"/>
    <w:rsid w:val="000E7888"/>
    <w:rsid w:val="000E79E8"/>
    <w:rsid w:val="000F0BC9"/>
    <w:rsid w:val="000F1E0C"/>
    <w:rsid w:val="000F23BB"/>
    <w:rsid w:val="000F3AFF"/>
    <w:rsid w:val="000F4779"/>
    <w:rsid w:val="000F5E64"/>
    <w:rsid w:val="000F5F24"/>
    <w:rsid w:val="000F6570"/>
    <w:rsid w:val="000F6C09"/>
    <w:rsid w:val="00100417"/>
    <w:rsid w:val="001011CF"/>
    <w:rsid w:val="00101723"/>
    <w:rsid w:val="00101D62"/>
    <w:rsid w:val="00101D6D"/>
    <w:rsid w:val="00102160"/>
    <w:rsid w:val="0010217C"/>
    <w:rsid w:val="00110211"/>
    <w:rsid w:val="00110D81"/>
    <w:rsid w:val="00111213"/>
    <w:rsid w:val="00112A16"/>
    <w:rsid w:val="001133BA"/>
    <w:rsid w:val="00114C1C"/>
    <w:rsid w:val="0011508E"/>
    <w:rsid w:val="00115D43"/>
    <w:rsid w:val="001218C9"/>
    <w:rsid w:val="00123A08"/>
    <w:rsid w:val="00123FAF"/>
    <w:rsid w:val="001248D4"/>
    <w:rsid w:val="00125C66"/>
    <w:rsid w:val="0012702E"/>
    <w:rsid w:val="00131CEF"/>
    <w:rsid w:val="001322E6"/>
    <w:rsid w:val="00132E3F"/>
    <w:rsid w:val="00133141"/>
    <w:rsid w:val="00134807"/>
    <w:rsid w:val="001349EA"/>
    <w:rsid w:val="00134C41"/>
    <w:rsid w:val="001365B8"/>
    <w:rsid w:val="00137CCE"/>
    <w:rsid w:val="00137F4C"/>
    <w:rsid w:val="001408DD"/>
    <w:rsid w:val="00142A2B"/>
    <w:rsid w:val="00142B3A"/>
    <w:rsid w:val="001445C9"/>
    <w:rsid w:val="001446D7"/>
    <w:rsid w:val="00146C70"/>
    <w:rsid w:val="00147B36"/>
    <w:rsid w:val="001511E8"/>
    <w:rsid w:val="00151B8C"/>
    <w:rsid w:val="00151D7B"/>
    <w:rsid w:val="00151FC7"/>
    <w:rsid w:val="00152025"/>
    <w:rsid w:val="00152F04"/>
    <w:rsid w:val="00154178"/>
    <w:rsid w:val="0015559F"/>
    <w:rsid w:val="001558A7"/>
    <w:rsid w:val="00160EAC"/>
    <w:rsid w:val="00161289"/>
    <w:rsid w:val="001633B4"/>
    <w:rsid w:val="001655C3"/>
    <w:rsid w:val="00166D11"/>
    <w:rsid w:val="0016715B"/>
    <w:rsid w:val="00170708"/>
    <w:rsid w:val="00170E41"/>
    <w:rsid w:val="0017251A"/>
    <w:rsid w:val="00173C12"/>
    <w:rsid w:val="0017449A"/>
    <w:rsid w:val="0017470C"/>
    <w:rsid w:val="00176E8C"/>
    <w:rsid w:val="00177BBF"/>
    <w:rsid w:val="0018028C"/>
    <w:rsid w:val="001811D3"/>
    <w:rsid w:val="001821E8"/>
    <w:rsid w:val="00182692"/>
    <w:rsid w:val="001830EC"/>
    <w:rsid w:val="00183434"/>
    <w:rsid w:val="001838B5"/>
    <w:rsid w:val="00183CA1"/>
    <w:rsid w:val="00183F4C"/>
    <w:rsid w:val="0018497A"/>
    <w:rsid w:val="00185A71"/>
    <w:rsid w:val="00185EEE"/>
    <w:rsid w:val="00185F7F"/>
    <w:rsid w:val="00186C28"/>
    <w:rsid w:val="0019067B"/>
    <w:rsid w:val="001907F5"/>
    <w:rsid w:val="00190931"/>
    <w:rsid w:val="001914B0"/>
    <w:rsid w:val="001920B6"/>
    <w:rsid w:val="001921DD"/>
    <w:rsid w:val="00192308"/>
    <w:rsid w:val="00193213"/>
    <w:rsid w:val="00195116"/>
    <w:rsid w:val="0019598B"/>
    <w:rsid w:val="00196249"/>
    <w:rsid w:val="00196EA4"/>
    <w:rsid w:val="001A0161"/>
    <w:rsid w:val="001A0FF8"/>
    <w:rsid w:val="001A11F7"/>
    <w:rsid w:val="001A1690"/>
    <w:rsid w:val="001A2AC4"/>
    <w:rsid w:val="001A3246"/>
    <w:rsid w:val="001A3BEC"/>
    <w:rsid w:val="001A3E7A"/>
    <w:rsid w:val="001A4805"/>
    <w:rsid w:val="001B07F8"/>
    <w:rsid w:val="001B1A61"/>
    <w:rsid w:val="001B4B29"/>
    <w:rsid w:val="001B5813"/>
    <w:rsid w:val="001B596A"/>
    <w:rsid w:val="001C2D32"/>
    <w:rsid w:val="001C3183"/>
    <w:rsid w:val="001C4098"/>
    <w:rsid w:val="001C5079"/>
    <w:rsid w:val="001D0CD5"/>
    <w:rsid w:val="001D3A59"/>
    <w:rsid w:val="001D4277"/>
    <w:rsid w:val="001D43A3"/>
    <w:rsid w:val="001D4BA7"/>
    <w:rsid w:val="001D7314"/>
    <w:rsid w:val="001E0175"/>
    <w:rsid w:val="001E3CA5"/>
    <w:rsid w:val="001E3F8F"/>
    <w:rsid w:val="001E6D05"/>
    <w:rsid w:val="001E7A44"/>
    <w:rsid w:val="001F0BBB"/>
    <w:rsid w:val="001F23D3"/>
    <w:rsid w:val="001F2ABF"/>
    <w:rsid w:val="001F463B"/>
    <w:rsid w:val="001F4658"/>
    <w:rsid w:val="00203E0B"/>
    <w:rsid w:val="00204CC7"/>
    <w:rsid w:val="00204DBD"/>
    <w:rsid w:val="00205068"/>
    <w:rsid w:val="00205F85"/>
    <w:rsid w:val="002060A5"/>
    <w:rsid w:val="00206218"/>
    <w:rsid w:val="002101AC"/>
    <w:rsid w:val="002140A1"/>
    <w:rsid w:val="002143E3"/>
    <w:rsid w:val="002162E0"/>
    <w:rsid w:val="00217760"/>
    <w:rsid w:val="00220102"/>
    <w:rsid w:val="00221C64"/>
    <w:rsid w:val="00222B64"/>
    <w:rsid w:val="0022338F"/>
    <w:rsid w:val="00223B09"/>
    <w:rsid w:val="00223D6D"/>
    <w:rsid w:val="00224BF5"/>
    <w:rsid w:val="002253EC"/>
    <w:rsid w:val="002316DC"/>
    <w:rsid w:val="00231B78"/>
    <w:rsid w:val="00231FBB"/>
    <w:rsid w:val="0023467B"/>
    <w:rsid w:val="002354D3"/>
    <w:rsid w:val="002355C6"/>
    <w:rsid w:val="00235E85"/>
    <w:rsid w:val="002379FA"/>
    <w:rsid w:val="0024061F"/>
    <w:rsid w:val="00240FEB"/>
    <w:rsid w:val="002432A3"/>
    <w:rsid w:val="0024416A"/>
    <w:rsid w:val="00245C54"/>
    <w:rsid w:val="00246749"/>
    <w:rsid w:val="0024788E"/>
    <w:rsid w:val="002503B2"/>
    <w:rsid w:val="00251F97"/>
    <w:rsid w:val="002524BB"/>
    <w:rsid w:val="0025267B"/>
    <w:rsid w:val="00254642"/>
    <w:rsid w:val="00254C85"/>
    <w:rsid w:val="00256091"/>
    <w:rsid w:val="0025683A"/>
    <w:rsid w:val="0025736D"/>
    <w:rsid w:val="002573D2"/>
    <w:rsid w:val="0025756B"/>
    <w:rsid w:val="002619C1"/>
    <w:rsid w:val="0026203D"/>
    <w:rsid w:val="00263BB7"/>
    <w:rsid w:val="00265D0B"/>
    <w:rsid w:val="00270285"/>
    <w:rsid w:val="002713C8"/>
    <w:rsid w:val="0027465C"/>
    <w:rsid w:val="00275F26"/>
    <w:rsid w:val="00276E89"/>
    <w:rsid w:val="002801A6"/>
    <w:rsid w:val="0028183B"/>
    <w:rsid w:val="00282A0A"/>
    <w:rsid w:val="00282CA0"/>
    <w:rsid w:val="00282D6A"/>
    <w:rsid w:val="00284292"/>
    <w:rsid w:val="00284B09"/>
    <w:rsid w:val="00284C3C"/>
    <w:rsid w:val="00287B8F"/>
    <w:rsid w:val="00292D09"/>
    <w:rsid w:val="00294813"/>
    <w:rsid w:val="00294DBB"/>
    <w:rsid w:val="00296F6B"/>
    <w:rsid w:val="00297484"/>
    <w:rsid w:val="002A03FD"/>
    <w:rsid w:val="002A1E21"/>
    <w:rsid w:val="002A3727"/>
    <w:rsid w:val="002A4F34"/>
    <w:rsid w:val="002B2D78"/>
    <w:rsid w:val="002B2F8F"/>
    <w:rsid w:val="002B33ED"/>
    <w:rsid w:val="002B3B6D"/>
    <w:rsid w:val="002B4DC2"/>
    <w:rsid w:val="002B5460"/>
    <w:rsid w:val="002B6353"/>
    <w:rsid w:val="002B6CDD"/>
    <w:rsid w:val="002B6DA6"/>
    <w:rsid w:val="002C018F"/>
    <w:rsid w:val="002C03D3"/>
    <w:rsid w:val="002C3AAE"/>
    <w:rsid w:val="002C4599"/>
    <w:rsid w:val="002C4865"/>
    <w:rsid w:val="002C67CA"/>
    <w:rsid w:val="002D0F3B"/>
    <w:rsid w:val="002D2D29"/>
    <w:rsid w:val="002D6088"/>
    <w:rsid w:val="002D682E"/>
    <w:rsid w:val="002E054B"/>
    <w:rsid w:val="002E0FE2"/>
    <w:rsid w:val="002E42C9"/>
    <w:rsid w:val="002E5B45"/>
    <w:rsid w:val="002E647D"/>
    <w:rsid w:val="002E6F6B"/>
    <w:rsid w:val="002E797D"/>
    <w:rsid w:val="002E7A73"/>
    <w:rsid w:val="002F0212"/>
    <w:rsid w:val="002F04EF"/>
    <w:rsid w:val="002F1174"/>
    <w:rsid w:val="002F1249"/>
    <w:rsid w:val="002F17CB"/>
    <w:rsid w:val="002F543C"/>
    <w:rsid w:val="002F5492"/>
    <w:rsid w:val="002F7A6F"/>
    <w:rsid w:val="002F7FF4"/>
    <w:rsid w:val="00300A1D"/>
    <w:rsid w:val="00301A0D"/>
    <w:rsid w:val="00302919"/>
    <w:rsid w:val="00303CA3"/>
    <w:rsid w:val="003061FD"/>
    <w:rsid w:val="0030718B"/>
    <w:rsid w:val="00307B39"/>
    <w:rsid w:val="00311390"/>
    <w:rsid w:val="00314025"/>
    <w:rsid w:val="00314F71"/>
    <w:rsid w:val="0032045E"/>
    <w:rsid w:val="003219E6"/>
    <w:rsid w:val="00322BCE"/>
    <w:rsid w:val="00323FA2"/>
    <w:rsid w:val="00324476"/>
    <w:rsid w:val="00324C9C"/>
    <w:rsid w:val="003258DF"/>
    <w:rsid w:val="003259C6"/>
    <w:rsid w:val="00326035"/>
    <w:rsid w:val="0032696E"/>
    <w:rsid w:val="003302C8"/>
    <w:rsid w:val="00330ECD"/>
    <w:rsid w:val="00330FB2"/>
    <w:rsid w:val="003329F8"/>
    <w:rsid w:val="0033350C"/>
    <w:rsid w:val="00334599"/>
    <w:rsid w:val="00341CE2"/>
    <w:rsid w:val="003449A2"/>
    <w:rsid w:val="003449B6"/>
    <w:rsid w:val="00346B01"/>
    <w:rsid w:val="00346E3A"/>
    <w:rsid w:val="00347426"/>
    <w:rsid w:val="00347AEC"/>
    <w:rsid w:val="0035269E"/>
    <w:rsid w:val="003556AC"/>
    <w:rsid w:val="00356B10"/>
    <w:rsid w:val="00356E40"/>
    <w:rsid w:val="00356EAB"/>
    <w:rsid w:val="00357747"/>
    <w:rsid w:val="003600FE"/>
    <w:rsid w:val="00360570"/>
    <w:rsid w:val="0036077D"/>
    <w:rsid w:val="00360BCD"/>
    <w:rsid w:val="00361C2C"/>
    <w:rsid w:val="00363701"/>
    <w:rsid w:val="003668FC"/>
    <w:rsid w:val="00366B31"/>
    <w:rsid w:val="003674B1"/>
    <w:rsid w:val="003674BE"/>
    <w:rsid w:val="00370985"/>
    <w:rsid w:val="00372A4D"/>
    <w:rsid w:val="0037302F"/>
    <w:rsid w:val="003735D7"/>
    <w:rsid w:val="00374687"/>
    <w:rsid w:val="00374E87"/>
    <w:rsid w:val="0037633B"/>
    <w:rsid w:val="00376675"/>
    <w:rsid w:val="003774EA"/>
    <w:rsid w:val="0038040D"/>
    <w:rsid w:val="003810E7"/>
    <w:rsid w:val="0038188F"/>
    <w:rsid w:val="003826B2"/>
    <w:rsid w:val="0038380B"/>
    <w:rsid w:val="00383C5D"/>
    <w:rsid w:val="00384151"/>
    <w:rsid w:val="00386982"/>
    <w:rsid w:val="00387B30"/>
    <w:rsid w:val="00390DD9"/>
    <w:rsid w:val="00391F0D"/>
    <w:rsid w:val="003929C1"/>
    <w:rsid w:val="00392E5E"/>
    <w:rsid w:val="00393153"/>
    <w:rsid w:val="0039537B"/>
    <w:rsid w:val="003966A8"/>
    <w:rsid w:val="003970A0"/>
    <w:rsid w:val="003A1380"/>
    <w:rsid w:val="003A33A5"/>
    <w:rsid w:val="003A3AD8"/>
    <w:rsid w:val="003A5992"/>
    <w:rsid w:val="003A79DF"/>
    <w:rsid w:val="003A7D7B"/>
    <w:rsid w:val="003B06C7"/>
    <w:rsid w:val="003B1354"/>
    <w:rsid w:val="003B1669"/>
    <w:rsid w:val="003B1B6F"/>
    <w:rsid w:val="003B1BBB"/>
    <w:rsid w:val="003B3094"/>
    <w:rsid w:val="003B3C84"/>
    <w:rsid w:val="003B4A41"/>
    <w:rsid w:val="003B537A"/>
    <w:rsid w:val="003B6E42"/>
    <w:rsid w:val="003B6F0A"/>
    <w:rsid w:val="003B7A05"/>
    <w:rsid w:val="003C10D4"/>
    <w:rsid w:val="003C1B73"/>
    <w:rsid w:val="003C2C2B"/>
    <w:rsid w:val="003C35CD"/>
    <w:rsid w:val="003C5176"/>
    <w:rsid w:val="003C60C5"/>
    <w:rsid w:val="003C6DF4"/>
    <w:rsid w:val="003C7686"/>
    <w:rsid w:val="003C79F5"/>
    <w:rsid w:val="003D0E84"/>
    <w:rsid w:val="003D0F19"/>
    <w:rsid w:val="003D2209"/>
    <w:rsid w:val="003D36B2"/>
    <w:rsid w:val="003D3E35"/>
    <w:rsid w:val="003D562E"/>
    <w:rsid w:val="003E02F0"/>
    <w:rsid w:val="003E1822"/>
    <w:rsid w:val="003E2204"/>
    <w:rsid w:val="003E4546"/>
    <w:rsid w:val="003E592D"/>
    <w:rsid w:val="003E5ACB"/>
    <w:rsid w:val="003E680B"/>
    <w:rsid w:val="003E7554"/>
    <w:rsid w:val="003E7AFF"/>
    <w:rsid w:val="003F28ED"/>
    <w:rsid w:val="003F4CC5"/>
    <w:rsid w:val="003F6560"/>
    <w:rsid w:val="003F67DD"/>
    <w:rsid w:val="00400473"/>
    <w:rsid w:val="0040139A"/>
    <w:rsid w:val="0040386E"/>
    <w:rsid w:val="004042B0"/>
    <w:rsid w:val="00404A41"/>
    <w:rsid w:val="00405E08"/>
    <w:rsid w:val="00406175"/>
    <w:rsid w:val="004103D0"/>
    <w:rsid w:val="0041237E"/>
    <w:rsid w:val="00413863"/>
    <w:rsid w:val="00413C50"/>
    <w:rsid w:val="00413C6A"/>
    <w:rsid w:val="004142F3"/>
    <w:rsid w:val="004200DE"/>
    <w:rsid w:val="00422BA1"/>
    <w:rsid w:val="004241AC"/>
    <w:rsid w:val="00424B79"/>
    <w:rsid w:val="004261E0"/>
    <w:rsid w:val="00426C41"/>
    <w:rsid w:val="00427C5A"/>
    <w:rsid w:val="00430390"/>
    <w:rsid w:val="004315C0"/>
    <w:rsid w:val="00431E84"/>
    <w:rsid w:val="004329E1"/>
    <w:rsid w:val="00435A58"/>
    <w:rsid w:val="00435AF8"/>
    <w:rsid w:val="00437A4E"/>
    <w:rsid w:val="00441BC2"/>
    <w:rsid w:val="00450A78"/>
    <w:rsid w:val="00450E1A"/>
    <w:rsid w:val="004513EF"/>
    <w:rsid w:val="004518E0"/>
    <w:rsid w:val="00451A7C"/>
    <w:rsid w:val="00451F3C"/>
    <w:rsid w:val="004525E4"/>
    <w:rsid w:val="00453759"/>
    <w:rsid w:val="00453A5F"/>
    <w:rsid w:val="00455EB5"/>
    <w:rsid w:val="00456DB2"/>
    <w:rsid w:val="00457650"/>
    <w:rsid w:val="00457B5C"/>
    <w:rsid w:val="00457C3B"/>
    <w:rsid w:val="004648CF"/>
    <w:rsid w:val="0047020A"/>
    <w:rsid w:val="00470E66"/>
    <w:rsid w:val="0047104D"/>
    <w:rsid w:val="00471731"/>
    <w:rsid w:val="00471E01"/>
    <w:rsid w:val="00475812"/>
    <w:rsid w:val="00477A7C"/>
    <w:rsid w:val="00477E48"/>
    <w:rsid w:val="004804E9"/>
    <w:rsid w:val="00481D1C"/>
    <w:rsid w:val="004821C8"/>
    <w:rsid w:val="00482E0A"/>
    <w:rsid w:val="00482F97"/>
    <w:rsid w:val="004854C6"/>
    <w:rsid w:val="004857A2"/>
    <w:rsid w:val="0048583B"/>
    <w:rsid w:val="00485CEC"/>
    <w:rsid w:val="004904D1"/>
    <w:rsid w:val="004910EC"/>
    <w:rsid w:val="00492205"/>
    <w:rsid w:val="00493102"/>
    <w:rsid w:val="0049356F"/>
    <w:rsid w:val="00493FD7"/>
    <w:rsid w:val="00494682"/>
    <w:rsid w:val="0049503C"/>
    <w:rsid w:val="004959F4"/>
    <w:rsid w:val="00496456"/>
    <w:rsid w:val="00496DA5"/>
    <w:rsid w:val="00497114"/>
    <w:rsid w:val="004976A8"/>
    <w:rsid w:val="00497AE1"/>
    <w:rsid w:val="004A241A"/>
    <w:rsid w:val="004A68E7"/>
    <w:rsid w:val="004A6EC0"/>
    <w:rsid w:val="004B1CB5"/>
    <w:rsid w:val="004B2C4C"/>
    <w:rsid w:val="004B44F0"/>
    <w:rsid w:val="004B4BE5"/>
    <w:rsid w:val="004B6601"/>
    <w:rsid w:val="004B6838"/>
    <w:rsid w:val="004B6CD3"/>
    <w:rsid w:val="004C0893"/>
    <w:rsid w:val="004C1AB6"/>
    <w:rsid w:val="004C1E44"/>
    <w:rsid w:val="004C3726"/>
    <w:rsid w:val="004C5A87"/>
    <w:rsid w:val="004C6A55"/>
    <w:rsid w:val="004C76E1"/>
    <w:rsid w:val="004D0043"/>
    <w:rsid w:val="004D1816"/>
    <w:rsid w:val="004D224F"/>
    <w:rsid w:val="004D23CA"/>
    <w:rsid w:val="004D2B45"/>
    <w:rsid w:val="004D3204"/>
    <w:rsid w:val="004D4509"/>
    <w:rsid w:val="004D4DA3"/>
    <w:rsid w:val="004D5547"/>
    <w:rsid w:val="004D597A"/>
    <w:rsid w:val="004D7351"/>
    <w:rsid w:val="004D7476"/>
    <w:rsid w:val="004E1A9A"/>
    <w:rsid w:val="004E1E5C"/>
    <w:rsid w:val="004E2F02"/>
    <w:rsid w:val="004E2F80"/>
    <w:rsid w:val="004E398C"/>
    <w:rsid w:val="004E3EE8"/>
    <w:rsid w:val="004E4F3D"/>
    <w:rsid w:val="004E5A1D"/>
    <w:rsid w:val="004E6AF9"/>
    <w:rsid w:val="004F053B"/>
    <w:rsid w:val="004F119B"/>
    <w:rsid w:val="004F12E7"/>
    <w:rsid w:val="004F16D5"/>
    <w:rsid w:val="004F25E9"/>
    <w:rsid w:val="004F290B"/>
    <w:rsid w:val="004F2AFB"/>
    <w:rsid w:val="004F48B5"/>
    <w:rsid w:val="004F6818"/>
    <w:rsid w:val="004F78E5"/>
    <w:rsid w:val="00500A4C"/>
    <w:rsid w:val="005022E0"/>
    <w:rsid w:val="00502AC8"/>
    <w:rsid w:val="00503928"/>
    <w:rsid w:val="00503EF5"/>
    <w:rsid w:val="0050531F"/>
    <w:rsid w:val="00505628"/>
    <w:rsid w:val="00506F0E"/>
    <w:rsid w:val="00510D6E"/>
    <w:rsid w:val="00511C3E"/>
    <w:rsid w:val="005135FA"/>
    <w:rsid w:val="00513E0E"/>
    <w:rsid w:val="00514D45"/>
    <w:rsid w:val="00516079"/>
    <w:rsid w:val="00516DE0"/>
    <w:rsid w:val="0052065A"/>
    <w:rsid w:val="005209D8"/>
    <w:rsid w:val="00524F8B"/>
    <w:rsid w:val="00526471"/>
    <w:rsid w:val="00527F4C"/>
    <w:rsid w:val="005330E6"/>
    <w:rsid w:val="00536D68"/>
    <w:rsid w:val="00536F5F"/>
    <w:rsid w:val="0054452F"/>
    <w:rsid w:val="005459EA"/>
    <w:rsid w:val="005469A1"/>
    <w:rsid w:val="00547A20"/>
    <w:rsid w:val="005527A4"/>
    <w:rsid w:val="005535EC"/>
    <w:rsid w:val="005538B7"/>
    <w:rsid w:val="00555A2E"/>
    <w:rsid w:val="00555F35"/>
    <w:rsid w:val="0055699B"/>
    <w:rsid w:val="00557ED3"/>
    <w:rsid w:val="00560789"/>
    <w:rsid w:val="00561FDA"/>
    <w:rsid w:val="0056255E"/>
    <w:rsid w:val="005627ED"/>
    <w:rsid w:val="00562E06"/>
    <w:rsid w:val="00563606"/>
    <w:rsid w:val="005646B0"/>
    <w:rsid w:val="00565D97"/>
    <w:rsid w:val="0056730C"/>
    <w:rsid w:val="00570B2D"/>
    <w:rsid w:val="00570C42"/>
    <w:rsid w:val="00573F05"/>
    <w:rsid w:val="00574F67"/>
    <w:rsid w:val="00574FEC"/>
    <w:rsid w:val="00576E97"/>
    <w:rsid w:val="00580A6D"/>
    <w:rsid w:val="005837A8"/>
    <w:rsid w:val="00583832"/>
    <w:rsid w:val="0058526F"/>
    <w:rsid w:val="005856DC"/>
    <w:rsid w:val="005868E5"/>
    <w:rsid w:val="00586AEE"/>
    <w:rsid w:val="00590583"/>
    <w:rsid w:val="005908D7"/>
    <w:rsid w:val="00590D95"/>
    <w:rsid w:val="00591113"/>
    <w:rsid w:val="0059117F"/>
    <w:rsid w:val="00593059"/>
    <w:rsid w:val="00596F21"/>
    <w:rsid w:val="005970BF"/>
    <w:rsid w:val="005A262B"/>
    <w:rsid w:val="005A3520"/>
    <w:rsid w:val="005A6A7B"/>
    <w:rsid w:val="005B18A5"/>
    <w:rsid w:val="005B22BD"/>
    <w:rsid w:val="005B556A"/>
    <w:rsid w:val="005B5E4B"/>
    <w:rsid w:val="005B659E"/>
    <w:rsid w:val="005C22BE"/>
    <w:rsid w:val="005C338E"/>
    <w:rsid w:val="005C3D2D"/>
    <w:rsid w:val="005C42E8"/>
    <w:rsid w:val="005C4786"/>
    <w:rsid w:val="005C61D3"/>
    <w:rsid w:val="005C626E"/>
    <w:rsid w:val="005C62C1"/>
    <w:rsid w:val="005C64C9"/>
    <w:rsid w:val="005C6F35"/>
    <w:rsid w:val="005C71C5"/>
    <w:rsid w:val="005C7233"/>
    <w:rsid w:val="005D09F8"/>
    <w:rsid w:val="005D0D06"/>
    <w:rsid w:val="005D1754"/>
    <w:rsid w:val="005D3163"/>
    <w:rsid w:val="005D35B5"/>
    <w:rsid w:val="005D3705"/>
    <w:rsid w:val="005D3F0F"/>
    <w:rsid w:val="005D3F4B"/>
    <w:rsid w:val="005D51EF"/>
    <w:rsid w:val="005D5E12"/>
    <w:rsid w:val="005D5FD4"/>
    <w:rsid w:val="005D71C6"/>
    <w:rsid w:val="005D7254"/>
    <w:rsid w:val="005D7E4F"/>
    <w:rsid w:val="005E0D68"/>
    <w:rsid w:val="005E0ECC"/>
    <w:rsid w:val="005E138A"/>
    <w:rsid w:val="005E4097"/>
    <w:rsid w:val="005E41CC"/>
    <w:rsid w:val="005E6B8D"/>
    <w:rsid w:val="005F11AF"/>
    <w:rsid w:val="005F2153"/>
    <w:rsid w:val="005F22CB"/>
    <w:rsid w:val="005F4F40"/>
    <w:rsid w:val="005F61C0"/>
    <w:rsid w:val="005F7153"/>
    <w:rsid w:val="005F7759"/>
    <w:rsid w:val="006010E2"/>
    <w:rsid w:val="006057E6"/>
    <w:rsid w:val="00605A61"/>
    <w:rsid w:val="00606EFF"/>
    <w:rsid w:val="00607500"/>
    <w:rsid w:val="006108AF"/>
    <w:rsid w:val="00611152"/>
    <w:rsid w:val="0061126A"/>
    <w:rsid w:val="0061588A"/>
    <w:rsid w:val="0061729E"/>
    <w:rsid w:val="0061774A"/>
    <w:rsid w:val="00617C5C"/>
    <w:rsid w:val="00622431"/>
    <w:rsid w:val="00622529"/>
    <w:rsid w:val="00623554"/>
    <w:rsid w:val="006246A0"/>
    <w:rsid w:val="00625B58"/>
    <w:rsid w:val="00627255"/>
    <w:rsid w:val="006317AB"/>
    <w:rsid w:val="00633657"/>
    <w:rsid w:val="006338A1"/>
    <w:rsid w:val="00633E03"/>
    <w:rsid w:val="006347D2"/>
    <w:rsid w:val="00634873"/>
    <w:rsid w:val="00634E59"/>
    <w:rsid w:val="00635EFF"/>
    <w:rsid w:val="0063644F"/>
    <w:rsid w:val="006371EE"/>
    <w:rsid w:val="006403A1"/>
    <w:rsid w:val="00643E0F"/>
    <w:rsid w:val="00644B95"/>
    <w:rsid w:val="00645423"/>
    <w:rsid w:val="00645E06"/>
    <w:rsid w:val="00645FE7"/>
    <w:rsid w:val="006474BB"/>
    <w:rsid w:val="00647F3F"/>
    <w:rsid w:val="00650551"/>
    <w:rsid w:val="0065299B"/>
    <w:rsid w:val="00652E03"/>
    <w:rsid w:val="006535DD"/>
    <w:rsid w:val="00653BEE"/>
    <w:rsid w:val="00655471"/>
    <w:rsid w:val="00655B41"/>
    <w:rsid w:val="00656FEE"/>
    <w:rsid w:val="006573DE"/>
    <w:rsid w:val="00657D46"/>
    <w:rsid w:val="0066047A"/>
    <w:rsid w:val="00662528"/>
    <w:rsid w:val="0066299A"/>
    <w:rsid w:val="0066439F"/>
    <w:rsid w:val="0066452B"/>
    <w:rsid w:val="00664940"/>
    <w:rsid w:val="00664B2D"/>
    <w:rsid w:val="00666D51"/>
    <w:rsid w:val="00673B05"/>
    <w:rsid w:val="0067629A"/>
    <w:rsid w:val="00676B9F"/>
    <w:rsid w:val="00677A81"/>
    <w:rsid w:val="00680050"/>
    <w:rsid w:val="006802CC"/>
    <w:rsid w:val="0068106E"/>
    <w:rsid w:val="0068215C"/>
    <w:rsid w:val="00682FE4"/>
    <w:rsid w:val="00683830"/>
    <w:rsid w:val="00684D83"/>
    <w:rsid w:val="0068699E"/>
    <w:rsid w:val="006879C4"/>
    <w:rsid w:val="00687F0A"/>
    <w:rsid w:val="006903F2"/>
    <w:rsid w:val="0069148B"/>
    <w:rsid w:val="00693A03"/>
    <w:rsid w:val="006954BD"/>
    <w:rsid w:val="006967CB"/>
    <w:rsid w:val="006A00BE"/>
    <w:rsid w:val="006A3006"/>
    <w:rsid w:val="006A6BF7"/>
    <w:rsid w:val="006B13AC"/>
    <w:rsid w:val="006B202D"/>
    <w:rsid w:val="006B3790"/>
    <w:rsid w:val="006B48DC"/>
    <w:rsid w:val="006C000F"/>
    <w:rsid w:val="006C04DE"/>
    <w:rsid w:val="006C117F"/>
    <w:rsid w:val="006C1713"/>
    <w:rsid w:val="006C2CC4"/>
    <w:rsid w:val="006C3B1A"/>
    <w:rsid w:val="006C4C3B"/>
    <w:rsid w:val="006C5582"/>
    <w:rsid w:val="006C638C"/>
    <w:rsid w:val="006C6A42"/>
    <w:rsid w:val="006C798E"/>
    <w:rsid w:val="006C7CA8"/>
    <w:rsid w:val="006D35D9"/>
    <w:rsid w:val="006D442B"/>
    <w:rsid w:val="006D4FD7"/>
    <w:rsid w:val="006D5DA0"/>
    <w:rsid w:val="006D7895"/>
    <w:rsid w:val="006E0604"/>
    <w:rsid w:val="006E061D"/>
    <w:rsid w:val="006E0F5D"/>
    <w:rsid w:val="006E2FD1"/>
    <w:rsid w:val="006E45DC"/>
    <w:rsid w:val="006E4605"/>
    <w:rsid w:val="006E6DA1"/>
    <w:rsid w:val="006F4425"/>
    <w:rsid w:val="006F53DB"/>
    <w:rsid w:val="006F682C"/>
    <w:rsid w:val="007006E3"/>
    <w:rsid w:val="0071009F"/>
    <w:rsid w:val="007119B2"/>
    <w:rsid w:val="00711C09"/>
    <w:rsid w:val="0071201B"/>
    <w:rsid w:val="0071419A"/>
    <w:rsid w:val="00715461"/>
    <w:rsid w:val="0071696E"/>
    <w:rsid w:val="0072088F"/>
    <w:rsid w:val="00720A7B"/>
    <w:rsid w:val="00722A35"/>
    <w:rsid w:val="00722D65"/>
    <w:rsid w:val="00722E51"/>
    <w:rsid w:val="00723382"/>
    <w:rsid w:val="0072404C"/>
    <w:rsid w:val="0072503A"/>
    <w:rsid w:val="00733CDC"/>
    <w:rsid w:val="00734561"/>
    <w:rsid w:val="007370E2"/>
    <w:rsid w:val="00737424"/>
    <w:rsid w:val="007378D4"/>
    <w:rsid w:val="00740533"/>
    <w:rsid w:val="00741964"/>
    <w:rsid w:val="007420F1"/>
    <w:rsid w:val="00742AC4"/>
    <w:rsid w:val="0074346E"/>
    <w:rsid w:val="007434E4"/>
    <w:rsid w:val="007442F9"/>
    <w:rsid w:val="00745294"/>
    <w:rsid w:val="00746601"/>
    <w:rsid w:val="00746862"/>
    <w:rsid w:val="0075086F"/>
    <w:rsid w:val="00751AAB"/>
    <w:rsid w:val="00751C48"/>
    <w:rsid w:val="00756501"/>
    <w:rsid w:val="00756B21"/>
    <w:rsid w:val="00756F49"/>
    <w:rsid w:val="007574EC"/>
    <w:rsid w:val="007601EE"/>
    <w:rsid w:val="00762615"/>
    <w:rsid w:val="00762EBB"/>
    <w:rsid w:val="00763FBC"/>
    <w:rsid w:val="00765D9B"/>
    <w:rsid w:val="00766331"/>
    <w:rsid w:val="00766C39"/>
    <w:rsid w:val="007677AA"/>
    <w:rsid w:val="00767F89"/>
    <w:rsid w:val="00770009"/>
    <w:rsid w:val="0077146B"/>
    <w:rsid w:val="0077220E"/>
    <w:rsid w:val="007749D6"/>
    <w:rsid w:val="00775297"/>
    <w:rsid w:val="007757A4"/>
    <w:rsid w:val="007759FE"/>
    <w:rsid w:val="007773DA"/>
    <w:rsid w:val="007802F5"/>
    <w:rsid w:val="007809EF"/>
    <w:rsid w:val="007816C5"/>
    <w:rsid w:val="00782FE7"/>
    <w:rsid w:val="00783F7C"/>
    <w:rsid w:val="00785347"/>
    <w:rsid w:val="00790478"/>
    <w:rsid w:val="007945A6"/>
    <w:rsid w:val="0079513E"/>
    <w:rsid w:val="007954E8"/>
    <w:rsid w:val="007967BC"/>
    <w:rsid w:val="007A0FAE"/>
    <w:rsid w:val="007A0FB7"/>
    <w:rsid w:val="007A105B"/>
    <w:rsid w:val="007A2D8C"/>
    <w:rsid w:val="007A42B0"/>
    <w:rsid w:val="007A4818"/>
    <w:rsid w:val="007A53AA"/>
    <w:rsid w:val="007A78A8"/>
    <w:rsid w:val="007B0F56"/>
    <w:rsid w:val="007B2863"/>
    <w:rsid w:val="007B349D"/>
    <w:rsid w:val="007B420B"/>
    <w:rsid w:val="007B4807"/>
    <w:rsid w:val="007B597B"/>
    <w:rsid w:val="007B60EE"/>
    <w:rsid w:val="007B67A3"/>
    <w:rsid w:val="007B6B35"/>
    <w:rsid w:val="007B79A4"/>
    <w:rsid w:val="007C4F0F"/>
    <w:rsid w:val="007C568D"/>
    <w:rsid w:val="007C6EBE"/>
    <w:rsid w:val="007C7C36"/>
    <w:rsid w:val="007D312B"/>
    <w:rsid w:val="007D4495"/>
    <w:rsid w:val="007D50AF"/>
    <w:rsid w:val="007D5BAB"/>
    <w:rsid w:val="007D77CF"/>
    <w:rsid w:val="007D797A"/>
    <w:rsid w:val="007E05D4"/>
    <w:rsid w:val="007E27F8"/>
    <w:rsid w:val="007E2813"/>
    <w:rsid w:val="007E3EED"/>
    <w:rsid w:val="007E401E"/>
    <w:rsid w:val="007E476B"/>
    <w:rsid w:val="007E5063"/>
    <w:rsid w:val="007E531C"/>
    <w:rsid w:val="007E749F"/>
    <w:rsid w:val="007F20C0"/>
    <w:rsid w:val="007F3953"/>
    <w:rsid w:val="007F4265"/>
    <w:rsid w:val="007F4914"/>
    <w:rsid w:val="007F4B77"/>
    <w:rsid w:val="007F4FBC"/>
    <w:rsid w:val="007F5ED1"/>
    <w:rsid w:val="007F6956"/>
    <w:rsid w:val="007F700A"/>
    <w:rsid w:val="007F704E"/>
    <w:rsid w:val="0080027D"/>
    <w:rsid w:val="008006C9"/>
    <w:rsid w:val="008019D3"/>
    <w:rsid w:val="00803424"/>
    <w:rsid w:val="00803FDC"/>
    <w:rsid w:val="00805979"/>
    <w:rsid w:val="00807273"/>
    <w:rsid w:val="008104EC"/>
    <w:rsid w:val="00810AC2"/>
    <w:rsid w:val="00810CF6"/>
    <w:rsid w:val="00810D73"/>
    <w:rsid w:val="008145FB"/>
    <w:rsid w:val="008176CA"/>
    <w:rsid w:val="008178B2"/>
    <w:rsid w:val="008179A7"/>
    <w:rsid w:val="00820C75"/>
    <w:rsid w:val="008218B3"/>
    <w:rsid w:val="00821E56"/>
    <w:rsid w:val="008222A4"/>
    <w:rsid w:val="0082282D"/>
    <w:rsid w:val="00823CDA"/>
    <w:rsid w:val="008271AC"/>
    <w:rsid w:val="0082766F"/>
    <w:rsid w:val="0083051C"/>
    <w:rsid w:val="00830E93"/>
    <w:rsid w:val="00832BE3"/>
    <w:rsid w:val="00832C4E"/>
    <w:rsid w:val="00833A2B"/>
    <w:rsid w:val="0083489E"/>
    <w:rsid w:val="00835057"/>
    <w:rsid w:val="008369DF"/>
    <w:rsid w:val="0083763D"/>
    <w:rsid w:val="008407E9"/>
    <w:rsid w:val="0084184B"/>
    <w:rsid w:val="00842607"/>
    <w:rsid w:val="00843A8D"/>
    <w:rsid w:val="008440E3"/>
    <w:rsid w:val="00845067"/>
    <w:rsid w:val="008452D0"/>
    <w:rsid w:val="0084664C"/>
    <w:rsid w:val="00847ADA"/>
    <w:rsid w:val="008503AC"/>
    <w:rsid w:val="008503D8"/>
    <w:rsid w:val="0085057F"/>
    <w:rsid w:val="0085083E"/>
    <w:rsid w:val="00854324"/>
    <w:rsid w:val="00854BA8"/>
    <w:rsid w:val="0086316F"/>
    <w:rsid w:val="0086602F"/>
    <w:rsid w:val="00870741"/>
    <w:rsid w:val="00873098"/>
    <w:rsid w:val="00874215"/>
    <w:rsid w:val="0087434B"/>
    <w:rsid w:val="008756E1"/>
    <w:rsid w:val="008759FA"/>
    <w:rsid w:val="00876653"/>
    <w:rsid w:val="00876D39"/>
    <w:rsid w:val="008807DB"/>
    <w:rsid w:val="00882147"/>
    <w:rsid w:val="008821BA"/>
    <w:rsid w:val="00883971"/>
    <w:rsid w:val="008851E4"/>
    <w:rsid w:val="00885364"/>
    <w:rsid w:val="008859F8"/>
    <w:rsid w:val="008866A4"/>
    <w:rsid w:val="00890D64"/>
    <w:rsid w:val="008915D2"/>
    <w:rsid w:val="008944E1"/>
    <w:rsid w:val="00894BAD"/>
    <w:rsid w:val="008A1083"/>
    <w:rsid w:val="008A1B30"/>
    <w:rsid w:val="008A1BD5"/>
    <w:rsid w:val="008A3F1E"/>
    <w:rsid w:val="008A5BC2"/>
    <w:rsid w:val="008A5E71"/>
    <w:rsid w:val="008A65D2"/>
    <w:rsid w:val="008B1A80"/>
    <w:rsid w:val="008B1A8C"/>
    <w:rsid w:val="008B2637"/>
    <w:rsid w:val="008B2EA6"/>
    <w:rsid w:val="008B4D04"/>
    <w:rsid w:val="008B57DA"/>
    <w:rsid w:val="008B5BFE"/>
    <w:rsid w:val="008C16D4"/>
    <w:rsid w:val="008C23C4"/>
    <w:rsid w:val="008C25D4"/>
    <w:rsid w:val="008C2937"/>
    <w:rsid w:val="008C31C4"/>
    <w:rsid w:val="008C41CD"/>
    <w:rsid w:val="008C45B5"/>
    <w:rsid w:val="008C4E73"/>
    <w:rsid w:val="008C4F19"/>
    <w:rsid w:val="008C5201"/>
    <w:rsid w:val="008C5D11"/>
    <w:rsid w:val="008D021C"/>
    <w:rsid w:val="008D070F"/>
    <w:rsid w:val="008D1184"/>
    <w:rsid w:val="008D31FC"/>
    <w:rsid w:val="008D34FF"/>
    <w:rsid w:val="008D35AE"/>
    <w:rsid w:val="008D4106"/>
    <w:rsid w:val="008D57C9"/>
    <w:rsid w:val="008D5F91"/>
    <w:rsid w:val="008D6142"/>
    <w:rsid w:val="008D6C5E"/>
    <w:rsid w:val="008D7D12"/>
    <w:rsid w:val="008E38D5"/>
    <w:rsid w:val="008E58B5"/>
    <w:rsid w:val="008E5B29"/>
    <w:rsid w:val="008E632B"/>
    <w:rsid w:val="008F0176"/>
    <w:rsid w:val="008F453F"/>
    <w:rsid w:val="008F463A"/>
    <w:rsid w:val="008F483D"/>
    <w:rsid w:val="008F6607"/>
    <w:rsid w:val="008F759A"/>
    <w:rsid w:val="00902D51"/>
    <w:rsid w:val="0090421B"/>
    <w:rsid w:val="00904AB4"/>
    <w:rsid w:val="00907043"/>
    <w:rsid w:val="00910537"/>
    <w:rsid w:val="0091266F"/>
    <w:rsid w:val="00912798"/>
    <w:rsid w:val="0091302A"/>
    <w:rsid w:val="0091499E"/>
    <w:rsid w:val="00914E6B"/>
    <w:rsid w:val="0091523D"/>
    <w:rsid w:val="0091558F"/>
    <w:rsid w:val="009215B6"/>
    <w:rsid w:val="0092176B"/>
    <w:rsid w:val="00926D9C"/>
    <w:rsid w:val="00932EE5"/>
    <w:rsid w:val="00933046"/>
    <w:rsid w:val="00933E7F"/>
    <w:rsid w:val="00934996"/>
    <w:rsid w:val="0093629F"/>
    <w:rsid w:val="0093749D"/>
    <w:rsid w:val="009405A3"/>
    <w:rsid w:val="00940998"/>
    <w:rsid w:val="00944870"/>
    <w:rsid w:val="009449E6"/>
    <w:rsid w:val="00944C50"/>
    <w:rsid w:val="009462AB"/>
    <w:rsid w:val="00947461"/>
    <w:rsid w:val="00950974"/>
    <w:rsid w:val="00951EB1"/>
    <w:rsid w:val="0095548A"/>
    <w:rsid w:val="00956779"/>
    <w:rsid w:val="00956F12"/>
    <w:rsid w:val="00960E28"/>
    <w:rsid w:val="00963412"/>
    <w:rsid w:val="00963690"/>
    <w:rsid w:val="00963CB1"/>
    <w:rsid w:val="00964265"/>
    <w:rsid w:val="00964298"/>
    <w:rsid w:val="00964E16"/>
    <w:rsid w:val="00965427"/>
    <w:rsid w:val="009666A3"/>
    <w:rsid w:val="00966B86"/>
    <w:rsid w:val="009724B1"/>
    <w:rsid w:val="00974A93"/>
    <w:rsid w:val="00974AEA"/>
    <w:rsid w:val="00974CD2"/>
    <w:rsid w:val="00975458"/>
    <w:rsid w:val="0097650E"/>
    <w:rsid w:val="00976A0F"/>
    <w:rsid w:val="00977AEB"/>
    <w:rsid w:val="00977D9A"/>
    <w:rsid w:val="00980C62"/>
    <w:rsid w:val="009815B9"/>
    <w:rsid w:val="009838DC"/>
    <w:rsid w:val="00983EDA"/>
    <w:rsid w:val="00984024"/>
    <w:rsid w:val="00984198"/>
    <w:rsid w:val="0098513F"/>
    <w:rsid w:val="0098541B"/>
    <w:rsid w:val="0098611C"/>
    <w:rsid w:val="00986878"/>
    <w:rsid w:val="00987336"/>
    <w:rsid w:val="00987F6B"/>
    <w:rsid w:val="00990CB4"/>
    <w:rsid w:val="00991023"/>
    <w:rsid w:val="0099233E"/>
    <w:rsid w:val="00992CF7"/>
    <w:rsid w:val="009952DF"/>
    <w:rsid w:val="00995F3A"/>
    <w:rsid w:val="009963E1"/>
    <w:rsid w:val="00997240"/>
    <w:rsid w:val="009972EE"/>
    <w:rsid w:val="00997AA4"/>
    <w:rsid w:val="009A2BF7"/>
    <w:rsid w:val="009A6CDA"/>
    <w:rsid w:val="009B08FB"/>
    <w:rsid w:val="009B211A"/>
    <w:rsid w:val="009B2531"/>
    <w:rsid w:val="009B2551"/>
    <w:rsid w:val="009B310A"/>
    <w:rsid w:val="009B3FF2"/>
    <w:rsid w:val="009B4E76"/>
    <w:rsid w:val="009B579D"/>
    <w:rsid w:val="009B5D75"/>
    <w:rsid w:val="009B5E6D"/>
    <w:rsid w:val="009B6494"/>
    <w:rsid w:val="009B6996"/>
    <w:rsid w:val="009C1BC2"/>
    <w:rsid w:val="009C1C89"/>
    <w:rsid w:val="009C2F08"/>
    <w:rsid w:val="009C339F"/>
    <w:rsid w:val="009C498D"/>
    <w:rsid w:val="009C4A56"/>
    <w:rsid w:val="009C5F9C"/>
    <w:rsid w:val="009C6A58"/>
    <w:rsid w:val="009C6A7E"/>
    <w:rsid w:val="009C7058"/>
    <w:rsid w:val="009C7896"/>
    <w:rsid w:val="009D004F"/>
    <w:rsid w:val="009D1385"/>
    <w:rsid w:val="009D25F9"/>
    <w:rsid w:val="009D27A3"/>
    <w:rsid w:val="009D28E3"/>
    <w:rsid w:val="009D3215"/>
    <w:rsid w:val="009D37AC"/>
    <w:rsid w:val="009D4B3B"/>
    <w:rsid w:val="009D6375"/>
    <w:rsid w:val="009D77B3"/>
    <w:rsid w:val="009D77FF"/>
    <w:rsid w:val="009E07E0"/>
    <w:rsid w:val="009E27E9"/>
    <w:rsid w:val="009E3FDA"/>
    <w:rsid w:val="009E4DED"/>
    <w:rsid w:val="009E569C"/>
    <w:rsid w:val="009E6312"/>
    <w:rsid w:val="009E6ED3"/>
    <w:rsid w:val="009E7727"/>
    <w:rsid w:val="009F05BE"/>
    <w:rsid w:val="009F2499"/>
    <w:rsid w:val="009F34D6"/>
    <w:rsid w:val="009F6BF7"/>
    <w:rsid w:val="009F7116"/>
    <w:rsid w:val="009F7AAA"/>
    <w:rsid w:val="00A007D6"/>
    <w:rsid w:val="00A01030"/>
    <w:rsid w:val="00A02190"/>
    <w:rsid w:val="00A02391"/>
    <w:rsid w:val="00A03F7D"/>
    <w:rsid w:val="00A05EA9"/>
    <w:rsid w:val="00A060E3"/>
    <w:rsid w:val="00A10B70"/>
    <w:rsid w:val="00A11000"/>
    <w:rsid w:val="00A11C0C"/>
    <w:rsid w:val="00A11D4A"/>
    <w:rsid w:val="00A13E6C"/>
    <w:rsid w:val="00A14900"/>
    <w:rsid w:val="00A16CBE"/>
    <w:rsid w:val="00A16D7C"/>
    <w:rsid w:val="00A17715"/>
    <w:rsid w:val="00A17E86"/>
    <w:rsid w:val="00A17F80"/>
    <w:rsid w:val="00A204E3"/>
    <w:rsid w:val="00A21705"/>
    <w:rsid w:val="00A224E0"/>
    <w:rsid w:val="00A235F9"/>
    <w:rsid w:val="00A25219"/>
    <w:rsid w:val="00A25F2D"/>
    <w:rsid w:val="00A30F54"/>
    <w:rsid w:val="00A32305"/>
    <w:rsid w:val="00A32681"/>
    <w:rsid w:val="00A32FB9"/>
    <w:rsid w:val="00A3386A"/>
    <w:rsid w:val="00A33CF2"/>
    <w:rsid w:val="00A36E12"/>
    <w:rsid w:val="00A37619"/>
    <w:rsid w:val="00A415B0"/>
    <w:rsid w:val="00A41636"/>
    <w:rsid w:val="00A41FEC"/>
    <w:rsid w:val="00A447EF"/>
    <w:rsid w:val="00A448CE"/>
    <w:rsid w:val="00A44C81"/>
    <w:rsid w:val="00A46546"/>
    <w:rsid w:val="00A46791"/>
    <w:rsid w:val="00A473CC"/>
    <w:rsid w:val="00A50564"/>
    <w:rsid w:val="00A50C97"/>
    <w:rsid w:val="00A52930"/>
    <w:rsid w:val="00A54A83"/>
    <w:rsid w:val="00A5654E"/>
    <w:rsid w:val="00A56ADE"/>
    <w:rsid w:val="00A57746"/>
    <w:rsid w:val="00A57827"/>
    <w:rsid w:val="00A60176"/>
    <w:rsid w:val="00A617A9"/>
    <w:rsid w:val="00A617DA"/>
    <w:rsid w:val="00A6215E"/>
    <w:rsid w:val="00A623E3"/>
    <w:rsid w:val="00A6302D"/>
    <w:rsid w:val="00A632FA"/>
    <w:rsid w:val="00A668EF"/>
    <w:rsid w:val="00A67A7C"/>
    <w:rsid w:val="00A71080"/>
    <w:rsid w:val="00A71098"/>
    <w:rsid w:val="00A711F4"/>
    <w:rsid w:val="00A72FBF"/>
    <w:rsid w:val="00A73E22"/>
    <w:rsid w:val="00A745EF"/>
    <w:rsid w:val="00A7649F"/>
    <w:rsid w:val="00A76866"/>
    <w:rsid w:val="00A769C2"/>
    <w:rsid w:val="00A76E29"/>
    <w:rsid w:val="00A825CA"/>
    <w:rsid w:val="00A82634"/>
    <w:rsid w:val="00A83ACE"/>
    <w:rsid w:val="00A913BB"/>
    <w:rsid w:val="00A92452"/>
    <w:rsid w:val="00A929F4"/>
    <w:rsid w:val="00A94134"/>
    <w:rsid w:val="00A94353"/>
    <w:rsid w:val="00A95610"/>
    <w:rsid w:val="00AA1B79"/>
    <w:rsid w:val="00AA224C"/>
    <w:rsid w:val="00AA51E6"/>
    <w:rsid w:val="00AA54AB"/>
    <w:rsid w:val="00AA5DED"/>
    <w:rsid w:val="00AA682C"/>
    <w:rsid w:val="00AA7A4F"/>
    <w:rsid w:val="00AA7CED"/>
    <w:rsid w:val="00AB0DA8"/>
    <w:rsid w:val="00AB40CC"/>
    <w:rsid w:val="00AB4408"/>
    <w:rsid w:val="00AB450A"/>
    <w:rsid w:val="00AB5D9B"/>
    <w:rsid w:val="00AB5E3F"/>
    <w:rsid w:val="00AB6246"/>
    <w:rsid w:val="00AB684B"/>
    <w:rsid w:val="00AC0868"/>
    <w:rsid w:val="00AC1C0A"/>
    <w:rsid w:val="00AC2CC4"/>
    <w:rsid w:val="00AC44B8"/>
    <w:rsid w:val="00AC4C10"/>
    <w:rsid w:val="00AC7F19"/>
    <w:rsid w:val="00AD4F56"/>
    <w:rsid w:val="00AD5C6B"/>
    <w:rsid w:val="00AD5F1A"/>
    <w:rsid w:val="00AD6296"/>
    <w:rsid w:val="00AD7543"/>
    <w:rsid w:val="00AE1A67"/>
    <w:rsid w:val="00AE282C"/>
    <w:rsid w:val="00AE2C36"/>
    <w:rsid w:val="00AE3684"/>
    <w:rsid w:val="00AE4E66"/>
    <w:rsid w:val="00AE6409"/>
    <w:rsid w:val="00AE66E3"/>
    <w:rsid w:val="00AE7593"/>
    <w:rsid w:val="00AE7961"/>
    <w:rsid w:val="00AF0517"/>
    <w:rsid w:val="00AF1616"/>
    <w:rsid w:val="00AF1995"/>
    <w:rsid w:val="00AF1999"/>
    <w:rsid w:val="00AF229C"/>
    <w:rsid w:val="00AF53F5"/>
    <w:rsid w:val="00AF5DEE"/>
    <w:rsid w:val="00AF610B"/>
    <w:rsid w:val="00B00A08"/>
    <w:rsid w:val="00B010B8"/>
    <w:rsid w:val="00B012BE"/>
    <w:rsid w:val="00B01A5E"/>
    <w:rsid w:val="00B01A80"/>
    <w:rsid w:val="00B02331"/>
    <w:rsid w:val="00B02BC7"/>
    <w:rsid w:val="00B03F91"/>
    <w:rsid w:val="00B047E4"/>
    <w:rsid w:val="00B04D24"/>
    <w:rsid w:val="00B06D62"/>
    <w:rsid w:val="00B104C4"/>
    <w:rsid w:val="00B12100"/>
    <w:rsid w:val="00B14F64"/>
    <w:rsid w:val="00B16755"/>
    <w:rsid w:val="00B16E22"/>
    <w:rsid w:val="00B17041"/>
    <w:rsid w:val="00B173F4"/>
    <w:rsid w:val="00B20706"/>
    <w:rsid w:val="00B20DF9"/>
    <w:rsid w:val="00B21BE2"/>
    <w:rsid w:val="00B22DC4"/>
    <w:rsid w:val="00B23575"/>
    <w:rsid w:val="00B23834"/>
    <w:rsid w:val="00B25412"/>
    <w:rsid w:val="00B26061"/>
    <w:rsid w:val="00B270D3"/>
    <w:rsid w:val="00B27109"/>
    <w:rsid w:val="00B27667"/>
    <w:rsid w:val="00B30C8B"/>
    <w:rsid w:val="00B31152"/>
    <w:rsid w:val="00B314DC"/>
    <w:rsid w:val="00B329BC"/>
    <w:rsid w:val="00B33AF7"/>
    <w:rsid w:val="00B34C54"/>
    <w:rsid w:val="00B36BF5"/>
    <w:rsid w:val="00B41211"/>
    <w:rsid w:val="00B444E1"/>
    <w:rsid w:val="00B45AA3"/>
    <w:rsid w:val="00B5178B"/>
    <w:rsid w:val="00B5206D"/>
    <w:rsid w:val="00B52A13"/>
    <w:rsid w:val="00B5308E"/>
    <w:rsid w:val="00B53FB7"/>
    <w:rsid w:val="00B55712"/>
    <w:rsid w:val="00B5689C"/>
    <w:rsid w:val="00B570A2"/>
    <w:rsid w:val="00B57586"/>
    <w:rsid w:val="00B6027C"/>
    <w:rsid w:val="00B61CCA"/>
    <w:rsid w:val="00B62CFF"/>
    <w:rsid w:val="00B62D98"/>
    <w:rsid w:val="00B656A7"/>
    <w:rsid w:val="00B66029"/>
    <w:rsid w:val="00B660D0"/>
    <w:rsid w:val="00B660ED"/>
    <w:rsid w:val="00B66783"/>
    <w:rsid w:val="00B668AE"/>
    <w:rsid w:val="00B66B73"/>
    <w:rsid w:val="00B67E64"/>
    <w:rsid w:val="00B67F73"/>
    <w:rsid w:val="00B70232"/>
    <w:rsid w:val="00B70C0D"/>
    <w:rsid w:val="00B71F5B"/>
    <w:rsid w:val="00B72D62"/>
    <w:rsid w:val="00B73656"/>
    <w:rsid w:val="00B73987"/>
    <w:rsid w:val="00B77775"/>
    <w:rsid w:val="00B81265"/>
    <w:rsid w:val="00B82F4A"/>
    <w:rsid w:val="00B87951"/>
    <w:rsid w:val="00B90F03"/>
    <w:rsid w:val="00B92B0A"/>
    <w:rsid w:val="00B9309D"/>
    <w:rsid w:val="00BA01C4"/>
    <w:rsid w:val="00BA181D"/>
    <w:rsid w:val="00BA72DD"/>
    <w:rsid w:val="00BA755A"/>
    <w:rsid w:val="00BB03A4"/>
    <w:rsid w:val="00BB1E06"/>
    <w:rsid w:val="00BB328E"/>
    <w:rsid w:val="00BB417C"/>
    <w:rsid w:val="00BB62A8"/>
    <w:rsid w:val="00BB6D80"/>
    <w:rsid w:val="00BB7327"/>
    <w:rsid w:val="00BB79A0"/>
    <w:rsid w:val="00BC2310"/>
    <w:rsid w:val="00BC4282"/>
    <w:rsid w:val="00BC45D8"/>
    <w:rsid w:val="00BC598B"/>
    <w:rsid w:val="00BC74C4"/>
    <w:rsid w:val="00BD0666"/>
    <w:rsid w:val="00BD0EA6"/>
    <w:rsid w:val="00BD66AC"/>
    <w:rsid w:val="00BD67E9"/>
    <w:rsid w:val="00BD6C85"/>
    <w:rsid w:val="00BD7013"/>
    <w:rsid w:val="00BE06B6"/>
    <w:rsid w:val="00BE3403"/>
    <w:rsid w:val="00BE3476"/>
    <w:rsid w:val="00BE3745"/>
    <w:rsid w:val="00BE7501"/>
    <w:rsid w:val="00BE78FE"/>
    <w:rsid w:val="00BF0A94"/>
    <w:rsid w:val="00BF0D8B"/>
    <w:rsid w:val="00BF1FB4"/>
    <w:rsid w:val="00BF2E9E"/>
    <w:rsid w:val="00BF4FB9"/>
    <w:rsid w:val="00BF763A"/>
    <w:rsid w:val="00BF772A"/>
    <w:rsid w:val="00BF7CC1"/>
    <w:rsid w:val="00C011E0"/>
    <w:rsid w:val="00C02575"/>
    <w:rsid w:val="00C02801"/>
    <w:rsid w:val="00C02919"/>
    <w:rsid w:val="00C056E8"/>
    <w:rsid w:val="00C071FD"/>
    <w:rsid w:val="00C1041D"/>
    <w:rsid w:val="00C107BB"/>
    <w:rsid w:val="00C112B1"/>
    <w:rsid w:val="00C1339A"/>
    <w:rsid w:val="00C15989"/>
    <w:rsid w:val="00C163F1"/>
    <w:rsid w:val="00C16E0A"/>
    <w:rsid w:val="00C20F3E"/>
    <w:rsid w:val="00C22F34"/>
    <w:rsid w:val="00C23D26"/>
    <w:rsid w:val="00C26773"/>
    <w:rsid w:val="00C30175"/>
    <w:rsid w:val="00C3131C"/>
    <w:rsid w:val="00C330B0"/>
    <w:rsid w:val="00C34A83"/>
    <w:rsid w:val="00C34AA7"/>
    <w:rsid w:val="00C35F1F"/>
    <w:rsid w:val="00C37022"/>
    <w:rsid w:val="00C37925"/>
    <w:rsid w:val="00C4179B"/>
    <w:rsid w:val="00C41C06"/>
    <w:rsid w:val="00C42F80"/>
    <w:rsid w:val="00C501DD"/>
    <w:rsid w:val="00C51499"/>
    <w:rsid w:val="00C52000"/>
    <w:rsid w:val="00C55A9F"/>
    <w:rsid w:val="00C56DB6"/>
    <w:rsid w:val="00C57DA6"/>
    <w:rsid w:val="00C60B92"/>
    <w:rsid w:val="00C6177A"/>
    <w:rsid w:val="00C629AC"/>
    <w:rsid w:val="00C63014"/>
    <w:rsid w:val="00C6364D"/>
    <w:rsid w:val="00C70D92"/>
    <w:rsid w:val="00C7207A"/>
    <w:rsid w:val="00C73BFD"/>
    <w:rsid w:val="00C73D9D"/>
    <w:rsid w:val="00C74030"/>
    <w:rsid w:val="00C769A4"/>
    <w:rsid w:val="00C77D3C"/>
    <w:rsid w:val="00C80912"/>
    <w:rsid w:val="00C81424"/>
    <w:rsid w:val="00C850E0"/>
    <w:rsid w:val="00C863C1"/>
    <w:rsid w:val="00C87BAF"/>
    <w:rsid w:val="00C90016"/>
    <w:rsid w:val="00C90C4A"/>
    <w:rsid w:val="00C90EE0"/>
    <w:rsid w:val="00C91259"/>
    <w:rsid w:val="00C92606"/>
    <w:rsid w:val="00C92A52"/>
    <w:rsid w:val="00C93D61"/>
    <w:rsid w:val="00C9421A"/>
    <w:rsid w:val="00C95E7A"/>
    <w:rsid w:val="00C976B7"/>
    <w:rsid w:val="00C97760"/>
    <w:rsid w:val="00CA0E9F"/>
    <w:rsid w:val="00CA0FDD"/>
    <w:rsid w:val="00CA2DD2"/>
    <w:rsid w:val="00CA36AC"/>
    <w:rsid w:val="00CA4C6D"/>
    <w:rsid w:val="00CA5224"/>
    <w:rsid w:val="00CA59DD"/>
    <w:rsid w:val="00CA6434"/>
    <w:rsid w:val="00CA70AB"/>
    <w:rsid w:val="00CA70C6"/>
    <w:rsid w:val="00CA7AA2"/>
    <w:rsid w:val="00CB1ADC"/>
    <w:rsid w:val="00CB1B4A"/>
    <w:rsid w:val="00CB2B32"/>
    <w:rsid w:val="00CB32B0"/>
    <w:rsid w:val="00CB3430"/>
    <w:rsid w:val="00CB4E52"/>
    <w:rsid w:val="00CB5C4B"/>
    <w:rsid w:val="00CB5E12"/>
    <w:rsid w:val="00CB61C0"/>
    <w:rsid w:val="00CB79CD"/>
    <w:rsid w:val="00CB7D7E"/>
    <w:rsid w:val="00CC1C16"/>
    <w:rsid w:val="00CC2B43"/>
    <w:rsid w:val="00CC3D0E"/>
    <w:rsid w:val="00CC4753"/>
    <w:rsid w:val="00CC49DA"/>
    <w:rsid w:val="00CC5BBA"/>
    <w:rsid w:val="00CD1D53"/>
    <w:rsid w:val="00CD27FF"/>
    <w:rsid w:val="00CD2CD0"/>
    <w:rsid w:val="00CD3389"/>
    <w:rsid w:val="00CD4684"/>
    <w:rsid w:val="00CD691F"/>
    <w:rsid w:val="00CE01A8"/>
    <w:rsid w:val="00CE2FE8"/>
    <w:rsid w:val="00CE3098"/>
    <w:rsid w:val="00CE4227"/>
    <w:rsid w:val="00CE5966"/>
    <w:rsid w:val="00CE6550"/>
    <w:rsid w:val="00CE67F6"/>
    <w:rsid w:val="00CE6A02"/>
    <w:rsid w:val="00CE7CD1"/>
    <w:rsid w:val="00CF25E2"/>
    <w:rsid w:val="00CF5D0F"/>
    <w:rsid w:val="00CF5E06"/>
    <w:rsid w:val="00CF74E0"/>
    <w:rsid w:val="00D0003B"/>
    <w:rsid w:val="00D0034C"/>
    <w:rsid w:val="00D0214B"/>
    <w:rsid w:val="00D02AE1"/>
    <w:rsid w:val="00D03242"/>
    <w:rsid w:val="00D03561"/>
    <w:rsid w:val="00D046F6"/>
    <w:rsid w:val="00D048B9"/>
    <w:rsid w:val="00D04B4D"/>
    <w:rsid w:val="00D04F42"/>
    <w:rsid w:val="00D04FF1"/>
    <w:rsid w:val="00D06C00"/>
    <w:rsid w:val="00D07AE4"/>
    <w:rsid w:val="00D07C7F"/>
    <w:rsid w:val="00D11C19"/>
    <w:rsid w:val="00D14D00"/>
    <w:rsid w:val="00D17EC7"/>
    <w:rsid w:val="00D206F3"/>
    <w:rsid w:val="00D21152"/>
    <w:rsid w:val="00D22C81"/>
    <w:rsid w:val="00D233C7"/>
    <w:rsid w:val="00D23633"/>
    <w:rsid w:val="00D23F98"/>
    <w:rsid w:val="00D244FE"/>
    <w:rsid w:val="00D24D6C"/>
    <w:rsid w:val="00D25063"/>
    <w:rsid w:val="00D25BF5"/>
    <w:rsid w:val="00D26CCD"/>
    <w:rsid w:val="00D272B5"/>
    <w:rsid w:val="00D27F03"/>
    <w:rsid w:val="00D30757"/>
    <w:rsid w:val="00D32793"/>
    <w:rsid w:val="00D3282F"/>
    <w:rsid w:val="00D33999"/>
    <w:rsid w:val="00D45D2E"/>
    <w:rsid w:val="00D46660"/>
    <w:rsid w:val="00D47B8C"/>
    <w:rsid w:val="00D502B9"/>
    <w:rsid w:val="00D5049E"/>
    <w:rsid w:val="00D505E1"/>
    <w:rsid w:val="00D52479"/>
    <w:rsid w:val="00D5252F"/>
    <w:rsid w:val="00D53121"/>
    <w:rsid w:val="00D53DD4"/>
    <w:rsid w:val="00D53EFB"/>
    <w:rsid w:val="00D55426"/>
    <w:rsid w:val="00D604E6"/>
    <w:rsid w:val="00D61977"/>
    <w:rsid w:val="00D62C54"/>
    <w:rsid w:val="00D637B9"/>
    <w:rsid w:val="00D64610"/>
    <w:rsid w:val="00D66A49"/>
    <w:rsid w:val="00D67E6C"/>
    <w:rsid w:val="00D702CE"/>
    <w:rsid w:val="00D71463"/>
    <w:rsid w:val="00D74413"/>
    <w:rsid w:val="00D74807"/>
    <w:rsid w:val="00D74C2F"/>
    <w:rsid w:val="00D75192"/>
    <w:rsid w:val="00D76873"/>
    <w:rsid w:val="00D76AB4"/>
    <w:rsid w:val="00D80000"/>
    <w:rsid w:val="00D825EA"/>
    <w:rsid w:val="00D860B2"/>
    <w:rsid w:val="00D86298"/>
    <w:rsid w:val="00D8685A"/>
    <w:rsid w:val="00D87B4B"/>
    <w:rsid w:val="00D90EE4"/>
    <w:rsid w:val="00D919A1"/>
    <w:rsid w:val="00D91BB3"/>
    <w:rsid w:val="00D92F0D"/>
    <w:rsid w:val="00D9309C"/>
    <w:rsid w:val="00D944F9"/>
    <w:rsid w:val="00D96C81"/>
    <w:rsid w:val="00D971AD"/>
    <w:rsid w:val="00D972C8"/>
    <w:rsid w:val="00D97E95"/>
    <w:rsid w:val="00DA0166"/>
    <w:rsid w:val="00DA040E"/>
    <w:rsid w:val="00DA057B"/>
    <w:rsid w:val="00DA095F"/>
    <w:rsid w:val="00DA09DA"/>
    <w:rsid w:val="00DA1242"/>
    <w:rsid w:val="00DA30DE"/>
    <w:rsid w:val="00DA3EA2"/>
    <w:rsid w:val="00DA573B"/>
    <w:rsid w:val="00DA5F4E"/>
    <w:rsid w:val="00DB2C5B"/>
    <w:rsid w:val="00DB331C"/>
    <w:rsid w:val="00DB3752"/>
    <w:rsid w:val="00DB4ACB"/>
    <w:rsid w:val="00DB4FED"/>
    <w:rsid w:val="00DB62ED"/>
    <w:rsid w:val="00DB690E"/>
    <w:rsid w:val="00DC29FB"/>
    <w:rsid w:val="00DC3C26"/>
    <w:rsid w:val="00DC427A"/>
    <w:rsid w:val="00DC46D2"/>
    <w:rsid w:val="00DC5F8F"/>
    <w:rsid w:val="00DC6958"/>
    <w:rsid w:val="00DC6B59"/>
    <w:rsid w:val="00DD32DD"/>
    <w:rsid w:val="00DD4919"/>
    <w:rsid w:val="00DD7AA9"/>
    <w:rsid w:val="00DE07AB"/>
    <w:rsid w:val="00DE09C0"/>
    <w:rsid w:val="00DE0ADD"/>
    <w:rsid w:val="00DE0D60"/>
    <w:rsid w:val="00DE16E5"/>
    <w:rsid w:val="00DE18A8"/>
    <w:rsid w:val="00DE3F1C"/>
    <w:rsid w:val="00DF10BC"/>
    <w:rsid w:val="00DF111B"/>
    <w:rsid w:val="00DF1EF2"/>
    <w:rsid w:val="00DF3759"/>
    <w:rsid w:val="00DF4F8E"/>
    <w:rsid w:val="00DF50E8"/>
    <w:rsid w:val="00DF5778"/>
    <w:rsid w:val="00DF578B"/>
    <w:rsid w:val="00E00267"/>
    <w:rsid w:val="00E003B6"/>
    <w:rsid w:val="00E01F45"/>
    <w:rsid w:val="00E04047"/>
    <w:rsid w:val="00E06297"/>
    <w:rsid w:val="00E11959"/>
    <w:rsid w:val="00E132FF"/>
    <w:rsid w:val="00E1367B"/>
    <w:rsid w:val="00E138C9"/>
    <w:rsid w:val="00E14ECF"/>
    <w:rsid w:val="00E1606A"/>
    <w:rsid w:val="00E16D89"/>
    <w:rsid w:val="00E173B8"/>
    <w:rsid w:val="00E17F62"/>
    <w:rsid w:val="00E20A68"/>
    <w:rsid w:val="00E224B8"/>
    <w:rsid w:val="00E22C7E"/>
    <w:rsid w:val="00E2351E"/>
    <w:rsid w:val="00E24C87"/>
    <w:rsid w:val="00E26896"/>
    <w:rsid w:val="00E27600"/>
    <w:rsid w:val="00E27D43"/>
    <w:rsid w:val="00E31D9E"/>
    <w:rsid w:val="00E3349B"/>
    <w:rsid w:val="00E335FF"/>
    <w:rsid w:val="00E36C84"/>
    <w:rsid w:val="00E408AC"/>
    <w:rsid w:val="00E41F67"/>
    <w:rsid w:val="00E430F1"/>
    <w:rsid w:val="00E432DF"/>
    <w:rsid w:val="00E43536"/>
    <w:rsid w:val="00E4558A"/>
    <w:rsid w:val="00E45609"/>
    <w:rsid w:val="00E471FE"/>
    <w:rsid w:val="00E474F0"/>
    <w:rsid w:val="00E476C2"/>
    <w:rsid w:val="00E50985"/>
    <w:rsid w:val="00E50E5F"/>
    <w:rsid w:val="00E50E89"/>
    <w:rsid w:val="00E51285"/>
    <w:rsid w:val="00E51FB8"/>
    <w:rsid w:val="00E53896"/>
    <w:rsid w:val="00E54A10"/>
    <w:rsid w:val="00E606AA"/>
    <w:rsid w:val="00E61D8C"/>
    <w:rsid w:val="00E6534F"/>
    <w:rsid w:val="00E660F3"/>
    <w:rsid w:val="00E6621F"/>
    <w:rsid w:val="00E664F2"/>
    <w:rsid w:val="00E67C8C"/>
    <w:rsid w:val="00E70E7C"/>
    <w:rsid w:val="00E735FA"/>
    <w:rsid w:val="00E74890"/>
    <w:rsid w:val="00E74D0D"/>
    <w:rsid w:val="00E7714C"/>
    <w:rsid w:val="00E8232B"/>
    <w:rsid w:val="00E8465B"/>
    <w:rsid w:val="00E84E06"/>
    <w:rsid w:val="00E8516F"/>
    <w:rsid w:val="00E85221"/>
    <w:rsid w:val="00E852BE"/>
    <w:rsid w:val="00E860B2"/>
    <w:rsid w:val="00E86851"/>
    <w:rsid w:val="00E87C2C"/>
    <w:rsid w:val="00E90735"/>
    <w:rsid w:val="00E9093C"/>
    <w:rsid w:val="00E92EE4"/>
    <w:rsid w:val="00E93800"/>
    <w:rsid w:val="00E9726A"/>
    <w:rsid w:val="00EA01F4"/>
    <w:rsid w:val="00EA28D0"/>
    <w:rsid w:val="00EA2BF9"/>
    <w:rsid w:val="00EA35F6"/>
    <w:rsid w:val="00EA4758"/>
    <w:rsid w:val="00EA4E59"/>
    <w:rsid w:val="00EA7F4E"/>
    <w:rsid w:val="00EB1F7A"/>
    <w:rsid w:val="00EB28A1"/>
    <w:rsid w:val="00EB4C24"/>
    <w:rsid w:val="00EB561A"/>
    <w:rsid w:val="00EB5C9F"/>
    <w:rsid w:val="00EB6EDD"/>
    <w:rsid w:val="00EC0B67"/>
    <w:rsid w:val="00EC0C2C"/>
    <w:rsid w:val="00EC0FF1"/>
    <w:rsid w:val="00EC1701"/>
    <w:rsid w:val="00EC2740"/>
    <w:rsid w:val="00EC2803"/>
    <w:rsid w:val="00EC2A9F"/>
    <w:rsid w:val="00EC56D4"/>
    <w:rsid w:val="00EC731B"/>
    <w:rsid w:val="00ED0891"/>
    <w:rsid w:val="00ED0DB7"/>
    <w:rsid w:val="00ED1A7D"/>
    <w:rsid w:val="00ED20BC"/>
    <w:rsid w:val="00ED2FCF"/>
    <w:rsid w:val="00ED32C7"/>
    <w:rsid w:val="00ED33A3"/>
    <w:rsid w:val="00ED4BCB"/>
    <w:rsid w:val="00ED5291"/>
    <w:rsid w:val="00ED5591"/>
    <w:rsid w:val="00ED571B"/>
    <w:rsid w:val="00ED7FAC"/>
    <w:rsid w:val="00EE05AE"/>
    <w:rsid w:val="00EE1D3B"/>
    <w:rsid w:val="00EE23B7"/>
    <w:rsid w:val="00EE309B"/>
    <w:rsid w:val="00EE37D2"/>
    <w:rsid w:val="00EE4309"/>
    <w:rsid w:val="00EE4CC4"/>
    <w:rsid w:val="00EE5834"/>
    <w:rsid w:val="00EE71B1"/>
    <w:rsid w:val="00EF0C11"/>
    <w:rsid w:val="00EF11B2"/>
    <w:rsid w:val="00EF1479"/>
    <w:rsid w:val="00EF19E2"/>
    <w:rsid w:val="00EF2A28"/>
    <w:rsid w:val="00EF54A7"/>
    <w:rsid w:val="00EF66D4"/>
    <w:rsid w:val="00EF7FA9"/>
    <w:rsid w:val="00F0043A"/>
    <w:rsid w:val="00F031EA"/>
    <w:rsid w:val="00F03521"/>
    <w:rsid w:val="00F04A24"/>
    <w:rsid w:val="00F05574"/>
    <w:rsid w:val="00F0565E"/>
    <w:rsid w:val="00F10DBA"/>
    <w:rsid w:val="00F117B1"/>
    <w:rsid w:val="00F12978"/>
    <w:rsid w:val="00F130BC"/>
    <w:rsid w:val="00F1517B"/>
    <w:rsid w:val="00F1569F"/>
    <w:rsid w:val="00F21A17"/>
    <w:rsid w:val="00F23B90"/>
    <w:rsid w:val="00F23F3E"/>
    <w:rsid w:val="00F24078"/>
    <w:rsid w:val="00F24AC1"/>
    <w:rsid w:val="00F24E85"/>
    <w:rsid w:val="00F27688"/>
    <w:rsid w:val="00F27930"/>
    <w:rsid w:val="00F27B56"/>
    <w:rsid w:val="00F27CD4"/>
    <w:rsid w:val="00F33962"/>
    <w:rsid w:val="00F368AA"/>
    <w:rsid w:val="00F375F6"/>
    <w:rsid w:val="00F37F64"/>
    <w:rsid w:val="00F40D9B"/>
    <w:rsid w:val="00F41214"/>
    <w:rsid w:val="00F4323B"/>
    <w:rsid w:val="00F4379C"/>
    <w:rsid w:val="00F43BC1"/>
    <w:rsid w:val="00F44754"/>
    <w:rsid w:val="00F44B19"/>
    <w:rsid w:val="00F44EE2"/>
    <w:rsid w:val="00F45CB3"/>
    <w:rsid w:val="00F47701"/>
    <w:rsid w:val="00F4798C"/>
    <w:rsid w:val="00F47B53"/>
    <w:rsid w:val="00F5007E"/>
    <w:rsid w:val="00F52E23"/>
    <w:rsid w:val="00F54B26"/>
    <w:rsid w:val="00F54F9D"/>
    <w:rsid w:val="00F555B1"/>
    <w:rsid w:val="00F60D77"/>
    <w:rsid w:val="00F60FD3"/>
    <w:rsid w:val="00F70307"/>
    <w:rsid w:val="00F70D5A"/>
    <w:rsid w:val="00F713FF"/>
    <w:rsid w:val="00F71A58"/>
    <w:rsid w:val="00F75CD8"/>
    <w:rsid w:val="00F77496"/>
    <w:rsid w:val="00F80860"/>
    <w:rsid w:val="00F80F66"/>
    <w:rsid w:val="00F83A4C"/>
    <w:rsid w:val="00F84877"/>
    <w:rsid w:val="00F84C80"/>
    <w:rsid w:val="00F85135"/>
    <w:rsid w:val="00F856EA"/>
    <w:rsid w:val="00F93BEC"/>
    <w:rsid w:val="00F95316"/>
    <w:rsid w:val="00F95C45"/>
    <w:rsid w:val="00F97755"/>
    <w:rsid w:val="00FA04FC"/>
    <w:rsid w:val="00FA0727"/>
    <w:rsid w:val="00FA444A"/>
    <w:rsid w:val="00FA478E"/>
    <w:rsid w:val="00FA576F"/>
    <w:rsid w:val="00FA6441"/>
    <w:rsid w:val="00FB0A11"/>
    <w:rsid w:val="00FB1FE1"/>
    <w:rsid w:val="00FB27BA"/>
    <w:rsid w:val="00FB476D"/>
    <w:rsid w:val="00FB5EC4"/>
    <w:rsid w:val="00FB65A9"/>
    <w:rsid w:val="00FC39A5"/>
    <w:rsid w:val="00FC4446"/>
    <w:rsid w:val="00FC45DE"/>
    <w:rsid w:val="00FC4B98"/>
    <w:rsid w:val="00FC648D"/>
    <w:rsid w:val="00FC7F62"/>
    <w:rsid w:val="00FD0C7B"/>
    <w:rsid w:val="00FD1D76"/>
    <w:rsid w:val="00FD416B"/>
    <w:rsid w:val="00FD50E6"/>
    <w:rsid w:val="00FD56F5"/>
    <w:rsid w:val="00FD5A09"/>
    <w:rsid w:val="00FD67C1"/>
    <w:rsid w:val="00FD7E25"/>
    <w:rsid w:val="00FE0C6D"/>
    <w:rsid w:val="00FE3263"/>
    <w:rsid w:val="00FE42B6"/>
    <w:rsid w:val="00FE4B6E"/>
    <w:rsid w:val="00FE5889"/>
    <w:rsid w:val="00FE6763"/>
    <w:rsid w:val="00FE684D"/>
    <w:rsid w:val="00FE7027"/>
    <w:rsid w:val="00FE7A8C"/>
    <w:rsid w:val="00FF047D"/>
    <w:rsid w:val="00FF0F73"/>
    <w:rsid w:val="00FF191C"/>
    <w:rsid w:val="0339E060"/>
    <w:rsid w:val="097BF0CA"/>
    <w:rsid w:val="0A48D1D5"/>
    <w:rsid w:val="0EFC8D35"/>
    <w:rsid w:val="10C0D367"/>
    <w:rsid w:val="11738DFE"/>
    <w:rsid w:val="11778BF6"/>
    <w:rsid w:val="11B8F664"/>
    <w:rsid w:val="16CDBE07"/>
    <w:rsid w:val="189D8B58"/>
    <w:rsid w:val="256CF949"/>
    <w:rsid w:val="26F90180"/>
    <w:rsid w:val="30FF90A9"/>
    <w:rsid w:val="31AA5F4F"/>
    <w:rsid w:val="4100AF0F"/>
    <w:rsid w:val="428720A2"/>
    <w:rsid w:val="444C5916"/>
    <w:rsid w:val="45001161"/>
    <w:rsid w:val="545596D8"/>
    <w:rsid w:val="561418E8"/>
    <w:rsid w:val="5CD796AB"/>
    <w:rsid w:val="5EF469F6"/>
    <w:rsid w:val="6B382DB6"/>
    <w:rsid w:val="6EE94756"/>
    <w:rsid w:val="76DFEB4F"/>
    <w:rsid w:val="7A73B1B7"/>
    <w:rsid w:val="7CD25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A18E0"/>
  <w15:docId w15:val="{0A78F1F5-D9CD-4175-B3FA-4B8896C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lang w:val="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8256"/>
      </w:tabs>
      <w:spacing w:after="0" w:line="480" w:lineRule="auto"/>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styleId="TOC4">
    <w:name w:val="toc 4"/>
    <w:basedOn w:val="Normal"/>
    <w:next w:val="Normal"/>
    <w:uiPriority w:val="39"/>
    <w:unhideWhenUsed/>
    <w:qFormat/>
    <w:pPr>
      <w:spacing w:after="100"/>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4E79" w:themeColor="accent1" w:themeShade="80"/>
      <w:sz w:val="24"/>
      <w:szCs w:val="24"/>
      <w:lang w:val="id-ID"/>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rPr>
      <w:rFonts w:ascii="Times New Roman" w:hAnsi="Times New Roman"/>
      <w:sz w:val="24"/>
      <w:lang w:val="id-ID"/>
    </w:rPr>
  </w:style>
  <w:style w:type="character" w:customStyle="1" w:styleId="fontstyle01">
    <w:name w:val="fontstyle01"/>
    <w:basedOn w:val="DefaultParagraphFont"/>
    <w:qFormat/>
    <w:rPr>
      <w:rFonts w:ascii="Times New Roman" w:hAnsi="Times New Roman" w:cs="Times New Roman" w:hint="default"/>
      <w:color w:val="000000"/>
      <w:sz w:val="24"/>
      <w:szCs w:val="24"/>
    </w:rPr>
  </w:style>
  <w:style w:type="character" w:customStyle="1" w:styleId="per-suku">
    <w:name w:val="per-suku"/>
    <w:basedOn w:val="DefaultParagraphFont"/>
  </w:style>
  <w:style w:type="character" w:customStyle="1" w:styleId="fontstyle21">
    <w:name w:val="fontstyle21"/>
    <w:basedOn w:val="DefaultParagraphFont"/>
    <w:qFormat/>
    <w:rPr>
      <w:rFonts w:ascii="TimesNewRomanPS-ItalicMT" w:hAnsi="TimesNewRomanPS-ItalicMT" w:hint="default"/>
      <w:i/>
      <w:iCs/>
      <w:color w:val="000000"/>
      <w:sz w:val="24"/>
      <w:szCs w:val="24"/>
    </w:rPr>
  </w:style>
  <w:style w:type="character" w:styleId="PlaceholderText">
    <w:name w:val="Placeholder Text"/>
    <w:basedOn w:val="DefaultParagraphFont"/>
    <w:uiPriority w:val="99"/>
    <w:semiHidden/>
    <w:qFormat/>
    <w:rPr>
      <w:color w:val="808080"/>
    </w:rPr>
  </w:style>
  <w:style w:type="character" w:customStyle="1" w:styleId="fontstyle31">
    <w:name w:val="fontstyle31"/>
    <w:basedOn w:val="DefaultParagraphFont"/>
    <w:qFormat/>
    <w:rPr>
      <w:rFonts w:ascii="CambriaMath" w:hAnsi="CambriaMath" w:hint="default"/>
      <w:color w:val="000000"/>
      <w:sz w:val="24"/>
      <w:szCs w:val="24"/>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AB">
    <w:name w:val="BAB"/>
    <w:basedOn w:val="Normal"/>
    <w:link w:val="BABChar"/>
    <w:qFormat/>
    <w:pPr>
      <w:spacing w:after="0" w:line="480" w:lineRule="auto"/>
      <w:jc w:val="center"/>
    </w:pPr>
    <w:rPr>
      <w:b/>
    </w:rPr>
  </w:style>
  <w:style w:type="character" w:customStyle="1" w:styleId="BABChar">
    <w:name w:val="BAB Char"/>
    <w:basedOn w:val="DefaultParagraphFont"/>
    <w:link w:val="BAB"/>
    <w:qFormat/>
    <w:rPr>
      <w:rFonts w:ascii="Times New Roman" w:hAnsi="Times New Roman"/>
      <w:b/>
      <w:sz w:val="24"/>
      <w:lang w:val="id-ID"/>
    </w:rPr>
  </w:style>
  <w:style w:type="paragraph" w:customStyle="1" w:styleId="SUBBAB">
    <w:name w:val="SUBBAB"/>
    <w:basedOn w:val="Normal"/>
    <w:link w:val="SUBBABChar"/>
    <w:qFormat/>
    <w:pPr>
      <w:numPr>
        <w:numId w:val="1"/>
      </w:numPr>
      <w:spacing w:after="0" w:line="480" w:lineRule="auto"/>
      <w:jc w:val="both"/>
    </w:pPr>
    <w:rPr>
      <w:b/>
    </w:rPr>
  </w:style>
  <w:style w:type="character" w:customStyle="1" w:styleId="SUBBABChar">
    <w:name w:val="SUBBAB Char"/>
    <w:basedOn w:val="ListParagraphChar"/>
    <w:link w:val="SUBBAB"/>
    <w:qFormat/>
    <w:rPr>
      <w:rFonts w:ascii="Times New Roman" w:hAnsi="Times New Roman"/>
      <w:b/>
      <w:sz w:val="24"/>
      <w:lang w:val="id-ID"/>
    </w:rPr>
  </w:style>
  <w:style w:type="paragraph" w:customStyle="1" w:styleId="SUBSUBBAB">
    <w:name w:val="SUBSUBBAB"/>
    <w:basedOn w:val="Normal"/>
    <w:link w:val="SUBSUBBABChar"/>
    <w:qFormat/>
    <w:pPr>
      <w:spacing w:after="0" w:line="480" w:lineRule="auto"/>
    </w:pPr>
    <w:rPr>
      <w:b/>
      <w:lang w:val="en-US"/>
    </w:rPr>
  </w:style>
  <w:style w:type="character" w:customStyle="1" w:styleId="SUBSUBBABChar">
    <w:name w:val="SUBSUBBAB Char"/>
    <w:basedOn w:val="DefaultParagraphFont"/>
    <w:link w:val="SUBSUBBAB"/>
    <w:qFormat/>
    <w:rPr>
      <w:rFonts w:ascii="Times New Roman" w:hAnsi="Times New Roman"/>
      <w:b/>
      <w:sz w:val="24"/>
    </w:rPr>
  </w:style>
  <w:style w:type="character" w:customStyle="1" w:styleId="HeaderChar">
    <w:name w:val="Header Char"/>
    <w:basedOn w:val="DefaultParagraphFont"/>
    <w:link w:val="Header"/>
    <w:uiPriority w:val="99"/>
    <w:qFormat/>
    <w:rPr>
      <w:rFonts w:ascii="Times New Roman" w:hAnsi="Times New Roman"/>
      <w:sz w:val="24"/>
      <w:lang w:val="id-ID"/>
    </w:rPr>
  </w:style>
  <w:style w:type="character" w:customStyle="1" w:styleId="FooterChar">
    <w:name w:val="Footer Char"/>
    <w:basedOn w:val="DefaultParagraphFont"/>
    <w:link w:val="Footer"/>
    <w:uiPriority w:val="99"/>
    <w:qFormat/>
    <w:rPr>
      <w:rFonts w:ascii="Times New Roman" w:hAnsi="Times New Roman"/>
      <w:sz w:val="24"/>
      <w:lang w:val="id-ID"/>
    </w:rPr>
  </w:style>
  <w:style w:type="paragraph" w:customStyle="1" w:styleId="Bibliography1">
    <w:name w:val="Bibliography1"/>
    <w:basedOn w:val="Normal"/>
    <w:next w:val="Normal"/>
    <w:uiPriority w:val="37"/>
    <w:unhideWhenUsed/>
    <w:qFormat/>
  </w:style>
  <w:style w:type="paragraph" w:customStyle="1" w:styleId="SUBSUBSUBBAB">
    <w:name w:val="SUBSUBSUBBAB"/>
    <w:basedOn w:val="SUBSUBBAB"/>
    <w:link w:val="SUBSUBSUBBABChar"/>
    <w:qFormat/>
    <w:pPr>
      <w:ind w:left="720"/>
    </w:pPr>
  </w:style>
  <w:style w:type="character" w:customStyle="1" w:styleId="SUBSUBSUBBABChar">
    <w:name w:val="SUBSUBSUBBAB Char"/>
    <w:basedOn w:val="SUBSUBBABChar"/>
    <w:link w:val="SUBSUBSUBBAB"/>
    <w:qFormat/>
    <w:rPr>
      <w:rFonts w:ascii="Times New Roman" w:hAnsi="Times New Roman"/>
      <w:b/>
      <w:sz w:val="24"/>
    </w:rPr>
  </w:style>
  <w:style w:type="paragraph" w:customStyle="1" w:styleId="Tabel">
    <w:name w:val="Tabel"/>
    <w:basedOn w:val="Normal"/>
    <w:link w:val="TabelChar"/>
    <w:qFormat/>
    <w:pPr>
      <w:spacing w:after="0" w:line="480" w:lineRule="auto"/>
      <w:jc w:val="both"/>
    </w:pPr>
    <w:rPr>
      <w:rFonts w:cs="Times New Roman"/>
      <w:color w:val="000000"/>
      <w:szCs w:val="24"/>
      <w:lang w:val="en-US"/>
    </w:rPr>
  </w:style>
  <w:style w:type="character" w:customStyle="1" w:styleId="TabelChar">
    <w:name w:val="Tabel Char"/>
    <w:basedOn w:val="DefaultParagraphFont"/>
    <w:link w:val="Tabel"/>
    <w:qFormat/>
    <w:rPr>
      <w:rFonts w:ascii="Times New Roman" w:eastAsiaTheme="minorEastAsia" w:hAnsi="Times New Roman" w:cs="Times New Roman"/>
      <w:color w:val="000000"/>
      <w:sz w:val="24"/>
      <w:szCs w:val="24"/>
    </w:rPr>
  </w:style>
  <w:style w:type="paragraph" w:customStyle="1" w:styleId="Gambar">
    <w:name w:val="Gambar"/>
    <w:basedOn w:val="Normal"/>
    <w:link w:val="GambarChar"/>
    <w:qFormat/>
    <w:pPr>
      <w:spacing w:after="0" w:line="480" w:lineRule="auto"/>
      <w:jc w:val="center"/>
    </w:pPr>
    <w:rPr>
      <w:lang w:val="en-US"/>
    </w:rPr>
  </w:style>
  <w:style w:type="character" w:customStyle="1" w:styleId="GambarChar">
    <w:name w:val="Gambar Char"/>
    <w:basedOn w:val="DefaultParagraphFont"/>
    <w:link w:val="Gambar"/>
    <w:qFormat/>
    <w:rPr>
      <w:rFonts w:ascii="Times New Roman" w:hAnsi="Times New Roman"/>
      <w:sz w:val="24"/>
    </w:rPr>
  </w:style>
  <w:style w:type="paragraph" w:customStyle="1" w:styleId="msonormal0">
    <w:name w:val="msonormal"/>
    <w:basedOn w:val="Normal"/>
    <w:qFormat/>
    <w:pPr>
      <w:spacing w:before="100" w:beforeAutospacing="1" w:after="100" w:afterAutospacing="1" w:line="240" w:lineRule="auto"/>
    </w:pPr>
    <w:rPr>
      <w:rFonts w:eastAsia="Times New Roman" w:cs="Times New Roman"/>
      <w:szCs w:val="24"/>
      <w:lang w:val="en-US"/>
    </w:rPr>
  </w:style>
  <w:style w:type="paragraph" w:customStyle="1" w:styleId="xl63">
    <w:name w:val="xl63"/>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4">
    <w:name w:val="xl64"/>
    <w:basedOn w:val="Normal"/>
    <w:qFormat/>
    <w:pPr>
      <w:pBdr>
        <w:top w:val="single" w:sz="4" w:space="0" w:color="auto"/>
        <w:left w:val="single" w:sz="4" w:space="0" w:color="auto"/>
        <w:bottom w:val="single" w:sz="4" w:space="0" w:color="auto"/>
        <w:right w:val="single" w:sz="4" w:space="0" w:color="auto"/>
      </w:pBdr>
      <w:shd w:val="clear" w:color="000000" w:fill="C6EFCE"/>
      <w:spacing w:before="100" w:beforeAutospacing="1" w:after="100" w:afterAutospacing="1" w:line="240" w:lineRule="auto"/>
      <w:jc w:val="center"/>
      <w:textAlignment w:val="center"/>
    </w:pPr>
    <w:rPr>
      <w:rFonts w:eastAsia="Times New Roman" w:cs="Times New Roman"/>
      <w:szCs w:val="24"/>
      <w:lang w:val="en-US"/>
    </w:rPr>
  </w:style>
  <w:style w:type="paragraph" w:customStyle="1" w:styleId="xl65">
    <w:name w:val="xl6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6">
    <w:name w:val="xl66"/>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val="en-US"/>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val="en-US"/>
    </w:rPr>
  </w:style>
  <w:style w:type="paragraph" w:customStyle="1" w:styleId="xl69">
    <w:name w:val="xl69"/>
    <w:basedOn w:val="Normal"/>
    <w:qFormat/>
    <w:pPr>
      <w:spacing w:before="100" w:beforeAutospacing="1" w:after="100" w:afterAutospacing="1" w:line="240" w:lineRule="auto"/>
      <w:jc w:val="center"/>
    </w:pPr>
    <w:rPr>
      <w:rFonts w:eastAsia="Times New Roman" w:cs="Times New Roman"/>
      <w:szCs w:val="24"/>
      <w:lang w:val="en-US"/>
    </w:rPr>
  </w:style>
  <w:style w:type="paragraph" w:customStyle="1" w:styleId="Lampiran">
    <w:name w:val="Lampiran"/>
    <w:basedOn w:val="Normal"/>
    <w:link w:val="LampiranChar"/>
    <w:qFormat/>
    <w:pPr>
      <w:spacing w:after="0" w:line="480" w:lineRule="auto"/>
      <w:jc w:val="both"/>
    </w:pPr>
    <w:rPr>
      <w:lang w:val="en-US"/>
    </w:rPr>
  </w:style>
  <w:style w:type="character" w:customStyle="1" w:styleId="LampiranChar">
    <w:name w:val="Lampiran Char"/>
    <w:basedOn w:val="DefaultParagraphFont"/>
    <w:link w:val="Lampiran"/>
    <w:qFormat/>
    <w:rPr>
      <w:rFonts w:ascii="Times New Roman" w:hAnsi="Times New Roman"/>
      <w:sz w:val="24"/>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id-ID"/>
    </w:rPr>
  </w:style>
  <w:style w:type="character" w:customStyle="1" w:styleId="CommentTextChar">
    <w:name w:val="Comment Text Char"/>
    <w:basedOn w:val="DefaultParagraphFont"/>
    <w:link w:val="CommentText"/>
    <w:uiPriority w:val="99"/>
    <w:qFormat/>
    <w:rPr>
      <w:rFonts w:ascii="Times New Roman" w:hAnsi="Times New Roman"/>
      <w:sz w:val="20"/>
      <w:szCs w:val="20"/>
      <w:lang w:val="id-ID"/>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lang w:val="id-ID"/>
    </w:rPr>
  </w:style>
  <w:style w:type="paragraph" w:customStyle="1" w:styleId="Judul">
    <w:name w:val="Judul"/>
    <w:link w:val="JudulChar"/>
    <w:qFormat/>
    <w:pPr>
      <w:jc w:val="center"/>
    </w:pPr>
    <w:rPr>
      <w:rFonts w:ascii="Times New Roman" w:hAnsi="Times New Roman"/>
      <w:b/>
      <w:sz w:val="28"/>
      <w:szCs w:val="22"/>
    </w:rPr>
  </w:style>
  <w:style w:type="character" w:customStyle="1" w:styleId="JudulChar">
    <w:name w:val="Judul Char"/>
    <w:basedOn w:val="DefaultParagraphFont"/>
    <w:link w:val="Judul"/>
    <w:qFormat/>
    <w:rPr>
      <w:rFonts w:ascii="Times New Roman" w:hAnsi="Times New Roman"/>
      <w:b/>
      <w:sz w:val="28"/>
    </w:rPr>
  </w:style>
  <w:style w:type="paragraph" w:customStyle="1" w:styleId="JudulBab">
    <w:name w:val="Judul Bab"/>
    <w:link w:val="JudulBabChar"/>
    <w:qFormat/>
    <w:pPr>
      <w:jc w:val="center"/>
    </w:pPr>
    <w:rPr>
      <w:rFonts w:ascii="Times New Roman" w:hAnsi="Times New Roman"/>
      <w:b/>
      <w:sz w:val="28"/>
      <w:szCs w:val="22"/>
    </w:rPr>
  </w:style>
  <w:style w:type="paragraph" w:customStyle="1" w:styleId="Abstrak">
    <w:name w:val="Abstrak"/>
    <w:link w:val="AbstrakChar"/>
    <w:qFormat/>
    <w:pPr>
      <w:jc w:val="both"/>
    </w:pPr>
    <w:rPr>
      <w:rFonts w:ascii="Times New Roman" w:hAnsi="Times New Roman"/>
      <w:sz w:val="24"/>
      <w:szCs w:val="22"/>
    </w:rPr>
  </w:style>
  <w:style w:type="character" w:customStyle="1" w:styleId="JudulBabChar">
    <w:name w:val="Judul Bab Char"/>
    <w:basedOn w:val="DefaultParagraphFont"/>
    <w:link w:val="JudulBab"/>
    <w:qFormat/>
    <w:rPr>
      <w:rFonts w:ascii="Times New Roman" w:hAnsi="Times New Roman"/>
      <w:b/>
      <w:sz w:val="28"/>
    </w:rPr>
  </w:style>
  <w:style w:type="character" w:customStyle="1" w:styleId="AbstrakChar">
    <w:name w:val="Abstrak Char"/>
    <w:basedOn w:val="DefaultParagraphFont"/>
    <w:link w:val="Abstrak"/>
    <w:qFormat/>
    <w:rPr>
      <w:rFonts w:ascii="Times New Roman" w:hAnsi="Times New Roman"/>
      <w:sz w:val="24"/>
    </w:rPr>
  </w:style>
  <w:style w:type="paragraph" w:customStyle="1" w:styleId="Paragraf">
    <w:name w:val="Paragraf"/>
    <w:basedOn w:val="Normal"/>
    <w:qFormat/>
    <w:pPr>
      <w:spacing w:before="100" w:beforeAutospacing="1" w:after="100" w:afterAutospacing="1" w:line="360" w:lineRule="auto"/>
      <w:jc w:val="both"/>
    </w:pPr>
    <w:rPr>
      <w:rFonts w:eastAsia="Calibri" w:cs="Times New Roman"/>
      <w:szCs w:val="24"/>
      <w:lang w:val="zh-CN" w:eastAsia="zh-CN"/>
    </w:rPr>
  </w:style>
  <w:style w:type="paragraph" w:customStyle="1" w:styleId="Default">
    <w:name w:val="Default"/>
    <w:uiPriority w:val="99"/>
    <w:rsid w:val="00EE4CC4"/>
    <w:pPr>
      <w:autoSpaceDE w:val="0"/>
      <w:autoSpaceDN w:val="0"/>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2A1E21"/>
    <w:pPr>
      <w:spacing w:line="259" w:lineRule="auto"/>
      <w:outlineLvl w:val="9"/>
    </w:pPr>
    <w:rPr>
      <w:lang w:val="en-US"/>
    </w:rPr>
  </w:style>
  <w:style w:type="paragraph" w:styleId="Bibliography">
    <w:name w:val="Bibliography"/>
    <w:basedOn w:val="Normal"/>
    <w:next w:val="Normal"/>
    <w:uiPriority w:val="37"/>
    <w:unhideWhenUsed/>
    <w:rsid w:val="0040386E"/>
  </w:style>
  <w:style w:type="paragraph" w:styleId="Caption">
    <w:name w:val="caption"/>
    <w:basedOn w:val="Normal"/>
    <w:next w:val="Normal"/>
    <w:uiPriority w:val="35"/>
    <w:unhideWhenUsed/>
    <w:qFormat/>
    <w:rsid w:val="007A0FB7"/>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C5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5826">
      <w:bodyDiv w:val="1"/>
      <w:marLeft w:val="0"/>
      <w:marRight w:val="0"/>
      <w:marTop w:val="0"/>
      <w:marBottom w:val="0"/>
      <w:divBdr>
        <w:top w:val="none" w:sz="0" w:space="0" w:color="auto"/>
        <w:left w:val="none" w:sz="0" w:space="0" w:color="auto"/>
        <w:bottom w:val="none" w:sz="0" w:space="0" w:color="auto"/>
        <w:right w:val="none" w:sz="0" w:space="0" w:color="auto"/>
      </w:divBdr>
      <w:divsChild>
        <w:div w:id="44107932">
          <w:marLeft w:val="480"/>
          <w:marRight w:val="0"/>
          <w:marTop w:val="0"/>
          <w:marBottom w:val="0"/>
          <w:divBdr>
            <w:top w:val="none" w:sz="0" w:space="0" w:color="auto"/>
            <w:left w:val="none" w:sz="0" w:space="0" w:color="auto"/>
            <w:bottom w:val="none" w:sz="0" w:space="0" w:color="auto"/>
            <w:right w:val="none" w:sz="0" w:space="0" w:color="auto"/>
          </w:divBdr>
        </w:div>
        <w:div w:id="198124893">
          <w:marLeft w:val="480"/>
          <w:marRight w:val="0"/>
          <w:marTop w:val="0"/>
          <w:marBottom w:val="0"/>
          <w:divBdr>
            <w:top w:val="none" w:sz="0" w:space="0" w:color="auto"/>
            <w:left w:val="none" w:sz="0" w:space="0" w:color="auto"/>
            <w:bottom w:val="none" w:sz="0" w:space="0" w:color="auto"/>
            <w:right w:val="none" w:sz="0" w:space="0" w:color="auto"/>
          </w:divBdr>
        </w:div>
        <w:div w:id="560944783">
          <w:marLeft w:val="480"/>
          <w:marRight w:val="0"/>
          <w:marTop w:val="0"/>
          <w:marBottom w:val="0"/>
          <w:divBdr>
            <w:top w:val="none" w:sz="0" w:space="0" w:color="auto"/>
            <w:left w:val="none" w:sz="0" w:space="0" w:color="auto"/>
            <w:bottom w:val="none" w:sz="0" w:space="0" w:color="auto"/>
            <w:right w:val="none" w:sz="0" w:space="0" w:color="auto"/>
          </w:divBdr>
        </w:div>
        <w:div w:id="860431477">
          <w:marLeft w:val="480"/>
          <w:marRight w:val="0"/>
          <w:marTop w:val="0"/>
          <w:marBottom w:val="0"/>
          <w:divBdr>
            <w:top w:val="none" w:sz="0" w:space="0" w:color="auto"/>
            <w:left w:val="none" w:sz="0" w:space="0" w:color="auto"/>
            <w:bottom w:val="none" w:sz="0" w:space="0" w:color="auto"/>
            <w:right w:val="none" w:sz="0" w:space="0" w:color="auto"/>
          </w:divBdr>
        </w:div>
        <w:div w:id="1003514103">
          <w:marLeft w:val="480"/>
          <w:marRight w:val="0"/>
          <w:marTop w:val="0"/>
          <w:marBottom w:val="0"/>
          <w:divBdr>
            <w:top w:val="none" w:sz="0" w:space="0" w:color="auto"/>
            <w:left w:val="none" w:sz="0" w:space="0" w:color="auto"/>
            <w:bottom w:val="none" w:sz="0" w:space="0" w:color="auto"/>
            <w:right w:val="none" w:sz="0" w:space="0" w:color="auto"/>
          </w:divBdr>
        </w:div>
        <w:div w:id="1071999650">
          <w:marLeft w:val="480"/>
          <w:marRight w:val="0"/>
          <w:marTop w:val="0"/>
          <w:marBottom w:val="0"/>
          <w:divBdr>
            <w:top w:val="none" w:sz="0" w:space="0" w:color="auto"/>
            <w:left w:val="none" w:sz="0" w:space="0" w:color="auto"/>
            <w:bottom w:val="none" w:sz="0" w:space="0" w:color="auto"/>
            <w:right w:val="none" w:sz="0" w:space="0" w:color="auto"/>
          </w:divBdr>
        </w:div>
        <w:div w:id="1088231913">
          <w:marLeft w:val="480"/>
          <w:marRight w:val="0"/>
          <w:marTop w:val="0"/>
          <w:marBottom w:val="0"/>
          <w:divBdr>
            <w:top w:val="none" w:sz="0" w:space="0" w:color="auto"/>
            <w:left w:val="none" w:sz="0" w:space="0" w:color="auto"/>
            <w:bottom w:val="none" w:sz="0" w:space="0" w:color="auto"/>
            <w:right w:val="none" w:sz="0" w:space="0" w:color="auto"/>
          </w:divBdr>
        </w:div>
        <w:div w:id="1179154788">
          <w:marLeft w:val="480"/>
          <w:marRight w:val="0"/>
          <w:marTop w:val="0"/>
          <w:marBottom w:val="0"/>
          <w:divBdr>
            <w:top w:val="none" w:sz="0" w:space="0" w:color="auto"/>
            <w:left w:val="none" w:sz="0" w:space="0" w:color="auto"/>
            <w:bottom w:val="none" w:sz="0" w:space="0" w:color="auto"/>
            <w:right w:val="none" w:sz="0" w:space="0" w:color="auto"/>
          </w:divBdr>
        </w:div>
        <w:div w:id="1207261343">
          <w:marLeft w:val="480"/>
          <w:marRight w:val="0"/>
          <w:marTop w:val="0"/>
          <w:marBottom w:val="0"/>
          <w:divBdr>
            <w:top w:val="none" w:sz="0" w:space="0" w:color="auto"/>
            <w:left w:val="none" w:sz="0" w:space="0" w:color="auto"/>
            <w:bottom w:val="none" w:sz="0" w:space="0" w:color="auto"/>
            <w:right w:val="none" w:sz="0" w:space="0" w:color="auto"/>
          </w:divBdr>
        </w:div>
        <w:div w:id="1263490634">
          <w:marLeft w:val="480"/>
          <w:marRight w:val="0"/>
          <w:marTop w:val="0"/>
          <w:marBottom w:val="0"/>
          <w:divBdr>
            <w:top w:val="none" w:sz="0" w:space="0" w:color="auto"/>
            <w:left w:val="none" w:sz="0" w:space="0" w:color="auto"/>
            <w:bottom w:val="none" w:sz="0" w:space="0" w:color="auto"/>
            <w:right w:val="none" w:sz="0" w:space="0" w:color="auto"/>
          </w:divBdr>
        </w:div>
        <w:div w:id="1273443535">
          <w:marLeft w:val="480"/>
          <w:marRight w:val="0"/>
          <w:marTop w:val="0"/>
          <w:marBottom w:val="0"/>
          <w:divBdr>
            <w:top w:val="none" w:sz="0" w:space="0" w:color="auto"/>
            <w:left w:val="none" w:sz="0" w:space="0" w:color="auto"/>
            <w:bottom w:val="none" w:sz="0" w:space="0" w:color="auto"/>
            <w:right w:val="none" w:sz="0" w:space="0" w:color="auto"/>
          </w:divBdr>
        </w:div>
        <w:div w:id="1291982880">
          <w:marLeft w:val="480"/>
          <w:marRight w:val="0"/>
          <w:marTop w:val="0"/>
          <w:marBottom w:val="0"/>
          <w:divBdr>
            <w:top w:val="none" w:sz="0" w:space="0" w:color="auto"/>
            <w:left w:val="none" w:sz="0" w:space="0" w:color="auto"/>
            <w:bottom w:val="none" w:sz="0" w:space="0" w:color="auto"/>
            <w:right w:val="none" w:sz="0" w:space="0" w:color="auto"/>
          </w:divBdr>
        </w:div>
        <w:div w:id="1623070853">
          <w:marLeft w:val="480"/>
          <w:marRight w:val="0"/>
          <w:marTop w:val="0"/>
          <w:marBottom w:val="0"/>
          <w:divBdr>
            <w:top w:val="none" w:sz="0" w:space="0" w:color="auto"/>
            <w:left w:val="none" w:sz="0" w:space="0" w:color="auto"/>
            <w:bottom w:val="none" w:sz="0" w:space="0" w:color="auto"/>
            <w:right w:val="none" w:sz="0" w:space="0" w:color="auto"/>
          </w:divBdr>
        </w:div>
        <w:div w:id="1655183964">
          <w:marLeft w:val="480"/>
          <w:marRight w:val="0"/>
          <w:marTop w:val="0"/>
          <w:marBottom w:val="0"/>
          <w:divBdr>
            <w:top w:val="none" w:sz="0" w:space="0" w:color="auto"/>
            <w:left w:val="none" w:sz="0" w:space="0" w:color="auto"/>
            <w:bottom w:val="none" w:sz="0" w:space="0" w:color="auto"/>
            <w:right w:val="none" w:sz="0" w:space="0" w:color="auto"/>
          </w:divBdr>
        </w:div>
        <w:div w:id="1739353744">
          <w:marLeft w:val="480"/>
          <w:marRight w:val="0"/>
          <w:marTop w:val="0"/>
          <w:marBottom w:val="0"/>
          <w:divBdr>
            <w:top w:val="none" w:sz="0" w:space="0" w:color="auto"/>
            <w:left w:val="none" w:sz="0" w:space="0" w:color="auto"/>
            <w:bottom w:val="none" w:sz="0" w:space="0" w:color="auto"/>
            <w:right w:val="none" w:sz="0" w:space="0" w:color="auto"/>
          </w:divBdr>
        </w:div>
        <w:div w:id="1809542681">
          <w:marLeft w:val="480"/>
          <w:marRight w:val="0"/>
          <w:marTop w:val="0"/>
          <w:marBottom w:val="0"/>
          <w:divBdr>
            <w:top w:val="none" w:sz="0" w:space="0" w:color="auto"/>
            <w:left w:val="none" w:sz="0" w:space="0" w:color="auto"/>
            <w:bottom w:val="none" w:sz="0" w:space="0" w:color="auto"/>
            <w:right w:val="none" w:sz="0" w:space="0" w:color="auto"/>
          </w:divBdr>
        </w:div>
        <w:div w:id="1834569475">
          <w:marLeft w:val="480"/>
          <w:marRight w:val="0"/>
          <w:marTop w:val="0"/>
          <w:marBottom w:val="0"/>
          <w:divBdr>
            <w:top w:val="none" w:sz="0" w:space="0" w:color="auto"/>
            <w:left w:val="none" w:sz="0" w:space="0" w:color="auto"/>
            <w:bottom w:val="none" w:sz="0" w:space="0" w:color="auto"/>
            <w:right w:val="none" w:sz="0" w:space="0" w:color="auto"/>
          </w:divBdr>
        </w:div>
        <w:div w:id="1978342287">
          <w:marLeft w:val="480"/>
          <w:marRight w:val="0"/>
          <w:marTop w:val="0"/>
          <w:marBottom w:val="0"/>
          <w:divBdr>
            <w:top w:val="none" w:sz="0" w:space="0" w:color="auto"/>
            <w:left w:val="none" w:sz="0" w:space="0" w:color="auto"/>
            <w:bottom w:val="none" w:sz="0" w:space="0" w:color="auto"/>
            <w:right w:val="none" w:sz="0" w:space="0" w:color="auto"/>
          </w:divBdr>
        </w:div>
      </w:divsChild>
    </w:div>
    <w:div w:id="17774692">
      <w:bodyDiv w:val="1"/>
      <w:marLeft w:val="0"/>
      <w:marRight w:val="0"/>
      <w:marTop w:val="0"/>
      <w:marBottom w:val="0"/>
      <w:divBdr>
        <w:top w:val="none" w:sz="0" w:space="0" w:color="auto"/>
        <w:left w:val="none" w:sz="0" w:space="0" w:color="auto"/>
        <w:bottom w:val="none" w:sz="0" w:space="0" w:color="auto"/>
        <w:right w:val="none" w:sz="0" w:space="0" w:color="auto"/>
      </w:divBdr>
    </w:div>
    <w:div w:id="22556342">
      <w:bodyDiv w:val="1"/>
      <w:marLeft w:val="0"/>
      <w:marRight w:val="0"/>
      <w:marTop w:val="0"/>
      <w:marBottom w:val="0"/>
      <w:divBdr>
        <w:top w:val="none" w:sz="0" w:space="0" w:color="auto"/>
        <w:left w:val="none" w:sz="0" w:space="0" w:color="auto"/>
        <w:bottom w:val="none" w:sz="0" w:space="0" w:color="auto"/>
        <w:right w:val="none" w:sz="0" w:space="0" w:color="auto"/>
      </w:divBdr>
      <w:divsChild>
        <w:div w:id="186454627">
          <w:marLeft w:val="480"/>
          <w:marRight w:val="0"/>
          <w:marTop w:val="0"/>
          <w:marBottom w:val="0"/>
          <w:divBdr>
            <w:top w:val="none" w:sz="0" w:space="0" w:color="auto"/>
            <w:left w:val="none" w:sz="0" w:space="0" w:color="auto"/>
            <w:bottom w:val="none" w:sz="0" w:space="0" w:color="auto"/>
            <w:right w:val="none" w:sz="0" w:space="0" w:color="auto"/>
          </w:divBdr>
        </w:div>
        <w:div w:id="318922770">
          <w:marLeft w:val="480"/>
          <w:marRight w:val="0"/>
          <w:marTop w:val="0"/>
          <w:marBottom w:val="0"/>
          <w:divBdr>
            <w:top w:val="none" w:sz="0" w:space="0" w:color="auto"/>
            <w:left w:val="none" w:sz="0" w:space="0" w:color="auto"/>
            <w:bottom w:val="none" w:sz="0" w:space="0" w:color="auto"/>
            <w:right w:val="none" w:sz="0" w:space="0" w:color="auto"/>
          </w:divBdr>
        </w:div>
        <w:div w:id="443311877">
          <w:marLeft w:val="480"/>
          <w:marRight w:val="0"/>
          <w:marTop w:val="0"/>
          <w:marBottom w:val="0"/>
          <w:divBdr>
            <w:top w:val="none" w:sz="0" w:space="0" w:color="auto"/>
            <w:left w:val="none" w:sz="0" w:space="0" w:color="auto"/>
            <w:bottom w:val="none" w:sz="0" w:space="0" w:color="auto"/>
            <w:right w:val="none" w:sz="0" w:space="0" w:color="auto"/>
          </w:divBdr>
        </w:div>
        <w:div w:id="446244635">
          <w:marLeft w:val="480"/>
          <w:marRight w:val="0"/>
          <w:marTop w:val="0"/>
          <w:marBottom w:val="0"/>
          <w:divBdr>
            <w:top w:val="none" w:sz="0" w:space="0" w:color="auto"/>
            <w:left w:val="none" w:sz="0" w:space="0" w:color="auto"/>
            <w:bottom w:val="none" w:sz="0" w:space="0" w:color="auto"/>
            <w:right w:val="none" w:sz="0" w:space="0" w:color="auto"/>
          </w:divBdr>
        </w:div>
        <w:div w:id="541862268">
          <w:marLeft w:val="480"/>
          <w:marRight w:val="0"/>
          <w:marTop w:val="0"/>
          <w:marBottom w:val="0"/>
          <w:divBdr>
            <w:top w:val="none" w:sz="0" w:space="0" w:color="auto"/>
            <w:left w:val="none" w:sz="0" w:space="0" w:color="auto"/>
            <w:bottom w:val="none" w:sz="0" w:space="0" w:color="auto"/>
            <w:right w:val="none" w:sz="0" w:space="0" w:color="auto"/>
          </w:divBdr>
        </w:div>
        <w:div w:id="551768990">
          <w:marLeft w:val="480"/>
          <w:marRight w:val="0"/>
          <w:marTop w:val="0"/>
          <w:marBottom w:val="0"/>
          <w:divBdr>
            <w:top w:val="none" w:sz="0" w:space="0" w:color="auto"/>
            <w:left w:val="none" w:sz="0" w:space="0" w:color="auto"/>
            <w:bottom w:val="none" w:sz="0" w:space="0" w:color="auto"/>
            <w:right w:val="none" w:sz="0" w:space="0" w:color="auto"/>
          </w:divBdr>
        </w:div>
        <w:div w:id="656617026">
          <w:marLeft w:val="480"/>
          <w:marRight w:val="0"/>
          <w:marTop w:val="0"/>
          <w:marBottom w:val="0"/>
          <w:divBdr>
            <w:top w:val="none" w:sz="0" w:space="0" w:color="auto"/>
            <w:left w:val="none" w:sz="0" w:space="0" w:color="auto"/>
            <w:bottom w:val="none" w:sz="0" w:space="0" w:color="auto"/>
            <w:right w:val="none" w:sz="0" w:space="0" w:color="auto"/>
          </w:divBdr>
        </w:div>
        <w:div w:id="724179407">
          <w:marLeft w:val="480"/>
          <w:marRight w:val="0"/>
          <w:marTop w:val="0"/>
          <w:marBottom w:val="0"/>
          <w:divBdr>
            <w:top w:val="none" w:sz="0" w:space="0" w:color="auto"/>
            <w:left w:val="none" w:sz="0" w:space="0" w:color="auto"/>
            <w:bottom w:val="none" w:sz="0" w:space="0" w:color="auto"/>
            <w:right w:val="none" w:sz="0" w:space="0" w:color="auto"/>
          </w:divBdr>
        </w:div>
        <w:div w:id="737943673">
          <w:marLeft w:val="480"/>
          <w:marRight w:val="0"/>
          <w:marTop w:val="0"/>
          <w:marBottom w:val="0"/>
          <w:divBdr>
            <w:top w:val="none" w:sz="0" w:space="0" w:color="auto"/>
            <w:left w:val="none" w:sz="0" w:space="0" w:color="auto"/>
            <w:bottom w:val="none" w:sz="0" w:space="0" w:color="auto"/>
            <w:right w:val="none" w:sz="0" w:space="0" w:color="auto"/>
          </w:divBdr>
        </w:div>
        <w:div w:id="765731820">
          <w:marLeft w:val="480"/>
          <w:marRight w:val="0"/>
          <w:marTop w:val="0"/>
          <w:marBottom w:val="0"/>
          <w:divBdr>
            <w:top w:val="none" w:sz="0" w:space="0" w:color="auto"/>
            <w:left w:val="none" w:sz="0" w:space="0" w:color="auto"/>
            <w:bottom w:val="none" w:sz="0" w:space="0" w:color="auto"/>
            <w:right w:val="none" w:sz="0" w:space="0" w:color="auto"/>
          </w:divBdr>
        </w:div>
        <w:div w:id="943850422">
          <w:marLeft w:val="480"/>
          <w:marRight w:val="0"/>
          <w:marTop w:val="0"/>
          <w:marBottom w:val="0"/>
          <w:divBdr>
            <w:top w:val="none" w:sz="0" w:space="0" w:color="auto"/>
            <w:left w:val="none" w:sz="0" w:space="0" w:color="auto"/>
            <w:bottom w:val="none" w:sz="0" w:space="0" w:color="auto"/>
            <w:right w:val="none" w:sz="0" w:space="0" w:color="auto"/>
          </w:divBdr>
        </w:div>
        <w:div w:id="973564924">
          <w:marLeft w:val="480"/>
          <w:marRight w:val="0"/>
          <w:marTop w:val="0"/>
          <w:marBottom w:val="0"/>
          <w:divBdr>
            <w:top w:val="none" w:sz="0" w:space="0" w:color="auto"/>
            <w:left w:val="none" w:sz="0" w:space="0" w:color="auto"/>
            <w:bottom w:val="none" w:sz="0" w:space="0" w:color="auto"/>
            <w:right w:val="none" w:sz="0" w:space="0" w:color="auto"/>
          </w:divBdr>
        </w:div>
        <w:div w:id="1040976351">
          <w:marLeft w:val="480"/>
          <w:marRight w:val="0"/>
          <w:marTop w:val="0"/>
          <w:marBottom w:val="0"/>
          <w:divBdr>
            <w:top w:val="none" w:sz="0" w:space="0" w:color="auto"/>
            <w:left w:val="none" w:sz="0" w:space="0" w:color="auto"/>
            <w:bottom w:val="none" w:sz="0" w:space="0" w:color="auto"/>
            <w:right w:val="none" w:sz="0" w:space="0" w:color="auto"/>
          </w:divBdr>
        </w:div>
        <w:div w:id="1043792109">
          <w:marLeft w:val="480"/>
          <w:marRight w:val="0"/>
          <w:marTop w:val="0"/>
          <w:marBottom w:val="0"/>
          <w:divBdr>
            <w:top w:val="none" w:sz="0" w:space="0" w:color="auto"/>
            <w:left w:val="none" w:sz="0" w:space="0" w:color="auto"/>
            <w:bottom w:val="none" w:sz="0" w:space="0" w:color="auto"/>
            <w:right w:val="none" w:sz="0" w:space="0" w:color="auto"/>
          </w:divBdr>
        </w:div>
        <w:div w:id="1088575884">
          <w:marLeft w:val="480"/>
          <w:marRight w:val="0"/>
          <w:marTop w:val="0"/>
          <w:marBottom w:val="0"/>
          <w:divBdr>
            <w:top w:val="none" w:sz="0" w:space="0" w:color="auto"/>
            <w:left w:val="none" w:sz="0" w:space="0" w:color="auto"/>
            <w:bottom w:val="none" w:sz="0" w:space="0" w:color="auto"/>
            <w:right w:val="none" w:sz="0" w:space="0" w:color="auto"/>
          </w:divBdr>
        </w:div>
        <w:div w:id="1169953567">
          <w:marLeft w:val="480"/>
          <w:marRight w:val="0"/>
          <w:marTop w:val="0"/>
          <w:marBottom w:val="0"/>
          <w:divBdr>
            <w:top w:val="none" w:sz="0" w:space="0" w:color="auto"/>
            <w:left w:val="none" w:sz="0" w:space="0" w:color="auto"/>
            <w:bottom w:val="none" w:sz="0" w:space="0" w:color="auto"/>
            <w:right w:val="none" w:sz="0" w:space="0" w:color="auto"/>
          </w:divBdr>
        </w:div>
        <w:div w:id="1363090626">
          <w:marLeft w:val="480"/>
          <w:marRight w:val="0"/>
          <w:marTop w:val="0"/>
          <w:marBottom w:val="0"/>
          <w:divBdr>
            <w:top w:val="none" w:sz="0" w:space="0" w:color="auto"/>
            <w:left w:val="none" w:sz="0" w:space="0" w:color="auto"/>
            <w:bottom w:val="none" w:sz="0" w:space="0" w:color="auto"/>
            <w:right w:val="none" w:sz="0" w:space="0" w:color="auto"/>
          </w:divBdr>
        </w:div>
        <w:div w:id="1506508100">
          <w:marLeft w:val="480"/>
          <w:marRight w:val="0"/>
          <w:marTop w:val="0"/>
          <w:marBottom w:val="0"/>
          <w:divBdr>
            <w:top w:val="none" w:sz="0" w:space="0" w:color="auto"/>
            <w:left w:val="none" w:sz="0" w:space="0" w:color="auto"/>
            <w:bottom w:val="none" w:sz="0" w:space="0" w:color="auto"/>
            <w:right w:val="none" w:sz="0" w:space="0" w:color="auto"/>
          </w:divBdr>
        </w:div>
        <w:div w:id="1644388283">
          <w:marLeft w:val="480"/>
          <w:marRight w:val="0"/>
          <w:marTop w:val="0"/>
          <w:marBottom w:val="0"/>
          <w:divBdr>
            <w:top w:val="none" w:sz="0" w:space="0" w:color="auto"/>
            <w:left w:val="none" w:sz="0" w:space="0" w:color="auto"/>
            <w:bottom w:val="none" w:sz="0" w:space="0" w:color="auto"/>
            <w:right w:val="none" w:sz="0" w:space="0" w:color="auto"/>
          </w:divBdr>
        </w:div>
        <w:div w:id="1681077326">
          <w:marLeft w:val="480"/>
          <w:marRight w:val="0"/>
          <w:marTop w:val="0"/>
          <w:marBottom w:val="0"/>
          <w:divBdr>
            <w:top w:val="none" w:sz="0" w:space="0" w:color="auto"/>
            <w:left w:val="none" w:sz="0" w:space="0" w:color="auto"/>
            <w:bottom w:val="none" w:sz="0" w:space="0" w:color="auto"/>
            <w:right w:val="none" w:sz="0" w:space="0" w:color="auto"/>
          </w:divBdr>
        </w:div>
        <w:div w:id="2005739694">
          <w:marLeft w:val="480"/>
          <w:marRight w:val="0"/>
          <w:marTop w:val="0"/>
          <w:marBottom w:val="0"/>
          <w:divBdr>
            <w:top w:val="none" w:sz="0" w:space="0" w:color="auto"/>
            <w:left w:val="none" w:sz="0" w:space="0" w:color="auto"/>
            <w:bottom w:val="none" w:sz="0" w:space="0" w:color="auto"/>
            <w:right w:val="none" w:sz="0" w:space="0" w:color="auto"/>
          </w:divBdr>
        </w:div>
        <w:div w:id="2032340195">
          <w:marLeft w:val="480"/>
          <w:marRight w:val="0"/>
          <w:marTop w:val="0"/>
          <w:marBottom w:val="0"/>
          <w:divBdr>
            <w:top w:val="none" w:sz="0" w:space="0" w:color="auto"/>
            <w:left w:val="none" w:sz="0" w:space="0" w:color="auto"/>
            <w:bottom w:val="none" w:sz="0" w:space="0" w:color="auto"/>
            <w:right w:val="none" w:sz="0" w:space="0" w:color="auto"/>
          </w:divBdr>
        </w:div>
        <w:div w:id="2130122582">
          <w:marLeft w:val="480"/>
          <w:marRight w:val="0"/>
          <w:marTop w:val="0"/>
          <w:marBottom w:val="0"/>
          <w:divBdr>
            <w:top w:val="none" w:sz="0" w:space="0" w:color="auto"/>
            <w:left w:val="none" w:sz="0" w:space="0" w:color="auto"/>
            <w:bottom w:val="none" w:sz="0" w:space="0" w:color="auto"/>
            <w:right w:val="none" w:sz="0" w:space="0" w:color="auto"/>
          </w:divBdr>
        </w:div>
      </w:divsChild>
    </w:div>
    <w:div w:id="26835129">
      <w:bodyDiv w:val="1"/>
      <w:marLeft w:val="0"/>
      <w:marRight w:val="0"/>
      <w:marTop w:val="0"/>
      <w:marBottom w:val="0"/>
      <w:divBdr>
        <w:top w:val="none" w:sz="0" w:space="0" w:color="auto"/>
        <w:left w:val="none" w:sz="0" w:space="0" w:color="auto"/>
        <w:bottom w:val="none" w:sz="0" w:space="0" w:color="auto"/>
        <w:right w:val="none" w:sz="0" w:space="0" w:color="auto"/>
      </w:divBdr>
    </w:div>
    <w:div w:id="33895548">
      <w:bodyDiv w:val="1"/>
      <w:marLeft w:val="0"/>
      <w:marRight w:val="0"/>
      <w:marTop w:val="0"/>
      <w:marBottom w:val="0"/>
      <w:divBdr>
        <w:top w:val="none" w:sz="0" w:space="0" w:color="auto"/>
        <w:left w:val="none" w:sz="0" w:space="0" w:color="auto"/>
        <w:bottom w:val="none" w:sz="0" w:space="0" w:color="auto"/>
        <w:right w:val="none" w:sz="0" w:space="0" w:color="auto"/>
      </w:divBdr>
    </w:div>
    <w:div w:id="42170808">
      <w:bodyDiv w:val="1"/>
      <w:marLeft w:val="0"/>
      <w:marRight w:val="0"/>
      <w:marTop w:val="0"/>
      <w:marBottom w:val="0"/>
      <w:divBdr>
        <w:top w:val="none" w:sz="0" w:space="0" w:color="auto"/>
        <w:left w:val="none" w:sz="0" w:space="0" w:color="auto"/>
        <w:bottom w:val="none" w:sz="0" w:space="0" w:color="auto"/>
        <w:right w:val="none" w:sz="0" w:space="0" w:color="auto"/>
      </w:divBdr>
    </w:div>
    <w:div w:id="98066844">
      <w:bodyDiv w:val="1"/>
      <w:marLeft w:val="0"/>
      <w:marRight w:val="0"/>
      <w:marTop w:val="0"/>
      <w:marBottom w:val="0"/>
      <w:divBdr>
        <w:top w:val="none" w:sz="0" w:space="0" w:color="auto"/>
        <w:left w:val="none" w:sz="0" w:space="0" w:color="auto"/>
        <w:bottom w:val="none" w:sz="0" w:space="0" w:color="auto"/>
        <w:right w:val="none" w:sz="0" w:space="0" w:color="auto"/>
      </w:divBdr>
    </w:div>
    <w:div w:id="105778169">
      <w:bodyDiv w:val="1"/>
      <w:marLeft w:val="0"/>
      <w:marRight w:val="0"/>
      <w:marTop w:val="0"/>
      <w:marBottom w:val="0"/>
      <w:divBdr>
        <w:top w:val="none" w:sz="0" w:space="0" w:color="auto"/>
        <w:left w:val="none" w:sz="0" w:space="0" w:color="auto"/>
        <w:bottom w:val="none" w:sz="0" w:space="0" w:color="auto"/>
        <w:right w:val="none" w:sz="0" w:space="0" w:color="auto"/>
      </w:divBdr>
    </w:div>
    <w:div w:id="116341729">
      <w:bodyDiv w:val="1"/>
      <w:marLeft w:val="0"/>
      <w:marRight w:val="0"/>
      <w:marTop w:val="0"/>
      <w:marBottom w:val="0"/>
      <w:divBdr>
        <w:top w:val="none" w:sz="0" w:space="0" w:color="auto"/>
        <w:left w:val="none" w:sz="0" w:space="0" w:color="auto"/>
        <w:bottom w:val="none" w:sz="0" w:space="0" w:color="auto"/>
        <w:right w:val="none" w:sz="0" w:space="0" w:color="auto"/>
      </w:divBdr>
    </w:div>
    <w:div w:id="117451193">
      <w:bodyDiv w:val="1"/>
      <w:marLeft w:val="0"/>
      <w:marRight w:val="0"/>
      <w:marTop w:val="0"/>
      <w:marBottom w:val="0"/>
      <w:divBdr>
        <w:top w:val="none" w:sz="0" w:space="0" w:color="auto"/>
        <w:left w:val="none" w:sz="0" w:space="0" w:color="auto"/>
        <w:bottom w:val="none" w:sz="0" w:space="0" w:color="auto"/>
        <w:right w:val="none" w:sz="0" w:space="0" w:color="auto"/>
      </w:divBdr>
      <w:divsChild>
        <w:div w:id="47650032">
          <w:marLeft w:val="480"/>
          <w:marRight w:val="0"/>
          <w:marTop w:val="0"/>
          <w:marBottom w:val="0"/>
          <w:divBdr>
            <w:top w:val="none" w:sz="0" w:space="0" w:color="auto"/>
            <w:left w:val="none" w:sz="0" w:space="0" w:color="auto"/>
            <w:bottom w:val="none" w:sz="0" w:space="0" w:color="auto"/>
            <w:right w:val="none" w:sz="0" w:space="0" w:color="auto"/>
          </w:divBdr>
        </w:div>
        <w:div w:id="207567661">
          <w:marLeft w:val="480"/>
          <w:marRight w:val="0"/>
          <w:marTop w:val="0"/>
          <w:marBottom w:val="0"/>
          <w:divBdr>
            <w:top w:val="none" w:sz="0" w:space="0" w:color="auto"/>
            <w:left w:val="none" w:sz="0" w:space="0" w:color="auto"/>
            <w:bottom w:val="none" w:sz="0" w:space="0" w:color="auto"/>
            <w:right w:val="none" w:sz="0" w:space="0" w:color="auto"/>
          </w:divBdr>
        </w:div>
        <w:div w:id="219482650">
          <w:marLeft w:val="480"/>
          <w:marRight w:val="0"/>
          <w:marTop w:val="0"/>
          <w:marBottom w:val="0"/>
          <w:divBdr>
            <w:top w:val="none" w:sz="0" w:space="0" w:color="auto"/>
            <w:left w:val="none" w:sz="0" w:space="0" w:color="auto"/>
            <w:bottom w:val="none" w:sz="0" w:space="0" w:color="auto"/>
            <w:right w:val="none" w:sz="0" w:space="0" w:color="auto"/>
          </w:divBdr>
        </w:div>
        <w:div w:id="418715189">
          <w:marLeft w:val="480"/>
          <w:marRight w:val="0"/>
          <w:marTop w:val="0"/>
          <w:marBottom w:val="0"/>
          <w:divBdr>
            <w:top w:val="none" w:sz="0" w:space="0" w:color="auto"/>
            <w:left w:val="none" w:sz="0" w:space="0" w:color="auto"/>
            <w:bottom w:val="none" w:sz="0" w:space="0" w:color="auto"/>
            <w:right w:val="none" w:sz="0" w:space="0" w:color="auto"/>
          </w:divBdr>
        </w:div>
        <w:div w:id="658847347">
          <w:marLeft w:val="480"/>
          <w:marRight w:val="0"/>
          <w:marTop w:val="0"/>
          <w:marBottom w:val="0"/>
          <w:divBdr>
            <w:top w:val="none" w:sz="0" w:space="0" w:color="auto"/>
            <w:left w:val="none" w:sz="0" w:space="0" w:color="auto"/>
            <w:bottom w:val="none" w:sz="0" w:space="0" w:color="auto"/>
            <w:right w:val="none" w:sz="0" w:space="0" w:color="auto"/>
          </w:divBdr>
        </w:div>
        <w:div w:id="691806284">
          <w:marLeft w:val="480"/>
          <w:marRight w:val="0"/>
          <w:marTop w:val="0"/>
          <w:marBottom w:val="0"/>
          <w:divBdr>
            <w:top w:val="none" w:sz="0" w:space="0" w:color="auto"/>
            <w:left w:val="none" w:sz="0" w:space="0" w:color="auto"/>
            <w:bottom w:val="none" w:sz="0" w:space="0" w:color="auto"/>
            <w:right w:val="none" w:sz="0" w:space="0" w:color="auto"/>
          </w:divBdr>
        </w:div>
        <w:div w:id="1011642063">
          <w:marLeft w:val="480"/>
          <w:marRight w:val="0"/>
          <w:marTop w:val="0"/>
          <w:marBottom w:val="0"/>
          <w:divBdr>
            <w:top w:val="none" w:sz="0" w:space="0" w:color="auto"/>
            <w:left w:val="none" w:sz="0" w:space="0" w:color="auto"/>
            <w:bottom w:val="none" w:sz="0" w:space="0" w:color="auto"/>
            <w:right w:val="none" w:sz="0" w:space="0" w:color="auto"/>
          </w:divBdr>
        </w:div>
        <w:div w:id="1158573788">
          <w:marLeft w:val="480"/>
          <w:marRight w:val="0"/>
          <w:marTop w:val="0"/>
          <w:marBottom w:val="0"/>
          <w:divBdr>
            <w:top w:val="none" w:sz="0" w:space="0" w:color="auto"/>
            <w:left w:val="none" w:sz="0" w:space="0" w:color="auto"/>
            <w:bottom w:val="none" w:sz="0" w:space="0" w:color="auto"/>
            <w:right w:val="none" w:sz="0" w:space="0" w:color="auto"/>
          </w:divBdr>
        </w:div>
        <w:div w:id="1191841899">
          <w:marLeft w:val="480"/>
          <w:marRight w:val="0"/>
          <w:marTop w:val="0"/>
          <w:marBottom w:val="0"/>
          <w:divBdr>
            <w:top w:val="none" w:sz="0" w:space="0" w:color="auto"/>
            <w:left w:val="none" w:sz="0" w:space="0" w:color="auto"/>
            <w:bottom w:val="none" w:sz="0" w:space="0" w:color="auto"/>
            <w:right w:val="none" w:sz="0" w:space="0" w:color="auto"/>
          </w:divBdr>
        </w:div>
        <w:div w:id="1217621979">
          <w:marLeft w:val="480"/>
          <w:marRight w:val="0"/>
          <w:marTop w:val="0"/>
          <w:marBottom w:val="0"/>
          <w:divBdr>
            <w:top w:val="none" w:sz="0" w:space="0" w:color="auto"/>
            <w:left w:val="none" w:sz="0" w:space="0" w:color="auto"/>
            <w:bottom w:val="none" w:sz="0" w:space="0" w:color="auto"/>
            <w:right w:val="none" w:sz="0" w:space="0" w:color="auto"/>
          </w:divBdr>
        </w:div>
        <w:div w:id="1262375952">
          <w:marLeft w:val="480"/>
          <w:marRight w:val="0"/>
          <w:marTop w:val="0"/>
          <w:marBottom w:val="0"/>
          <w:divBdr>
            <w:top w:val="none" w:sz="0" w:space="0" w:color="auto"/>
            <w:left w:val="none" w:sz="0" w:space="0" w:color="auto"/>
            <w:bottom w:val="none" w:sz="0" w:space="0" w:color="auto"/>
            <w:right w:val="none" w:sz="0" w:space="0" w:color="auto"/>
          </w:divBdr>
        </w:div>
        <w:div w:id="1464033913">
          <w:marLeft w:val="480"/>
          <w:marRight w:val="0"/>
          <w:marTop w:val="0"/>
          <w:marBottom w:val="0"/>
          <w:divBdr>
            <w:top w:val="none" w:sz="0" w:space="0" w:color="auto"/>
            <w:left w:val="none" w:sz="0" w:space="0" w:color="auto"/>
            <w:bottom w:val="none" w:sz="0" w:space="0" w:color="auto"/>
            <w:right w:val="none" w:sz="0" w:space="0" w:color="auto"/>
          </w:divBdr>
        </w:div>
        <w:div w:id="1579945772">
          <w:marLeft w:val="480"/>
          <w:marRight w:val="0"/>
          <w:marTop w:val="0"/>
          <w:marBottom w:val="0"/>
          <w:divBdr>
            <w:top w:val="none" w:sz="0" w:space="0" w:color="auto"/>
            <w:left w:val="none" w:sz="0" w:space="0" w:color="auto"/>
            <w:bottom w:val="none" w:sz="0" w:space="0" w:color="auto"/>
            <w:right w:val="none" w:sz="0" w:space="0" w:color="auto"/>
          </w:divBdr>
        </w:div>
        <w:div w:id="1593005165">
          <w:marLeft w:val="480"/>
          <w:marRight w:val="0"/>
          <w:marTop w:val="0"/>
          <w:marBottom w:val="0"/>
          <w:divBdr>
            <w:top w:val="none" w:sz="0" w:space="0" w:color="auto"/>
            <w:left w:val="none" w:sz="0" w:space="0" w:color="auto"/>
            <w:bottom w:val="none" w:sz="0" w:space="0" w:color="auto"/>
            <w:right w:val="none" w:sz="0" w:space="0" w:color="auto"/>
          </w:divBdr>
        </w:div>
        <w:div w:id="1636989004">
          <w:marLeft w:val="480"/>
          <w:marRight w:val="0"/>
          <w:marTop w:val="0"/>
          <w:marBottom w:val="0"/>
          <w:divBdr>
            <w:top w:val="none" w:sz="0" w:space="0" w:color="auto"/>
            <w:left w:val="none" w:sz="0" w:space="0" w:color="auto"/>
            <w:bottom w:val="none" w:sz="0" w:space="0" w:color="auto"/>
            <w:right w:val="none" w:sz="0" w:space="0" w:color="auto"/>
          </w:divBdr>
        </w:div>
        <w:div w:id="1825705570">
          <w:marLeft w:val="480"/>
          <w:marRight w:val="0"/>
          <w:marTop w:val="0"/>
          <w:marBottom w:val="0"/>
          <w:divBdr>
            <w:top w:val="none" w:sz="0" w:space="0" w:color="auto"/>
            <w:left w:val="none" w:sz="0" w:space="0" w:color="auto"/>
            <w:bottom w:val="none" w:sz="0" w:space="0" w:color="auto"/>
            <w:right w:val="none" w:sz="0" w:space="0" w:color="auto"/>
          </w:divBdr>
        </w:div>
        <w:div w:id="1999068012">
          <w:marLeft w:val="480"/>
          <w:marRight w:val="0"/>
          <w:marTop w:val="0"/>
          <w:marBottom w:val="0"/>
          <w:divBdr>
            <w:top w:val="none" w:sz="0" w:space="0" w:color="auto"/>
            <w:left w:val="none" w:sz="0" w:space="0" w:color="auto"/>
            <w:bottom w:val="none" w:sz="0" w:space="0" w:color="auto"/>
            <w:right w:val="none" w:sz="0" w:space="0" w:color="auto"/>
          </w:divBdr>
        </w:div>
        <w:div w:id="2006739330">
          <w:marLeft w:val="480"/>
          <w:marRight w:val="0"/>
          <w:marTop w:val="0"/>
          <w:marBottom w:val="0"/>
          <w:divBdr>
            <w:top w:val="none" w:sz="0" w:space="0" w:color="auto"/>
            <w:left w:val="none" w:sz="0" w:space="0" w:color="auto"/>
            <w:bottom w:val="none" w:sz="0" w:space="0" w:color="auto"/>
            <w:right w:val="none" w:sz="0" w:space="0" w:color="auto"/>
          </w:divBdr>
        </w:div>
        <w:div w:id="2008055572">
          <w:marLeft w:val="480"/>
          <w:marRight w:val="0"/>
          <w:marTop w:val="0"/>
          <w:marBottom w:val="0"/>
          <w:divBdr>
            <w:top w:val="none" w:sz="0" w:space="0" w:color="auto"/>
            <w:left w:val="none" w:sz="0" w:space="0" w:color="auto"/>
            <w:bottom w:val="none" w:sz="0" w:space="0" w:color="auto"/>
            <w:right w:val="none" w:sz="0" w:space="0" w:color="auto"/>
          </w:divBdr>
        </w:div>
        <w:div w:id="2091387391">
          <w:marLeft w:val="480"/>
          <w:marRight w:val="0"/>
          <w:marTop w:val="0"/>
          <w:marBottom w:val="0"/>
          <w:divBdr>
            <w:top w:val="none" w:sz="0" w:space="0" w:color="auto"/>
            <w:left w:val="none" w:sz="0" w:space="0" w:color="auto"/>
            <w:bottom w:val="none" w:sz="0" w:space="0" w:color="auto"/>
            <w:right w:val="none" w:sz="0" w:space="0" w:color="auto"/>
          </w:divBdr>
        </w:div>
      </w:divsChild>
    </w:div>
    <w:div w:id="128978462">
      <w:bodyDiv w:val="1"/>
      <w:marLeft w:val="0"/>
      <w:marRight w:val="0"/>
      <w:marTop w:val="0"/>
      <w:marBottom w:val="0"/>
      <w:divBdr>
        <w:top w:val="none" w:sz="0" w:space="0" w:color="auto"/>
        <w:left w:val="none" w:sz="0" w:space="0" w:color="auto"/>
        <w:bottom w:val="none" w:sz="0" w:space="0" w:color="auto"/>
        <w:right w:val="none" w:sz="0" w:space="0" w:color="auto"/>
      </w:divBdr>
    </w:div>
    <w:div w:id="135532945">
      <w:bodyDiv w:val="1"/>
      <w:marLeft w:val="0"/>
      <w:marRight w:val="0"/>
      <w:marTop w:val="0"/>
      <w:marBottom w:val="0"/>
      <w:divBdr>
        <w:top w:val="none" w:sz="0" w:space="0" w:color="auto"/>
        <w:left w:val="none" w:sz="0" w:space="0" w:color="auto"/>
        <w:bottom w:val="none" w:sz="0" w:space="0" w:color="auto"/>
        <w:right w:val="none" w:sz="0" w:space="0" w:color="auto"/>
      </w:divBdr>
    </w:div>
    <w:div w:id="156115951">
      <w:bodyDiv w:val="1"/>
      <w:marLeft w:val="0"/>
      <w:marRight w:val="0"/>
      <w:marTop w:val="0"/>
      <w:marBottom w:val="0"/>
      <w:divBdr>
        <w:top w:val="none" w:sz="0" w:space="0" w:color="auto"/>
        <w:left w:val="none" w:sz="0" w:space="0" w:color="auto"/>
        <w:bottom w:val="none" w:sz="0" w:space="0" w:color="auto"/>
        <w:right w:val="none" w:sz="0" w:space="0" w:color="auto"/>
      </w:divBdr>
    </w:div>
    <w:div w:id="169874941">
      <w:bodyDiv w:val="1"/>
      <w:marLeft w:val="0"/>
      <w:marRight w:val="0"/>
      <w:marTop w:val="0"/>
      <w:marBottom w:val="0"/>
      <w:divBdr>
        <w:top w:val="none" w:sz="0" w:space="0" w:color="auto"/>
        <w:left w:val="none" w:sz="0" w:space="0" w:color="auto"/>
        <w:bottom w:val="none" w:sz="0" w:space="0" w:color="auto"/>
        <w:right w:val="none" w:sz="0" w:space="0" w:color="auto"/>
      </w:divBdr>
      <w:divsChild>
        <w:div w:id="45833601">
          <w:marLeft w:val="480"/>
          <w:marRight w:val="0"/>
          <w:marTop w:val="0"/>
          <w:marBottom w:val="0"/>
          <w:divBdr>
            <w:top w:val="none" w:sz="0" w:space="0" w:color="auto"/>
            <w:left w:val="none" w:sz="0" w:space="0" w:color="auto"/>
            <w:bottom w:val="none" w:sz="0" w:space="0" w:color="auto"/>
            <w:right w:val="none" w:sz="0" w:space="0" w:color="auto"/>
          </w:divBdr>
        </w:div>
        <w:div w:id="191920457">
          <w:marLeft w:val="480"/>
          <w:marRight w:val="0"/>
          <w:marTop w:val="0"/>
          <w:marBottom w:val="0"/>
          <w:divBdr>
            <w:top w:val="none" w:sz="0" w:space="0" w:color="auto"/>
            <w:left w:val="none" w:sz="0" w:space="0" w:color="auto"/>
            <w:bottom w:val="none" w:sz="0" w:space="0" w:color="auto"/>
            <w:right w:val="none" w:sz="0" w:space="0" w:color="auto"/>
          </w:divBdr>
        </w:div>
        <w:div w:id="386999857">
          <w:marLeft w:val="480"/>
          <w:marRight w:val="0"/>
          <w:marTop w:val="0"/>
          <w:marBottom w:val="0"/>
          <w:divBdr>
            <w:top w:val="none" w:sz="0" w:space="0" w:color="auto"/>
            <w:left w:val="none" w:sz="0" w:space="0" w:color="auto"/>
            <w:bottom w:val="none" w:sz="0" w:space="0" w:color="auto"/>
            <w:right w:val="none" w:sz="0" w:space="0" w:color="auto"/>
          </w:divBdr>
        </w:div>
        <w:div w:id="603270761">
          <w:marLeft w:val="480"/>
          <w:marRight w:val="0"/>
          <w:marTop w:val="0"/>
          <w:marBottom w:val="0"/>
          <w:divBdr>
            <w:top w:val="none" w:sz="0" w:space="0" w:color="auto"/>
            <w:left w:val="none" w:sz="0" w:space="0" w:color="auto"/>
            <w:bottom w:val="none" w:sz="0" w:space="0" w:color="auto"/>
            <w:right w:val="none" w:sz="0" w:space="0" w:color="auto"/>
          </w:divBdr>
        </w:div>
        <w:div w:id="649285790">
          <w:marLeft w:val="480"/>
          <w:marRight w:val="0"/>
          <w:marTop w:val="0"/>
          <w:marBottom w:val="0"/>
          <w:divBdr>
            <w:top w:val="none" w:sz="0" w:space="0" w:color="auto"/>
            <w:left w:val="none" w:sz="0" w:space="0" w:color="auto"/>
            <w:bottom w:val="none" w:sz="0" w:space="0" w:color="auto"/>
            <w:right w:val="none" w:sz="0" w:space="0" w:color="auto"/>
          </w:divBdr>
        </w:div>
        <w:div w:id="824901650">
          <w:marLeft w:val="480"/>
          <w:marRight w:val="0"/>
          <w:marTop w:val="0"/>
          <w:marBottom w:val="0"/>
          <w:divBdr>
            <w:top w:val="none" w:sz="0" w:space="0" w:color="auto"/>
            <w:left w:val="none" w:sz="0" w:space="0" w:color="auto"/>
            <w:bottom w:val="none" w:sz="0" w:space="0" w:color="auto"/>
            <w:right w:val="none" w:sz="0" w:space="0" w:color="auto"/>
          </w:divBdr>
        </w:div>
        <w:div w:id="826436429">
          <w:marLeft w:val="480"/>
          <w:marRight w:val="0"/>
          <w:marTop w:val="0"/>
          <w:marBottom w:val="0"/>
          <w:divBdr>
            <w:top w:val="none" w:sz="0" w:space="0" w:color="auto"/>
            <w:left w:val="none" w:sz="0" w:space="0" w:color="auto"/>
            <w:bottom w:val="none" w:sz="0" w:space="0" w:color="auto"/>
            <w:right w:val="none" w:sz="0" w:space="0" w:color="auto"/>
          </w:divBdr>
        </w:div>
        <w:div w:id="836193367">
          <w:marLeft w:val="480"/>
          <w:marRight w:val="0"/>
          <w:marTop w:val="0"/>
          <w:marBottom w:val="0"/>
          <w:divBdr>
            <w:top w:val="none" w:sz="0" w:space="0" w:color="auto"/>
            <w:left w:val="none" w:sz="0" w:space="0" w:color="auto"/>
            <w:bottom w:val="none" w:sz="0" w:space="0" w:color="auto"/>
            <w:right w:val="none" w:sz="0" w:space="0" w:color="auto"/>
          </w:divBdr>
        </w:div>
        <w:div w:id="1019308181">
          <w:marLeft w:val="480"/>
          <w:marRight w:val="0"/>
          <w:marTop w:val="0"/>
          <w:marBottom w:val="0"/>
          <w:divBdr>
            <w:top w:val="none" w:sz="0" w:space="0" w:color="auto"/>
            <w:left w:val="none" w:sz="0" w:space="0" w:color="auto"/>
            <w:bottom w:val="none" w:sz="0" w:space="0" w:color="auto"/>
            <w:right w:val="none" w:sz="0" w:space="0" w:color="auto"/>
          </w:divBdr>
        </w:div>
        <w:div w:id="1023096602">
          <w:marLeft w:val="480"/>
          <w:marRight w:val="0"/>
          <w:marTop w:val="0"/>
          <w:marBottom w:val="0"/>
          <w:divBdr>
            <w:top w:val="none" w:sz="0" w:space="0" w:color="auto"/>
            <w:left w:val="none" w:sz="0" w:space="0" w:color="auto"/>
            <w:bottom w:val="none" w:sz="0" w:space="0" w:color="auto"/>
            <w:right w:val="none" w:sz="0" w:space="0" w:color="auto"/>
          </w:divBdr>
        </w:div>
        <w:div w:id="1135952248">
          <w:marLeft w:val="480"/>
          <w:marRight w:val="0"/>
          <w:marTop w:val="0"/>
          <w:marBottom w:val="0"/>
          <w:divBdr>
            <w:top w:val="none" w:sz="0" w:space="0" w:color="auto"/>
            <w:left w:val="none" w:sz="0" w:space="0" w:color="auto"/>
            <w:bottom w:val="none" w:sz="0" w:space="0" w:color="auto"/>
            <w:right w:val="none" w:sz="0" w:space="0" w:color="auto"/>
          </w:divBdr>
        </w:div>
        <w:div w:id="1152713604">
          <w:marLeft w:val="480"/>
          <w:marRight w:val="0"/>
          <w:marTop w:val="0"/>
          <w:marBottom w:val="0"/>
          <w:divBdr>
            <w:top w:val="none" w:sz="0" w:space="0" w:color="auto"/>
            <w:left w:val="none" w:sz="0" w:space="0" w:color="auto"/>
            <w:bottom w:val="none" w:sz="0" w:space="0" w:color="auto"/>
            <w:right w:val="none" w:sz="0" w:space="0" w:color="auto"/>
          </w:divBdr>
        </w:div>
        <w:div w:id="1315841417">
          <w:marLeft w:val="480"/>
          <w:marRight w:val="0"/>
          <w:marTop w:val="0"/>
          <w:marBottom w:val="0"/>
          <w:divBdr>
            <w:top w:val="none" w:sz="0" w:space="0" w:color="auto"/>
            <w:left w:val="none" w:sz="0" w:space="0" w:color="auto"/>
            <w:bottom w:val="none" w:sz="0" w:space="0" w:color="auto"/>
            <w:right w:val="none" w:sz="0" w:space="0" w:color="auto"/>
          </w:divBdr>
        </w:div>
        <w:div w:id="1406217511">
          <w:marLeft w:val="480"/>
          <w:marRight w:val="0"/>
          <w:marTop w:val="0"/>
          <w:marBottom w:val="0"/>
          <w:divBdr>
            <w:top w:val="none" w:sz="0" w:space="0" w:color="auto"/>
            <w:left w:val="none" w:sz="0" w:space="0" w:color="auto"/>
            <w:bottom w:val="none" w:sz="0" w:space="0" w:color="auto"/>
            <w:right w:val="none" w:sz="0" w:space="0" w:color="auto"/>
          </w:divBdr>
        </w:div>
        <w:div w:id="1427383574">
          <w:marLeft w:val="480"/>
          <w:marRight w:val="0"/>
          <w:marTop w:val="0"/>
          <w:marBottom w:val="0"/>
          <w:divBdr>
            <w:top w:val="none" w:sz="0" w:space="0" w:color="auto"/>
            <w:left w:val="none" w:sz="0" w:space="0" w:color="auto"/>
            <w:bottom w:val="none" w:sz="0" w:space="0" w:color="auto"/>
            <w:right w:val="none" w:sz="0" w:space="0" w:color="auto"/>
          </w:divBdr>
        </w:div>
        <w:div w:id="1447771256">
          <w:marLeft w:val="480"/>
          <w:marRight w:val="0"/>
          <w:marTop w:val="0"/>
          <w:marBottom w:val="0"/>
          <w:divBdr>
            <w:top w:val="none" w:sz="0" w:space="0" w:color="auto"/>
            <w:left w:val="none" w:sz="0" w:space="0" w:color="auto"/>
            <w:bottom w:val="none" w:sz="0" w:space="0" w:color="auto"/>
            <w:right w:val="none" w:sz="0" w:space="0" w:color="auto"/>
          </w:divBdr>
        </w:div>
        <w:div w:id="1478063962">
          <w:marLeft w:val="480"/>
          <w:marRight w:val="0"/>
          <w:marTop w:val="0"/>
          <w:marBottom w:val="0"/>
          <w:divBdr>
            <w:top w:val="none" w:sz="0" w:space="0" w:color="auto"/>
            <w:left w:val="none" w:sz="0" w:space="0" w:color="auto"/>
            <w:bottom w:val="none" w:sz="0" w:space="0" w:color="auto"/>
            <w:right w:val="none" w:sz="0" w:space="0" w:color="auto"/>
          </w:divBdr>
        </w:div>
        <w:div w:id="1711801547">
          <w:marLeft w:val="480"/>
          <w:marRight w:val="0"/>
          <w:marTop w:val="0"/>
          <w:marBottom w:val="0"/>
          <w:divBdr>
            <w:top w:val="none" w:sz="0" w:space="0" w:color="auto"/>
            <w:left w:val="none" w:sz="0" w:space="0" w:color="auto"/>
            <w:bottom w:val="none" w:sz="0" w:space="0" w:color="auto"/>
            <w:right w:val="none" w:sz="0" w:space="0" w:color="auto"/>
          </w:divBdr>
        </w:div>
        <w:div w:id="1748377236">
          <w:marLeft w:val="480"/>
          <w:marRight w:val="0"/>
          <w:marTop w:val="0"/>
          <w:marBottom w:val="0"/>
          <w:divBdr>
            <w:top w:val="none" w:sz="0" w:space="0" w:color="auto"/>
            <w:left w:val="none" w:sz="0" w:space="0" w:color="auto"/>
            <w:bottom w:val="none" w:sz="0" w:space="0" w:color="auto"/>
            <w:right w:val="none" w:sz="0" w:space="0" w:color="auto"/>
          </w:divBdr>
        </w:div>
        <w:div w:id="1794514529">
          <w:marLeft w:val="480"/>
          <w:marRight w:val="0"/>
          <w:marTop w:val="0"/>
          <w:marBottom w:val="0"/>
          <w:divBdr>
            <w:top w:val="none" w:sz="0" w:space="0" w:color="auto"/>
            <w:left w:val="none" w:sz="0" w:space="0" w:color="auto"/>
            <w:bottom w:val="none" w:sz="0" w:space="0" w:color="auto"/>
            <w:right w:val="none" w:sz="0" w:space="0" w:color="auto"/>
          </w:divBdr>
        </w:div>
        <w:div w:id="1985573819">
          <w:marLeft w:val="480"/>
          <w:marRight w:val="0"/>
          <w:marTop w:val="0"/>
          <w:marBottom w:val="0"/>
          <w:divBdr>
            <w:top w:val="none" w:sz="0" w:space="0" w:color="auto"/>
            <w:left w:val="none" w:sz="0" w:space="0" w:color="auto"/>
            <w:bottom w:val="none" w:sz="0" w:space="0" w:color="auto"/>
            <w:right w:val="none" w:sz="0" w:space="0" w:color="auto"/>
          </w:divBdr>
        </w:div>
        <w:div w:id="2075277954">
          <w:marLeft w:val="480"/>
          <w:marRight w:val="0"/>
          <w:marTop w:val="0"/>
          <w:marBottom w:val="0"/>
          <w:divBdr>
            <w:top w:val="none" w:sz="0" w:space="0" w:color="auto"/>
            <w:left w:val="none" w:sz="0" w:space="0" w:color="auto"/>
            <w:bottom w:val="none" w:sz="0" w:space="0" w:color="auto"/>
            <w:right w:val="none" w:sz="0" w:space="0" w:color="auto"/>
          </w:divBdr>
        </w:div>
        <w:div w:id="2130857331">
          <w:marLeft w:val="480"/>
          <w:marRight w:val="0"/>
          <w:marTop w:val="0"/>
          <w:marBottom w:val="0"/>
          <w:divBdr>
            <w:top w:val="none" w:sz="0" w:space="0" w:color="auto"/>
            <w:left w:val="none" w:sz="0" w:space="0" w:color="auto"/>
            <w:bottom w:val="none" w:sz="0" w:space="0" w:color="auto"/>
            <w:right w:val="none" w:sz="0" w:space="0" w:color="auto"/>
          </w:divBdr>
        </w:div>
      </w:divsChild>
    </w:div>
    <w:div w:id="172258507">
      <w:bodyDiv w:val="1"/>
      <w:marLeft w:val="0"/>
      <w:marRight w:val="0"/>
      <w:marTop w:val="0"/>
      <w:marBottom w:val="0"/>
      <w:divBdr>
        <w:top w:val="none" w:sz="0" w:space="0" w:color="auto"/>
        <w:left w:val="none" w:sz="0" w:space="0" w:color="auto"/>
        <w:bottom w:val="none" w:sz="0" w:space="0" w:color="auto"/>
        <w:right w:val="none" w:sz="0" w:space="0" w:color="auto"/>
      </w:divBdr>
    </w:div>
    <w:div w:id="181020416">
      <w:bodyDiv w:val="1"/>
      <w:marLeft w:val="0"/>
      <w:marRight w:val="0"/>
      <w:marTop w:val="0"/>
      <w:marBottom w:val="0"/>
      <w:divBdr>
        <w:top w:val="none" w:sz="0" w:space="0" w:color="auto"/>
        <w:left w:val="none" w:sz="0" w:space="0" w:color="auto"/>
        <w:bottom w:val="none" w:sz="0" w:space="0" w:color="auto"/>
        <w:right w:val="none" w:sz="0" w:space="0" w:color="auto"/>
      </w:divBdr>
    </w:div>
    <w:div w:id="185098938">
      <w:bodyDiv w:val="1"/>
      <w:marLeft w:val="0"/>
      <w:marRight w:val="0"/>
      <w:marTop w:val="0"/>
      <w:marBottom w:val="0"/>
      <w:divBdr>
        <w:top w:val="none" w:sz="0" w:space="0" w:color="auto"/>
        <w:left w:val="none" w:sz="0" w:space="0" w:color="auto"/>
        <w:bottom w:val="none" w:sz="0" w:space="0" w:color="auto"/>
        <w:right w:val="none" w:sz="0" w:space="0" w:color="auto"/>
      </w:divBdr>
    </w:div>
    <w:div w:id="201793639">
      <w:bodyDiv w:val="1"/>
      <w:marLeft w:val="0"/>
      <w:marRight w:val="0"/>
      <w:marTop w:val="0"/>
      <w:marBottom w:val="0"/>
      <w:divBdr>
        <w:top w:val="none" w:sz="0" w:space="0" w:color="auto"/>
        <w:left w:val="none" w:sz="0" w:space="0" w:color="auto"/>
        <w:bottom w:val="none" w:sz="0" w:space="0" w:color="auto"/>
        <w:right w:val="none" w:sz="0" w:space="0" w:color="auto"/>
      </w:divBdr>
    </w:div>
    <w:div w:id="205021053">
      <w:bodyDiv w:val="1"/>
      <w:marLeft w:val="0"/>
      <w:marRight w:val="0"/>
      <w:marTop w:val="0"/>
      <w:marBottom w:val="0"/>
      <w:divBdr>
        <w:top w:val="none" w:sz="0" w:space="0" w:color="auto"/>
        <w:left w:val="none" w:sz="0" w:space="0" w:color="auto"/>
        <w:bottom w:val="none" w:sz="0" w:space="0" w:color="auto"/>
        <w:right w:val="none" w:sz="0" w:space="0" w:color="auto"/>
      </w:divBdr>
    </w:div>
    <w:div w:id="209148657">
      <w:bodyDiv w:val="1"/>
      <w:marLeft w:val="0"/>
      <w:marRight w:val="0"/>
      <w:marTop w:val="0"/>
      <w:marBottom w:val="0"/>
      <w:divBdr>
        <w:top w:val="none" w:sz="0" w:space="0" w:color="auto"/>
        <w:left w:val="none" w:sz="0" w:space="0" w:color="auto"/>
        <w:bottom w:val="none" w:sz="0" w:space="0" w:color="auto"/>
        <w:right w:val="none" w:sz="0" w:space="0" w:color="auto"/>
      </w:divBdr>
    </w:div>
    <w:div w:id="240220539">
      <w:bodyDiv w:val="1"/>
      <w:marLeft w:val="0"/>
      <w:marRight w:val="0"/>
      <w:marTop w:val="0"/>
      <w:marBottom w:val="0"/>
      <w:divBdr>
        <w:top w:val="none" w:sz="0" w:space="0" w:color="auto"/>
        <w:left w:val="none" w:sz="0" w:space="0" w:color="auto"/>
        <w:bottom w:val="none" w:sz="0" w:space="0" w:color="auto"/>
        <w:right w:val="none" w:sz="0" w:space="0" w:color="auto"/>
      </w:divBdr>
    </w:div>
    <w:div w:id="243223341">
      <w:bodyDiv w:val="1"/>
      <w:marLeft w:val="0"/>
      <w:marRight w:val="0"/>
      <w:marTop w:val="0"/>
      <w:marBottom w:val="0"/>
      <w:divBdr>
        <w:top w:val="none" w:sz="0" w:space="0" w:color="auto"/>
        <w:left w:val="none" w:sz="0" w:space="0" w:color="auto"/>
        <w:bottom w:val="none" w:sz="0" w:space="0" w:color="auto"/>
        <w:right w:val="none" w:sz="0" w:space="0" w:color="auto"/>
      </w:divBdr>
      <w:divsChild>
        <w:div w:id="260266577">
          <w:marLeft w:val="480"/>
          <w:marRight w:val="0"/>
          <w:marTop w:val="0"/>
          <w:marBottom w:val="0"/>
          <w:divBdr>
            <w:top w:val="none" w:sz="0" w:space="0" w:color="auto"/>
            <w:left w:val="none" w:sz="0" w:space="0" w:color="auto"/>
            <w:bottom w:val="none" w:sz="0" w:space="0" w:color="auto"/>
            <w:right w:val="none" w:sz="0" w:space="0" w:color="auto"/>
          </w:divBdr>
        </w:div>
        <w:div w:id="296179688">
          <w:marLeft w:val="480"/>
          <w:marRight w:val="0"/>
          <w:marTop w:val="0"/>
          <w:marBottom w:val="0"/>
          <w:divBdr>
            <w:top w:val="none" w:sz="0" w:space="0" w:color="auto"/>
            <w:left w:val="none" w:sz="0" w:space="0" w:color="auto"/>
            <w:bottom w:val="none" w:sz="0" w:space="0" w:color="auto"/>
            <w:right w:val="none" w:sz="0" w:space="0" w:color="auto"/>
          </w:divBdr>
        </w:div>
        <w:div w:id="393045081">
          <w:marLeft w:val="480"/>
          <w:marRight w:val="0"/>
          <w:marTop w:val="0"/>
          <w:marBottom w:val="0"/>
          <w:divBdr>
            <w:top w:val="none" w:sz="0" w:space="0" w:color="auto"/>
            <w:left w:val="none" w:sz="0" w:space="0" w:color="auto"/>
            <w:bottom w:val="none" w:sz="0" w:space="0" w:color="auto"/>
            <w:right w:val="none" w:sz="0" w:space="0" w:color="auto"/>
          </w:divBdr>
        </w:div>
        <w:div w:id="947927164">
          <w:marLeft w:val="480"/>
          <w:marRight w:val="0"/>
          <w:marTop w:val="0"/>
          <w:marBottom w:val="0"/>
          <w:divBdr>
            <w:top w:val="none" w:sz="0" w:space="0" w:color="auto"/>
            <w:left w:val="none" w:sz="0" w:space="0" w:color="auto"/>
            <w:bottom w:val="none" w:sz="0" w:space="0" w:color="auto"/>
            <w:right w:val="none" w:sz="0" w:space="0" w:color="auto"/>
          </w:divBdr>
        </w:div>
        <w:div w:id="979530724">
          <w:marLeft w:val="480"/>
          <w:marRight w:val="0"/>
          <w:marTop w:val="0"/>
          <w:marBottom w:val="0"/>
          <w:divBdr>
            <w:top w:val="none" w:sz="0" w:space="0" w:color="auto"/>
            <w:left w:val="none" w:sz="0" w:space="0" w:color="auto"/>
            <w:bottom w:val="none" w:sz="0" w:space="0" w:color="auto"/>
            <w:right w:val="none" w:sz="0" w:space="0" w:color="auto"/>
          </w:divBdr>
        </w:div>
        <w:div w:id="1062630928">
          <w:marLeft w:val="480"/>
          <w:marRight w:val="0"/>
          <w:marTop w:val="0"/>
          <w:marBottom w:val="0"/>
          <w:divBdr>
            <w:top w:val="none" w:sz="0" w:space="0" w:color="auto"/>
            <w:left w:val="none" w:sz="0" w:space="0" w:color="auto"/>
            <w:bottom w:val="none" w:sz="0" w:space="0" w:color="auto"/>
            <w:right w:val="none" w:sz="0" w:space="0" w:color="auto"/>
          </w:divBdr>
        </w:div>
        <w:div w:id="1124151878">
          <w:marLeft w:val="480"/>
          <w:marRight w:val="0"/>
          <w:marTop w:val="0"/>
          <w:marBottom w:val="0"/>
          <w:divBdr>
            <w:top w:val="none" w:sz="0" w:space="0" w:color="auto"/>
            <w:left w:val="none" w:sz="0" w:space="0" w:color="auto"/>
            <w:bottom w:val="none" w:sz="0" w:space="0" w:color="auto"/>
            <w:right w:val="none" w:sz="0" w:space="0" w:color="auto"/>
          </w:divBdr>
        </w:div>
        <w:div w:id="1407146367">
          <w:marLeft w:val="480"/>
          <w:marRight w:val="0"/>
          <w:marTop w:val="0"/>
          <w:marBottom w:val="0"/>
          <w:divBdr>
            <w:top w:val="none" w:sz="0" w:space="0" w:color="auto"/>
            <w:left w:val="none" w:sz="0" w:space="0" w:color="auto"/>
            <w:bottom w:val="none" w:sz="0" w:space="0" w:color="auto"/>
            <w:right w:val="none" w:sz="0" w:space="0" w:color="auto"/>
          </w:divBdr>
        </w:div>
        <w:div w:id="1527330513">
          <w:marLeft w:val="480"/>
          <w:marRight w:val="0"/>
          <w:marTop w:val="0"/>
          <w:marBottom w:val="0"/>
          <w:divBdr>
            <w:top w:val="none" w:sz="0" w:space="0" w:color="auto"/>
            <w:left w:val="none" w:sz="0" w:space="0" w:color="auto"/>
            <w:bottom w:val="none" w:sz="0" w:space="0" w:color="auto"/>
            <w:right w:val="none" w:sz="0" w:space="0" w:color="auto"/>
          </w:divBdr>
        </w:div>
        <w:div w:id="1572693581">
          <w:marLeft w:val="480"/>
          <w:marRight w:val="0"/>
          <w:marTop w:val="0"/>
          <w:marBottom w:val="0"/>
          <w:divBdr>
            <w:top w:val="none" w:sz="0" w:space="0" w:color="auto"/>
            <w:left w:val="none" w:sz="0" w:space="0" w:color="auto"/>
            <w:bottom w:val="none" w:sz="0" w:space="0" w:color="auto"/>
            <w:right w:val="none" w:sz="0" w:space="0" w:color="auto"/>
          </w:divBdr>
        </w:div>
        <w:div w:id="1846629813">
          <w:marLeft w:val="480"/>
          <w:marRight w:val="0"/>
          <w:marTop w:val="0"/>
          <w:marBottom w:val="0"/>
          <w:divBdr>
            <w:top w:val="none" w:sz="0" w:space="0" w:color="auto"/>
            <w:left w:val="none" w:sz="0" w:space="0" w:color="auto"/>
            <w:bottom w:val="none" w:sz="0" w:space="0" w:color="auto"/>
            <w:right w:val="none" w:sz="0" w:space="0" w:color="auto"/>
          </w:divBdr>
        </w:div>
        <w:div w:id="1997608390">
          <w:marLeft w:val="480"/>
          <w:marRight w:val="0"/>
          <w:marTop w:val="0"/>
          <w:marBottom w:val="0"/>
          <w:divBdr>
            <w:top w:val="none" w:sz="0" w:space="0" w:color="auto"/>
            <w:left w:val="none" w:sz="0" w:space="0" w:color="auto"/>
            <w:bottom w:val="none" w:sz="0" w:space="0" w:color="auto"/>
            <w:right w:val="none" w:sz="0" w:space="0" w:color="auto"/>
          </w:divBdr>
        </w:div>
        <w:div w:id="2040616445">
          <w:marLeft w:val="480"/>
          <w:marRight w:val="0"/>
          <w:marTop w:val="0"/>
          <w:marBottom w:val="0"/>
          <w:divBdr>
            <w:top w:val="none" w:sz="0" w:space="0" w:color="auto"/>
            <w:left w:val="none" w:sz="0" w:space="0" w:color="auto"/>
            <w:bottom w:val="none" w:sz="0" w:space="0" w:color="auto"/>
            <w:right w:val="none" w:sz="0" w:space="0" w:color="auto"/>
          </w:divBdr>
        </w:div>
        <w:div w:id="2086485725">
          <w:marLeft w:val="480"/>
          <w:marRight w:val="0"/>
          <w:marTop w:val="0"/>
          <w:marBottom w:val="0"/>
          <w:divBdr>
            <w:top w:val="none" w:sz="0" w:space="0" w:color="auto"/>
            <w:left w:val="none" w:sz="0" w:space="0" w:color="auto"/>
            <w:bottom w:val="none" w:sz="0" w:space="0" w:color="auto"/>
            <w:right w:val="none" w:sz="0" w:space="0" w:color="auto"/>
          </w:divBdr>
        </w:div>
      </w:divsChild>
    </w:div>
    <w:div w:id="248926612">
      <w:bodyDiv w:val="1"/>
      <w:marLeft w:val="0"/>
      <w:marRight w:val="0"/>
      <w:marTop w:val="0"/>
      <w:marBottom w:val="0"/>
      <w:divBdr>
        <w:top w:val="none" w:sz="0" w:space="0" w:color="auto"/>
        <w:left w:val="none" w:sz="0" w:space="0" w:color="auto"/>
        <w:bottom w:val="none" w:sz="0" w:space="0" w:color="auto"/>
        <w:right w:val="none" w:sz="0" w:space="0" w:color="auto"/>
      </w:divBdr>
      <w:divsChild>
        <w:div w:id="15273524">
          <w:marLeft w:val="480"/>
          <w:marRight w:val="0"/>
          <w:marTop w:val="0"/>
          <w:marBottom w:val="0"/>
          <w:divBdr>
            <w:top w:val="none" w:sz="0" w:space="0" w:color="auto"/>
            <w:left w:val="none" w:sz="0" w:space="0" w:color="auto"/>
            <w:bottom w:val="none" w:sz="0" w:space="0" w:color="auto"/>
            <w:right w:val="none" w:sz="0" w:space="0" w:color="auto"/>
          </w:divBdr>
        </w:div>
        <w:div w:id="166791432">
          <w:marLeft w:val="480"/>
          <w:marRight w:val="0"/>
          <w:marTop w:val="0"/>
          <w:marBottom w:val="0"/>
          <w:divBdr>
            <w:top w:val="none" w:sz="0" w:space="0" w:color="auto"/>
            <w:left w:val="none" w:sz="0" w:space="0" w:color="auto"/>
            <w:bottom w:val="none" w:sz="0" w:space="0" w:color="auto"/>
            <w:right w:val="none" w:sz="0" w:space="0" w:color="auto"/>
          </w:divBdr>
        </w:div>
        <w:div w:id="238440434">
          <w:marLeft w:val="480"/>
          <w:marRight w:val="0"/>
          <w:marTop w:val="0"/>
          <w:marBottom w:val="0"/>
          <w:divBdr>
            <w:top w:val="none" w:sz="0" w:space="0" w:color="auto"/>
            <w:left w:val="none" w:sz="0" w:space="0" w:color="auto"/>
            <w:bottom w:val="none" w:sz="0" w:space="0" w:color="auto"/>
            <w:right w:val="none" w:sz="0" w:space="0" w:color="auto"/>
          </w:divBdr>
        </w:div>
        <w:div w:id="247349562">
          <w:marLeft w:val="480"/>
          <w:marRight w:val="0"/>
          <w:marTop w:val="0"/>
          <w:marBottom w:val="0"/>
          <w:divBdr>
            <w:top w:val="none" w:sz="0" w:space="0" w:color="auto"/>
            <w:left w:val="none" w:sz="0" w:space="0" w:color="auto"/>
            <w:bottom w:val="none" w:sz="0" w:space="0" w:color="auto"/>
            <w:right w:val="none" w:sz="0" w:space="0" w:color="auto"/>
          </w:divBdr>
        </w:div>
        <w:div w:id="370150029">
          <w:marLeft w:val="480"/>
          <w:marRight w:val="0"/>
          <w:marTop w:val="0"/>
          <w:marBottom w:val="0"/>
          <w:divBdr>
            <w:top w:val="none" w:sz="0" w:space="0" w:color="auto"/>
            <w:left w:val="none" w:sz="0" w:space="0" w:color="auto"/>
            <w:bottom w:val="none" w:sz="0" w:space="0" w:color="auto"/>
            <w:right w:val="none" w:sz="0" w:space="0" w:color="auto"/>
          </w:divBdr>
        </w:div>
        <w:div w:id="942614017">
          <w:marLeft w:val="480"/>
          <w:marRight w:val="0"/>
          <w:marTop w:val="0"/>
          <w:marBottom w:val="0"/>
          <w:divBdr>
            <w:top w:val="none" w:sz="0" w:space="0" w:color="auto"/>
            <w:left w:val="none" w:sz="0" w:space="0" w:color="auto"/>
            <w:bottom w:val="none" w:sz="0" w:space="0" w:color="auto"/>
            <w:right w:val="none" w:sz="0" w:space="0" w:color="auto"/>
          </w:divBdr>
        </w:div>
        <w:div w:id="989792132">
          <w:marLeft w:val="480"/>
          <w:marRight w:val="0"/>
          <w:marTop w:val="0"/>
          <w:marBottom w:val="0"/>
          <w:divBdr>
            <w:top w:val="none" w:sz="0" w:space="0" w:color="auto"/>
            <w:left w:val="none" w:sz="0" w:space="0" w:color="auto"/>
            <w:bottom w:val="none" w:sz="0" w:space="0" w:color="auto"/>
            <w:right w:val="none" w:sz="0" w:space="0" w:color="auto"/>
          </w:divBdr>
        </w:div>
        <w:div w:id="1061753103">
          <w:marLeft w:val="480"/>
          <w:marRight w:val="0"/>
          <w:marTop w:val="0"/>
          <w:marBottom w:val="0"/>
          <w:divBdr>
            <w:top w:val="none" w:sz="0" w:space="0" w:color="auto"/>
            <w:left w:val="none" w:sz="0" w:space="0" w:color="auto"/>
            <w:bottom w:val="none" w:sz="0" w:space="0" w:color="auto"/>
            <w:right w:val="none" w:sz="0" w:space="0" w:color="auto"/>
          </w:divBdr>
        </w:div>
        <w:div w:id="1117528716">
          <w:marLeft w:val="480"/>
          <w:marRight w:val="0"/>
          <w:marTop w:val="0"/>
          <w:marBottom w:val="0"/>
          <w:divBdr>
            <w:top w:val="none" w:sz="0" w:space="0" w:color="auto"/>
            <w:left w:val="none" w:sz="0" w:space="0" w:color="auto"/>
            <w:bottom w:val="none" w:sz="0" w:space="0" w:color="auto"/>
            <w:right w:val="none" w:sz="0" w:space="0" w:color="auto"/>
          </w:divBdr>
        </w:div>
        <w:div w:id="1204951607">
          <w:marLeft w:val="480"/>
          <w:marRight w:val="0"/>
          <w:marTop w:val="0"/>
          <w:marBottom w:val="0"/>
          <w:divBdr>
            <w:top w:val="none" w:sz="0" w:space="0" w:color="auto"/>
            <w:left w:val="none" w:sz="0" w:space="0" w:color="auto"/>
            <w:bottom w:val="none" w:sz="0" w:space="0" w:color="auto"/>
            <w:right w:val="none" w:sz="0" w:space="0" w:color="auto"/>
          </w:divBdr>
        </w:div>
        <w:div w:id="1226598475">
          <w:marLeft w:val="480"/>
          <w:marRight w:val="0"/>
          <w:marTop w:val="0"/>
          <w:marBottom w:val="0"/>
          <w:divBdr>
            <w:top w:val="none" w:sz="0" w:space="0" w:color="auto"/>
            <w:left w:val="none" w:sz="0" w:space="0" w:color="auto"/>
            <w:bottom w:val="none" w:sz="0" w:space="0" w:color="auto"/>
            <w:right w:val="none" w:sz="0" w:space="0" w:color="auto"/>
          </w:divBdr>
        </w:div>
        <w:div w:id="1374504332">
          <w:marLeft w:val="480"/>
          <w:marRight w:val="0"/>
          <w:marTop w:val="0"/>
          <w:marBottom w:val="0"/>
          <w:divBdr>
            <w:top w:val="none" w:sz="0" w:space="0" w:color="auto"/>
            <w:left w:val="none" w:sz="0" w:space="0" w:color="auto"/>
            <w:bottom w:val="none" w:sz="0" w:space="0" w:color="auto"/>
            <w:right w:val="none" w:sz="0" w:space="0" w:color="auto"/>
          </w:divBdr>
        </w:div>
        <w:div w:id="1420058448">
          <w:marLeft w:val="480"/>
          <w:marRight w:val="0"/>
          <w:marTop w:val="0"/>
          <w:marBottom w:val="0"/>
          <w:divBdr>
            <w:top w:val="none" w:sz="0" w:space="0" w:color="auto"/>
            <w:left w:val="none" w:sz="0" w:space="0" w:color="auto"/>
            <w:bottom w:val="none" w:sz="0" w:space="0" w:color="auto"/>
            <w:right w:val="none" w:sz="0" w:space="0" w:color="auto"/>
          </w:divBdr>
        </w:div>
        <w:div w:id="1492214469">
          <w:marLeft w:val="480"/>
          <w:marRight w:val="0"/>
          <w:marTop w:val="0"/>
          <w:marBottom w:val="0"/>
          <w:divBdr>
            <w:top w:val="none" w:sz="0" w:space="0" w:color="auto"/>
            <w:left w:val="none" w:sz="0" w:space="0" w:color="auto"/>
            <w:bottom w:val="none" w:sz="0" w:space="0" w:color="auto"/>
            <w:right w:val="none" w:sz="0" w:space="0" w:color="auto"/>
          </w:divBdr>
        </w:div>
        <w:div w:id="1561092646">
          <w:marLeft w:val="480"/>
          <w:marRight w:val="0"/>
          <w:marTop w:val="0"/>
          <w:marBottom w:val="0"/>
          <w:divBdr>
            <w:top w:val="none" w:sz="0" w:space="0" w:color="auto"/>
            <w:left w:val="none" w:sz="0" w:space="0" w:color="auto"/>
            <w:bottom w:val="none" w:sz="0" w:space="0" w:color="auto"/>
            <w:right w:val="none" w:sz="0" w:space="0" w:color="auto"/>
          </w:divBdr>
        </w:div>
        <w:div w:id="1586500204">
          <w:marLeft w:val="480"/>
          <w:marRight w:val="0"/>
          <w:marTop w:val="0"/>
          <w:marBottom w:val="0"/>
          <w:divBdr>
            <w:top w:val="none" w:sz="0" w:space="0" w:color="auto"/>
            <w:left w:val="none" w:sz="0" w:space="0" w:color="auto"/>
            <w:bottom w:val="none" w:sz="0" w:space="0" w:color="auto"/>
            <w:right w:val="none" w:sz="0" w:space="0" w:color="auto"/>
          </w:divBdr>
        </w:div>
        <w:div w:id="1608806571">
          <w:marLeft w:val="480"/>
          <w:marRight w:val="0"/>
          <w:marTop w:val="0"/>
          <w:marBottom w:val="0"/>
          <w:divBdr>
            <w:top w:val="none" w:sz="0" w:space="0" w:color="auto"/>
            <w:left w:val="none" w:sz="0" w:space="0" w:color="auto"/>
            <w:bottom w:val="none" w:sz="0" w:space="0" w:color="auto"/>
            <w:right w:val="none" w:sz="0" w:space="0" w:color="auto"/>
          </w:divBdr>
        </w:div>
        <w:div w:id="1613126621">
          <w:marLeft w:val="480"/>
          <w:marRight w:val="0"/>
          <w:marTop w:val="0"/>
          <w:marBottom w:val="0"/>
          <w:divBdr>
            <w:top w:val="none" w:sz="0" w:space="0" w:color="auto"/>
            <w:left w:val="none" w:sz="0" w:space="0" w:color="auto"/>
            <w:bottom w:val="none" w:sz="0" w:space="0" w:color="auto"/>
            <w:right w:val="none" w:sz="0" w:space="0" w:color="auto"/>
          </w:divBdr>
        </w:div>
        <w:div w:id="1774746423">
          <w:marLeft w:val="480"/>
          <w:marRight w:val="0"/>
          <w:marTop w:val="0"/>
          <w:marBottom w:val="0"/>
          <w:divBdr>
            <w:top w:val="none" w:sz="0" w:space="0" w:color="auto"/>
            <w:left w:val="none" w:sz="0" w:space="0" w:color="auto"/>
            <w:bottom w:val="none" w:sz="0" w:space="0" w:color="auto"/>
            <w:right w:val="none" w:sz="0" w:space="0" w:color="auto"/>
          </w:divBdr>
        </w:div>
        <w:div w:id="1830713798">
          <w:marLeft w:val="480"/>
          <w:marRight w:val="0"/>
          <w:marTop w:val="0"/>
          <w:marBottom w:val="0"/>
          <w:divBdr>
            <w:top w:val="none" w:sz="0" w:space="0" w:color="auto"/>
            <w:left w:val="none" w:sz="0" w:space="0" w:color="auto"/>
            <w:bottom w:val="none" w:sz="0" w:space="0" w:color="auto"/>
            <w:right w:val="none" w:sz="0" w:space="0" w:color="auto"/>
          </w:divBdr>
        </w:div>
        <w:div w:id="1915895019">
          <w:marLeft w:val="480"/>
          <w:marRight w:val="0"/>
          <w:marTop w:val="0"/>
          <w:marBottom w:val="0"/>
          <w:divBdr>
            <w:top w:val="none" w:sz="0" w:space="0" w:color="auto"/>
            <w:left w:val="none" w:sz="0" w:space="0" w:color="auto"/>
            <w:bottom w:val="none" w:sz="0" w:space="0" w:color="auto"/>
            <w:right w:val="none" w:sz="0" w:space="0" w:color="auto"/>
          </w:divBdr>
        </w:div>
        <w:div w:id="1961762964">
          <w:marLeft w:val="480"/>
          <w:marRight w:val="0"/>
          <w:marTop w:val="0"/>
          <w:marBottom w:val="0"/>
          <w:divBdr>
            <w:top w:val="none" w:sz="0" w:space="0" w:color="auto"/>
            <w:left w:val="none" w:sz="0" w:space="0" w:color="auto"/>
            <w:bottom w:val="none" w:sz="0" w:space="0" w:color="auto"/>
            <w:right w:val="none" w:sz="0" w:space="0" w:color="auto"/>
          </w:divBdr>
        </w:div>
        <w:div w:id="2123181604">
          <w:marLeft w:val="480"/>
          <w:marRight w:val="0"/>
          <w:marTop w:val="0"/>
          <w:marBottom w:val="0"/>
          <w:divBdr>
            <w:top w:val="none" w:sz="0" w:space="0" w:color="auto"/>
            <w:left w:val="none" w:sz="0" w:space="0" w:color="auto"/>
            <w:bottom w:val="none" w:sz="0" w:space="0" w:color="auto"/>
            <w:right w:val="none" w:sz="0" w:space="0" w:color="auto"/>
          </w:divBdr>
        </w:div>
      </w:divsChild>
    </w:div>
    <w:div w:id="267468791">
      <w:bodyDiv w:val="1"/>
      <w:marLeft w:val="0"/>
      <w:marRight w:val="0"/>
      <w:marTop w:val="0"/>
      <w:marBottom w:val="0"/>
      <w:divBdr>
        <w:top w:val="none" w:sz="0" w:space="0" w:color="auto"/>
        <w:left w:val="none" w:sz="0" w:space="0" w:color="auto"/>
        <w:bottom w:val="none" w:sz="0" w:space="0" w:color="auto"/>
        <w:right w:val="none" w:sz="0" w:space="0" w:color="auto"/>
      </w:divBdr>
    </w:div>
    <w:div w:id="269430812">
      <w:bodyDiv w:val="1"/>
      <w:marLeft w:val="0"/>
      <w:marRight w:val="0"/>
      <w:marTop w:val="0"/>
      <w:marBottom w:val="0"/>
      <w:divBdr>
        <w:top w:val="none" w:sz="0" w:space="0" w:color="auto"/>
        <w:left w:val="none" w:sz="0" w:space="0" w:color="auto"/>
        <w:bottom w:val="none" w:sz="0" w:space="0" w:color="auto"/>
        <w:right w:val="none" w:sz="0" w:space="0" w:color="auto"/>
      </w:divBdr>
    </w:div>
    <w:div w:id="284042044">
      <w:bodyDiv w:val="1"/>
      <w:marLeft w:val="0"/>
      <w:marRight w:val="0"/>
      <w:marTop w:val="0"/>
      <w:marBottom w:val="0"/>
      <w:divBdr>
        <w:top w:val="none" w:sz="0" w:space="0" w:color="auto"/>
        <w:left w:val="none" w:sz="0" w:space="0" w:color="auto"/>
        <w:bottom w:val="none" w:sz="0" w:space="0" w:color="auto"/>
        <w:right w:val="none" w:sz="0" w:space="0" w:color="auto"/>
      </w:divBdr>
    </w:div>
    <w:div w:id="286745633">
      <w:bodyDiv w:val="1"/>
      <w:marLeft w:val="0"/>
      <w:marRight w:val="0"/>
      <w:marTop w:val="0"/>
      <w:marBottom w:val="0"/>
      <w:divBdr>
        <w:top w:val="none" w:sz="0" w:space="0" w:color="auto"/>
        <w:left w:val="none" w:sz="0" w:space="0" w:color="auto"/>
        <w:bottom w:val="none" w:sz="0" w:space="0" w:color="auto"/>
        <w:right w:val="none" w:sz="0" w:space="0" w:color="auto"/>
      </w:divBdr>
      <w:divsChild>
        <w:div w:id="31344265">
          <w:marLeft w:val="480"/>
          <w:marRight w:val="0"/>
          <w:marTop w:val="0"/>
          <w:marBottom w:val="0"/>
          <w:divBdr>
            <w:top w:val="none" w:sz="0" w:space="0" w:color="auto"/>
            <w:left w:val="none" w:sz="0" w:space="0" w:color="auto"/>
            <w:bottom w:val="none" w:sz="0" w:space="0" w:color="auto"/>
            <w:right w:val="none" w:sz="0" w:space="0" w:color="auto"/>
          </w:divBdr>
        </w:div>
        <w:div w:id="150951963">
          <w:marLeft w:val="480"/>
          <w:marRight w:val="0"/>
          <w:marTop w:val="0"/>
          <w:marBottom w:val="0"/>
          <w:divBdr>
            <w:top w:val="none" w:sz="0" w:space="0" w:color="auto"/>
            <w:left w:val="none" w:sz="0" w:space="0" w:color="auto"/>
            <w:bottom w:val="none" w:sz="0" w:space="0" w:color="auto"/>
            <w:right w:val="none" w:sz="0" w:space="0" w:color="auto"/>
          </w:divBdr>
        </w:div>
        <w:div w:id="399331277">
          <w:marLeft w:val="480"/>
          <w:marRight w:val="0"/>
          <w:marTop w:val="0"/>
          <w:marBottom w:val="0"/>
          <w:divBdr>
            <w:top w:val="none" w:sz="0" w:space="0" w:color="auto"/>
            <w:left w:val="none" w:sz="0" w:space="0" w:color="auto"/>
            <w:bottom w:val="none" w:sz="0" w:space="0" w:color="auto"/>
            <w:right w:val="none" w:sz="0" w:space="0" w:color="auto"/>
          </w:divBdr>
        </w:div>
        <w:div w:id="453984332">
          <w:marLeft w:val="480"/>
          <w:marRight w:val="0"/>
          <w:marTop w:val="0"/>
          <w:marBottom w:val="0"/>
          <w:divBdr>
            <w:top w:val="none" w:sz="0" w:space="0" w:color="auto"/>
            <w:left w:val="none" w:sz="0" w:space="0" w:color="auto"/>
            <w:bottom w:val="none" w:sz="0" w:space="0" w:color="auto"/>
            <w:right w:val="none" w:sz="0" w:space="0" w:color="auto"/>
          </w:divBdr>
        </w:div>
        <w:div w:id="496772142">
          <w:marLeft w:val="480"/>
          <w:marRight w:val="0"/>
          <w:marTop w:val="0"/>
          <w:marBottom w:val="0"/>
          <w:divBdr>
            <w:top w:val="none" w:sz="0" w:space="0" w:color="auto"/>
            <w:left w:val="none" w:sz="0" w:space="0" w:color="auto"/>
            <w:bottom w:val="none" w:sz="0" w:space="0" w:color="auto"/>
            <w:right w:val="none" w:sz="0" w:space="0" w:color="auto"/>
          </w:divBdr>
        </w:div>
        <w:div w:id="721754894">
          <w:marLeft w:val="480"/>
          <w:marRight w:val="0"/>
          <w:marTop w:val="0"/>
          <w:marBottom w:val="0"/>
          <w:divBdr>
            <w:top w:val="none" w:sz="0" w:space="0" w:color="auto"/>
            <w:left w:val="none" w:sz="0" w:space="0" w:color="auto"/>
            <w:bottom w:val="none" w:sz="0" w:space="0" w:color="auto"/>
            <w:right w:val="none" w:sz="0" w:space="0" w:color="auto"/>
          </w:divBdr>
        </w:div>
        <w:div w:id="759911259">
          <w:marLeft w:val="480"/>
          <w:marRight w:val="0"/>
          <w:marTop w:val="0"/>
          <w:marBottom w:val="0"/>
          <w:divBdr>
            <w:top w:val="none" w:sz="0" w:space="0" w:color="auto"/>
            <w:left w:val="none" w:sz="0" w:space="0" w:color="auto"/>
            <w:bottom w:val="none" w:sz="0" w:space="0" w:color="auto"/>
            <w:right w:val="none" w:sz="0" w:space="0" w:color="auto"/>
          </w:divBdr>
        </w:div>
        <w:div w:id="872420495">
          <w:marLeft w:val="480"/>
          <w:marRight w:val="0"/>
          <w:marTop w:val="0"/>
          <w:marBottom w:val="0"/>
          <w:divBdr>
            <w:top w:val="none" w:sz="0" w:space="0" w:color="auto"/>
            <w:left w:val="none" w:sz="0" w:space="0" w:color="auto"/>
            <w:bottom w:val="none" w:sz="0" w:space="0" w:color="auto"/>
            <w:right w:val="none" w:sz="0" w:space="0" w:color="auto"/>
          </w:divBdr>
        </w:div>
        <w:div w:id="924455008">
          <w:marLeft w:val="480"/>
          <w:marRight w:val="0"/>
          <w:marTop w:val="0"/>
          <w:marBottom w:val="0"/>
          <w:divBdr>
            <w:top w:val="none" w:sz="0" w:space="0" w:color="auto"/>
            <w:left w:val="none" w:sz="0" w:space="0" w:color="auto"/>
            <w:bottom w:val="none" w:sz="0" w:space="0" w:color="auto"/>
            <w:right w:val="none" w:sz="0" w:space="0" w:color="auto"/>
          </w:divBdr>
        </w:div>
        <w:div w:id="980039956">
          <w:marLeft w:val="480"/>
          <w:marRight w:val="0"/>
          <w:marTop w:val="0"/>
          <w:marBottom w:val="0"/>
          <w:divBdr>
            <w:top w:val="none" w:sz="0" w:space="0" w:color="auto"/>
            <w:left w:val="none" w:sz="0" w:space="0" w:color="auto"/>
            <w:bottom w:val="none" w:sz="0" w:space="0" w:color="auto"/>
            <w:right w:val="none" w:sz="0" w:space="0" w:color="auto"/>
          </w:divBdr>
        </w:div>
        <w:div w:id="1049573773">
          <w:marLeft w:val="480"/>
          <w:marRight w:val="0"/>
          <w:marTop w:val="0"/>
          <w:marBottom w:val="0"/>
          <w:divBdr>
            <w:top w:val="none" w:sz="0" w:space="0" w:color="auto"/>
            <w:left w:val="none" w:sz="0" w:space="0" w:color="auto"/>
            <w:bottom w:val="none" w:sz="0" w:space="0" w:color="auto"/>
            <w:right w:val="none" w:sz="0" w:space="0" w:color="auto"/>
          </w:divBdr>
        </w:div>
        <w:div w:id="1128083503">
          <w:marLeft w:val="480"/>
          <w:marRight w:val="0"/>
          <w:marTop w:val="0"/>
          <w:marBottom w:val="0"/>
          <w:divBdr>
            <w:top w:val="none" w:sz="0" w:space="0" w:color="auto"/>
            <w:left w:val="none" w:sz="0" w:space="0" w:color="auto"/>
            <w:bottom w:val="none" w:sz="0" w:space="0" w:color="auto"/>
            <w:right w:val="none" w:sz="0" w:space="0" w:color="auto"/>
          </w:divBdr>
        </w:div>
        <w:div w:id="1184855925">
          <w:marLeft w:val="480"/>
          <w:marRight w:val="0"/>
          <w:marTop w:val="0"/>
          <w:marBottom w:val="0"/>
          <w:divBdr>
            <w:top w:val="none" w:sz="0" w:space="0" w:color="auto"/>
            <w:left w:val="none" w:sz="0" w:space="0" w:color="auto"/>
            <w:bottom w:val="none" w:sz="0" w:space="0" w:color="auto"/>
            <w:right w:val="none" w:sz="0" w:space="0" w:color="auto"/>
          </w:divBdr>
        </w:div>
        <w:div w:id="1291324874">
          <w:marLeft w:val="480"/>
          <w:marRight w:val="0"/>
          <w:marTop w:val="0"/>
          <w:marBottom w:val="0"/>
          <w:divBdr>
            <w:top w:val="none" w:sz="0" w:space="0" w:color="auto"/>
            <w:left w:val="none" w:sz="0" w:space="0" w:color="auto"/>
            <w:bottom w:val="none" w:sz="0" w:space="0" w:color="auto"/>
            <w:right w:val="none" w:sz="0" w:space="0" w:color="auto"/>
          </w:divBdr>
        </w:div>
        <w:div w:id="1371802719">
          <w:marLeft w:val="480"/>
          <w:marRight w:val="0"/>
          <w:marTop w:val="0"/>
          <w:marBottom w:val="0"/>
          <w:divBdr>
            <w:top w:val="none" w:sz="0" w:space="0" w:color="auto"/>
            <w:left w:val="none" w:sz="0" w:space="0" w:color="auto"/>
            <w:bottom w:val="none" w:sz="0" w:space="0" w:color="auto"/>
            <w:right w:val="none" w:sz="0" w:space="0" w:color="auto"/>
          </w:divBdr>
        </w:div>
        <w:div w:id="1482191189">
          <w:marLeft w:val="480"/>
          <w:marRight w:val="0"/>
          <w:marTop w:val="0"/>
          <w:marBottom w:val="0"/>
          <w:divBdr>
            <w:top w:val="none" w:sz="0" w:space="0" w:color="auto"/>
            <w:left w:val="none" w:sz="0" w:space="0" w:color="auto"/>
            <w:bottom w:val="none" w:sz="0" w:space="0" w:color="auto"/>
            <w:right w:val="none" w:sz="0" w:space="0" w:color="auto"/>
          </w:divBdr>
        </w:div>
        <w:div w:id="1668091089">
          <w:marLeft w:val="480"/>
          <w:marRight w:val="0"/>
          <w:marTop w:val="0"/>
          <w:marBottom w:val="0"/>
          <w:divBdr>
            <w:top w:val="none" w:sz="0" w:space="0" w:color="auto"/>
            <w:left w:val="none" w:sz="0" w:space="0" w:color="auto"/>
            <w:bottom w:val="none" w:sz="0" w:space="0" w:color="auto"/>
            <w:right w:val="none" w:sz="0" w:space="0" w:color="auto"/>
          </w:divBdr>
        </w:div>
        <w:div w:id="1724327344">
          <w:marLeft w:val="480"/>
          <w:marRight w:val="0"/>
          <w:marTop w:val="0"/>
          <w:marBottom w:val="0"/>
          <w:divBdr>
            <w:top w:val="none" w:sz="0" w:space="0" w:color="auto"/>
            <w:left w:val="none" w:sz="0" w:space="0" w:color="auto"/>
            <w:bottom w:val="none" w:sz="0" w:space="0" w:color="auto"/>
            <w:right w:val="none" w:sz="0" w:space="0" w:color="auto"/>
          </w:divBdr>
        </w:div>
        <w:div w:id="1863740235">
          <w:marLeft w:val="480"/>
          <w:marRight w:val="0"/>
          <w:marTop w:val="0"/>
          <w:marBottom w:val="0"/>
          <w:divBdr>
            <w:top w:val="none" w:sz="0" w:space="0" w:color="auto"/>
            <w:left w:val="none" w:sz="0" w:space="0" w:color="auto"/>
            <w:bottom w:val="none" w:sz="0" w:space="0" w:color="auto"/>
            <w:right w:val="none" w:sz="0" w:space="0" w:color="auto"/>
          </w:divBdr>
        </w:div>
        <w:div w:id="1955549696">
          <w:marLeft w:val="480"/>
          <w:marRight w:val="0"/>
          <w:marTop w:val="0"/>
          <w:marBottom w:val="0"/>
          <w:divBdr>
            <w:top w:val="none" w:sz="0" w:space="0" w:color="auto"/>
            <w:left w:val="none" w:sz="0" w:space="0" w:color="auto"/>
            <w:bottom w:val="none" w:sz="0" w:space="0" w:color="auto"/>
            <w:right w:val="none" w:sz="0" w:space="0" w:color="auto"/>
          </w:divBdr>
        </w:div>
        <w:div w:id="2133860512">
          <w:marLeft w:val="480"/>
          <w:marRight w:val="0"/>
          <w:marTop w:val="0"/>
          <w:marBottom w:val="0"/>
          <w:divBdr>
            <w:top w:val="none" w:sz="0" w:space="0" w:color="auto"/>
            <w:left w:val="none" w:sz="0" w:space="0" w:color="auto"/>
            <w:bottom w:val="none" w:sz="0" w:space="0" w:color="auto"/>
            <w:right w:val="none" w:sz="0" w:space="0" w:color="auto"/>
          </w:divBdr>
        </w:div>
      </w:divsChild>
    </w:div>
    <w:div w:id="307518233">
      <w:bodyDiv w:val="1"/>
      <w:marLeft w:val="0"/>
      <w:marRight w:val="0"/>
      <w:marTop w:val="0"/>
      <w:marBottom w:val="0"/>
      <w:divBdr>
        <w:top w:val="none" w:sz="0" w:space="0" w:color="auto"/>
        <w:left w:val="none" w:sz="0" w:space="0" w:color="auto"/>
        <w:bottom w:val="none" w:sz="0" w:space="0" w:color="auto"/>
        <w:right w:val="none" w:sz="0" w:space="0" w:color="auto"/>
      </w:divBdr>
    </w:div>
    <w:div w:id="317543587">
      <w:bodyDiv w:val="1"/>
      <w:marLeft w:val="0"/>
      <w:marRight w:val="0"/>
      <w:marTop w:val="0"/>
      <w:marBottom w:val="0"/>
      <w:divBdr>
        <w:top w:val="none" w:sz="0" w:space="0" w:color="auto"/>
        <w:left w:val="none" w:sz="0" w:space="0" w:color="auto"/>
        <w:bottom w:val="none" w:sz="0" w:space="0" w:color="auto"/>
        <w:right w:val="none" w:sz="0" w:space="0" w:color="auto"/>
      </w:divBdr>
    </w:div>
    <w:div w:id="319192027">
      <w:bodyDiv w:val="1"/>
      <w:marLeft w:val="0"/>
      <w:marRight w:val="0"/>
      <w:marTop w:val="0"/>
      <w:marBottom w:val="0"/>
      <w:divBdr>
        <w:top w:val="none" w:sz="0" w:space="0" w:color="auto"/>
        <w:left w:val="none" w:sz="0" w:space="0" w:color="auto"/>
        <w:bottom w:val="none" w:sz="0" w:space="0" w:color="auto"/>
        <w:right w:val="none" w:sz="0" w:space="0" w:color="auto"/>
      </w:divBdr>
    </w:div>
    <w:div w:id="329986129">
      <w:bodyDiv w:val="1"/>
      <w:marLeft w:val="0"/>
      <w:marRight w:val="0"/>
      <w:marTop w:val="0"/>
      <w:marBottom w:val="0"/>
      <w:divBdr>
        <w:top w:val="none" w:sz="0" w:space="0" w:color="auto"/>
        <w:left w:val="none" w:sz="0" w:space="0" w:color="auto"/>
        <w:bottom w:val="none" w:sz="0" w:space="0" w:color="auto"/>
        <w:right w:val="none" w:sz="0" w:space="0" w:color="auto"/>
      </w:divBdr>
      <w:divsChild>
        <w:div w:id="422990643">
          <w:marLeft w:val="480"/>
          <w:marRight w:val="0"/>
          <w:marTop w:val="0"/>
          <w:marBottom w:val="0"/>
          <w:divBdr>
            <w:top w:val="none" w:sz="0" w:space="0" w:color="auto"/>
            <w:left w:val="none" w:sz="0" w:space="0" w:color="auto"/>
            <w:bottom w:val="none" w:sz="0" w:space="0" w:color="auto"/>
            <w:right w:val="none" w:sz="0" w:space="0" w:color="auto"/>
          </w:divBdr>
        </w:div>
        <w:div w:id="487789713">
          <w:marLeft w:val="480"/>
          <w:marRight w:val="0"/>
          <w:marTop w:val="0"/>
          <w:marBottom w:val="0"/>
          <w:divBdr>
            <w:top w:val="none" w:sz="0" w:space="0" w:color="auto"/>
            <w:left w:val="none" w:sz="0" w:space="0" w:color="auto"/>
            <w:bottom w:val="none" w:sz="0" w:space="0" w:color="auto"/>
            <w:right w:val="none" w:sz="0" w:space="0" w:color="auto"/>
          </w:divBdr>
        </w:div>
        <w:div w:id="603735670">
          <w:marLeft w:val="480"/>
          <w:marRight w:val="0"/>
          <w:marTop w:val="0"/>
          <w:marBottom w:val="0"/>
          <w:divBdr>
            <w:top w:val="none" w:sz="0" w:space="0" w:color="auto"/>
            <w:left w:val="none" w:sz="0" w:space="0" w:color="auto"/>
            <w:bottom w:val="none" w:sz="0" w:space="0" w:color="auto"/>
            <w:right w:val="none" w:sz="0" w:space="0" w:color="auto"/>
          </w:divBdr>
        </w:div>
        <w:div w:id="780496813">
          <w:marLeft w:val="480"/>
          <w:marRight w:val="0"/>
          <w:marTop w:val="0"/>
          <w:marBottom w:val="0"/>
          <w:divBdr>
            <w:top w:val="none" w:sz="0" w:space="0" w:color="auto"/>
            <w:left w:val="none" w:sz="0" w:space="0" w:color="auto"/>
            <w:bottom w:val="none" w:sz="0" w:space="0" w:color="auto"/>
            <w:right w:val="none" w:sz="0" w:space="0" w:color="auto"/>
          </w:divBdr>
        </w:div>
        <w:div w:id="867454080">
          <w:marLeft w:val="480"/>
          <w:marRight w:val="0"/>
          <w:marTop w:val="0"/>
          <w:marBottom w:val="0"/>
          <w:divBdr>
            <w:top w:val="none" w:sz="0" w:space="0" w:color="auto"/>
            <w:left w:val="none" w:sz="0" w:space="0" w:color="auto"/>
            <w:bottom w:val="none" w:sz="0" w:space="0" w:color="auto"/>
            <w:right w:val="none" w:sz="0" w:space="0" w:color="auto"/>
          </w:divBdr>
        </w:div>
        <w:div w:id="988243270">
          <w:marLeft w:val="480"/>
          <w:marRight w:val="0"/>
          <w:marTop w:val="0"/>
          <w:marBottom w:val="0"/>
          <w:divBdr>
            <w:top w:val="none" w:sz="0" w:space="0" w:color="auto"/>
            <w:left w:val="none" w:sz="0" w:space="0" w:color="auto"/>
            <w:bottom w:val="none" w:sz="0" w:space="0" w:color="auto"/>
            <w:right w:val="none" w:sz="0" w:space="0" w:color="auto"/>
          </w:divBdr>
        </w:div>
        <w:div w:id="1070418942">
          <w:marLeft w:val="480"/>
          <w:marRight w:val="0"/>
          <w:marTop w:val="0"/>
          <w:marBottom w:val="0"/>
          <w:divBdr>
            <w:top w:val="none" w:sz="0" w:space="0" w:color="auto"/>
            <w:left w:val="none" w:sz="0" w:space="0" w:color="auto"/>
            <w:bottom w:val="none" w:sz="0" w:space="0" w:color="auto"/>
            <w:right w:val="none" w:sz="0" w:space="0" w:color="auto"/>
          </w:divBdr>
        </w:div>
        <w:div w:id="1089890628">
          <w:marLeft w:val="480"/>
          <w:marRight w:val="0"/>
          <w:marTop w:val="0"/>
          <w:marBottom w:val="0"/>
          <w:divBdr>
            <w:top w:val="none" w:sz="0" w:space="0" w:color="auto"/>
            <w:left w:val="none" w:sz="0" w:space="0" w:color="auto"/>
            <w:bottom w:val="none" w:sz="0" w:space="0" w:color="auto"/>
            <w:right w:val="none" w:sz="0" w:space="0" w:color="auto"/>
          </w:divBdr>
        </w:div>
        <w:div w:id="1144353662">
          <w:marLeft w:val="480"/>
          <w:marRight w:val="0"/>
          <w:marTop w:val="0"/>
          <w:marBottom w:val="0"/>
          <w:divBdr>
            <w:top w:val="none" w:sz="0" w:space="0" w:color="auto"/>
            <w:left w:val="none" w:sz="0" w:space="0" w:color="auto"/>
            <w:bottom w:val="none" w:sz="0" w:space="0" w:color="auto"/>
            <w:right w:val="none" w:sz="0" w:space="0" w:color="auto"/>
          </w:divBdr>
        </w:div>
        <w:div w:id="1276257700">
          <w:marLeft w:val="480"/>
          <w:marRight w:val="0"/>
          <w:marTop w:val="0"/>
          <w:marBottom w:val="0"/>
          <w:divBdr>
            <w:top w:val="none" w:sz="0" w:space="0" w:color="auto"/>
            <w:left w:val="none" w:sz="0" w:space="0" w:color="auto"/>
            <w:bottom w:val="none" w:sz="0" w:space="0" w:color="auto"/>
            <w:right w:val="none" w:sz="0" w:space="0" w:color="auto"/>
          </w:divBdr>
        </w:div>
        <w:div w:id="1311136589">
          <w:marLeft w:val="480"/>
          <w:marRight w:val="0"/>
          <w:marTop w:val="0"/>
          <w:marBottom w:val="0"/>
          <w:divBdr>
            <w:top w:val="none" w:sz="0" w:space="0" w:color="auto"/>
            <w:left w:val="none" w:sz="0" w:space="0" w:color="auto"/>
            <w:bottom w:val="none" w:sz="0" w:space="0" w:color="auto"/>
            <w:right w:val="none" w:sz="0" w:space="0" w:color="auto"/>
          </w:divBdr>
        </w:div>
        <w:div w:id="1333795163">
          <w:marLeft w:val="480"/>
          <w:marRight w:val="0"/>
          <w:marTop w:val="0"/>
          <w:marBottom w:val="0"/>
          <w:divBdr>
            <w:top w:val="none" w:sz="0" w:space="0" w:color="auto"/>
            <w:left w:val="none" w:sz="0" w:space="0" w:color="auto"/>
            <w:bottom w:val="none" w:sz="0" w:space="0" w:color="auto"/>
            <w:right w:val="none" w:sz="0" w:space="0" w:color="auto"/>
          </w:divBdr>
        </w:div>
        <w:div w:id="1470322332">
          <w:marLeft w:val="480"/>
          <w:marRight w:val="0"/>
          <w:marTop w:val="0"/>
          <w:marBottom w:val="0"/>
          <w:divBdr>
            <w:top w:val="none" w:sz="0" w:space="0" w:color="auto"/>
            <w:left w:val="none" w:sz="0" w:space="0" w:color="auto"/>
            <w:bottom w:val="none" w:sz="0" w:space="0" w:color="auto"/>
            <w:right w:val="none" w:sz="0" w:space="0" w:color="auto"/>
          </w:divBdr>
        </w:div>
        <w:div w:id="1557006017">
          <w:marLeft w:val="480"/>
          <w:marRight w:val="0"/>
          <w:marTop w:val="0"/>
          <w:marBottom w:val="0"/>
          <w:divBdr>
            <w:top w:val="none" w:sz="0" w:space="0" w:color="auto"/>
            <w:left w:val="none" w:sz="0" w:space="0" w:color="auto"/>
            <w:bottom w:val="none" w:sz="0" w:space="0" w:color="auto"/>
            <w:right w:val="none" w:sz="0" w:space="0" w:color="auto"/>
          </w:divBdr>
        </w:div>
        <w:div w:id="1590656539">
          <w:marLeft w:val="480"/>
          <w:marRight w:val="0"/>
          <w:marTop w:val="0"/>
          <w:marBottom w:val="0"/>
          <w:divBdr>
            <w:top w:val="none" w:sz="0" w:space="0" w:color="auto"/>
            <w:left w:val="none" w:sz="0" w:space="0" w:color="auto"/>
            <w:bottom w:val="none" w:sz="0" w:space="0" w:color="auto"/>
            <w:right w:val="none" w:sz="0" w:space="0" w:color="auto"/>
          </w:divBdr>
        </w:div>
        <w:div w:id="1682967277">
          <w:marLeft w:val="480"/>
          <w:marRight w:val="0"/>
          <w:marTop w:val="0"/>
          <w:marBottom w:val="0"/>
          <w:divBdr>
            <w:top w:val="none" w:sz="0" w:space="0" w:color="auto"/>
            <w:left w:val="none" w:sz="0" w:space="0" w:color="auto"/>
            <w:bottom w:val="none" w:sz="0" w:space="0" w:color="auto"/>
            <w:right w:val="none" w:sz="0" w:space="0" w:color="auto"/>
          </w:divBdr>
        </w:div>
        <w:div w:id="1746369576">
          <w:marLeft w:val="480"/>
          <w:marRight w:val="0"/>
          <w:marTop w:val="0"/>
          <w:marBottom w:val="0"/>
          <w:divBdr>
            <w:top w:val="none" w:sz="0" w:space="0" w:color="auto"/>
            <w:left w:val="none" w:sz="0" w:space="0" w:color="auto"/>
            <w:bottom w:val="none" w:sz="0" w:space="0" w:color="auto"/>
            <w:right w:val="none" w:sz="0" w:space="0" w:color="auto"/>
          </w:divBdr>
        </w:div>
        <w:div w:id="1791320216">
          <w:marLeft w:val="480"/>
          <w:marRight w:val="0"/>
          <w:marTop w:val="0"/>
          <w:marBottom w:val="0"/>
          <w:divBdr>
            <w:top w:val="none" w:sz="0" w:space="0" w:color="auto"/>
            <w:left w:val="none" w:sz="0" w:space="0" w:color="auto"/>
            <w:bottom w:val="none" w:sz="0" w:space="0" w:color="auto"/>
            <w:right w:val="none" w:sz="0" w:space="0" w:color="auto"/>
          </w:divBdr>
        </w:div>
        <w:div w:id="1818184061">
          <w:marLeft w:val="480"/>
          <w:marRight w:val="0"/>
          <w:marTop w:val="0"/>
          <w:marBottom w:val="0"/>
          <w:divBdr>
            <w:top w:val="none" w:sz="0" w:space="0" w:color="auto"/>
            <w:left w:val="none" w:sz="0" w:space="0" w:color="auto"/>
            <w:bottom w:val="none" w:sz="0" w:space="0" w:color="auto"/>
            <w:right w:val="none" w:sz="0" w:space="0" w:color="auto"/>
          </w:divBdr>
        </w:div>
        <w:div w:id="1820264639">
          <w:marLeft w:val="480"/>
          <w:marRight w:val="0"/>
          <w:marTop w:val="0"/>
          <w:marBottom w:val="0"/>
          <w:divBdr>
            <w:top w:val="none" w:sz="0" w:space="0" w:color="auto"/>
            <w:left w:val="none" w:sz="0" w:space="0" w:color="auto"/>
            <w:bottom w:val="none" w:sz="0" w:space="0" w:color="auto"/>
            <w:right w:val="none" w:sz="0" w:space="0" w:color="auto"/>
          </w:divBdr>
        </w:div>
        <w:div w:id="1839274458">
          <w:marLeft w:val="480"/>
          <w:marRight w:val="0"/>
          <w:marTop w:val="0"/>
          <w:marBottom w:val="0"/>
          <w:divBdr>
            <w:top w:val="none" w:sz="0" w:space="0" w:color="auto"/>
            <w:left w:val="none" w:sz="0" w:space="0" w:color="auto"/>
            <w:bottom w:val="none" w:sz="0" w:space="0" w:color="auto"/>
            <w:right w:val="none" w:sz="0" w:space="0" w:color="auto"/>
          </w:divBdr>
        </w:div>
        <w:div w:id="1858349711">
          <w:marLeft w:val="480"/>
          <w:marRight w:val="0"/>
          <w:marTop w:val="0"/>
          <w:marBottom w:val="0"/>
          <w:divBdr>
            <w:top w:val="none" w:sz="0" w:space="0" w:color="auto"/>
            <w:left w:val="none" w:sz="0" w:space="0" w:color="auto"/>
            <w:bottom w:val="none" w:sz="0" w:space="0" w:color="auto"/>
            <w:right w:val="none" w:sz="0" w:space="0" w:color="auto"/>
          </w:divBdr>
        </w:div>
        <w:div w:id="2036033412">
          <w:marLeft w:val="480"/>
          <w:marRight w:val="0"/>
          <w:marTop w:val="0"/>
          <w:marBottom w:val="0"/>
          <w:divBdr>
            <w:top w:val="none" w:sz="0" w:space="0" w:color="auto"/>
            <w:left w:val="none" w:sz="0" w:space="0" w:color="auto"/>
            <w:bottom w:val="none" w:sz="0" w:space="0" w:color="auto"/>
            <w:right w:val="none" w:sz="0" w:space="0" w:color="auto"/>
          </w:divBdr>
        </w:div>
      </w:divsChild>
    </w:div>
    <w:div w:id="341709532">
      <w:bodyDiv w:val="1"/>
      <w:marLeft w:val="0"/>
      <w:marRight w:val="0"/>
      <w:marTop w:val="0"/>
      <w:marBottom w:val="0"/>
      <w:divBdr>
        <w:top w:val="none" w:sz="0" w:space="0" w:color="auto"/>
        <w:left w:val="none" w:sz="0" w:space="0" w:color="auto"/>
        <w:bottom w:val="none" w:sz="0" w:space="0" w:color="auto"/>
        <w:right w:val="none" w:sz="0" w:space="0" w:color="auto"/>
      </w:divBdr>
      <w:divsChild>
        <w:div w:id="5139252">
          <w:marLeft w:val="480"/>
          <w:marRight w:val="0"/>
          <w:marTop w:val="0"/>
          <w:marBottom w:val="0"/>
          <w:divBdr>
            <w:top w:val="none" w:sz="0" w:space="0" w:color="auto"/>
            <w:left w:val="none" w:sz="0" w:space="0" w:color="auto"/>
            <w:bottom w:val="none" w:sz="0" w:space="0" w:color="auto"/>
            <w:right w:val="none" w:sz="0" w:space="0" w:color="auto"/>
          </w:divBdr>
        </w:div>
        <w:div w:id="47388879">
          <w:marLeft w:val="480"/>
          <w:marRight w:val="0"/>
          <w:marTop w:val="0"/>
          <w:marBottom w:val="0"/>
          <w:divBdr>
            <w:top w:val="none" w:sz="0" w:space="0" w:color="auto"/>
            <w:left w:val="none" w:sz="0" w:space="0" w:color="auto"/>
            <w:bottom w:val="none" w:sz="0" w:space="0" w:color="auto"/>
            <w:right w:val="none" w:sz="0" w:space="0" w:color="auto"/>
          </w:divBdr>
        </w:div>
        <w:div w:id="58407589">
          <w:marLeft w:val="480"/>
          <w:marRight w:val="0"/>
          <w:marTop w:val="0"/>
          <w:marBottom w:val="0"/>
          <w:divBdr>
            <w:top w:val="none" w:sz="0" w:space="0" w:color="auto"/>
            <w:left w:val="none" w:sz="0" w:space="0" w:color="auto"/>
            <w:bottom w:val="none" w:sz="0" w:space="0" w:color="auto"/>
            <w:right w:val="none" w:sz="0" w:space="0" w:color="auto"/>
          </w:divBdr>
        </w:div>
        <w:div w:id="241911675">
          <w:marLeft w:val="480"/>
          <w:marRight w:val="0"/>
          <w:marTop w:val="0"/>
          <w:marBottom w:val="0"/>
          <w:divBdr>
            <w:top w:val="none" w:sz="0" w:space="0" w:color="auto"/>
            <w:left w:val="none" w:sz="0" w:space="0" w:color="auto"/>
            <w:bottom w:val="none" w:sz="0" w:space="0" w:color="auto"/>
            <w:right w:val="none" w:sz="0" w:space="0" w:color="auto"/>
          </w:divBdr>
        </w:div>
        <w:div w:id="284890179">
          <w:marLeft w:val="480"/>
          <w:marRight w:val="0"/>
          <w:marTop w:val="0"/>
          <w:marBottom w:val="0"/>
          <w:divBdr>
            <w:top w:val="none" w:sz="0" w:space="0" w:color="auto"/>
            <w:left w:val="none" w:sz="0" w:space="0" w:color="auto"/>
            <w:bottom w:val="none" w:sz="0" w:space="0" w:color="auto"/>
            <w:right w:val="none" w:sz="0" w:space="0" w:color="auto"/>
          </w:divBdr>
        </w:div>
        <w:div w:id="623846779">
          <w:marLeft w:val="480"/>
          <w:marRight w:val="0"/>
          <w:marTop w:val="0"/>
          <w:marBottom w:val="0"/>
          <w:divBdr>
            <w:top w:val="none" w:sz="0" w:space="0" w:color="auto"/>
            <w:left w:val="none" w:sz="0" w:space="0" w:color="auto"/>
            <w:bottom w:val="none" w:sz="0" w:space="0" w:color="auto"/>
            <w:right w:val="none" w:sz="0" w:space="0" w:color="auto"/>
          </w:divBdr>
        </w:div>
        <w:div w:id="642733020">
          <w:marLeft w:val="480"/>
          <w:marRight w:val="0"/>
          <w:marTop w:val="0"/>
          <w:marBottom w:val="0"/>
          <w:divBdr>
            <w:top w:val="none" w:sz="0" w:space="0" w:color="auto"/>
            <w:left w:val="none" w:sz="0" w:space="0" w:color="auto"/>
            <w:bottom w:val="none" w:sz="0" w:space="0" w:color="auto"/>
            <w:right w:val="none" w:sz="0" w:space="0" w:color="auto"/>
          </w:divBdr>
        </w:div>
        <w:div w:id="694189676">
          <w:marLeft w:val="480"/>
          <w:marRight w:val="0"/>
          <w:marTop w:val="0"/>
          <w:marBottom w:val="0"/>
          <w:divBdr>
            <w:top w:val="none" w:sz="0" w:space="0" w:color="auto"/>
            <w:left w:val="none" w:sz="0" w:space="0" w:color="auto"/>
            <w:bottom w:val="none" w:sz="0" w:space="0" w:color="auto"/>
            <w:right w:val="none" w:sz="0" w:space="0" w:color="auto"/>
          </w:divBdr>
        </w:div>
        <w:div w:id="925649592">
          <w:marLeft w:val="480"/>
          <w:marRight w:val="0"/>
          <w:marTop w:val="0"/>
          <w:marBottom w:val="0"/>
          <w:divBdr>
            <w:top w:val="none" w:sz="0" w:space="0" w:color="auto"/>
            <w:left w:val="none" w:sz="0" w:space="0" w:color="auto"/>
            <w:bottom w:val="none" w:sz="0" w:space="0" w:color="auto"/>
            <w:right w:val="none" w:sz="0" w:space="0" w:color="auto"/>
          </w:divBdr>
        </w:div>
        <w:div w:id="938679872">
          <w:marLeft w:val="480"/>
          <w:marRight w:val="0"/>
          <w:marTop w:val="0"/>
          <w:marBottom w:val="0"/>
          <w:divBdr>
            <w:top w:val="none" w:sz="0" w:space="0" w:color="auto"/>
            <w:left w:val="none" w:sz="0" w:space="0" w:color="auto"/>
            <w:bottom w:val="none" w:sz="0" w:space="0" w:color="auto"/>
            <w:right w:val="none" w:sz="0" w:space="0" w:color="auto"/>
          </w:divBdr>
        </w:div>
        <w:div w:id="1103459410">
          <w:marLeft w:val="480"/>
          <w:marRight w:val="0"/>
          <w:marTop w:val="0"/>
          <w:marBottom w:val="0"/>
          <w:divBdr>
            <w:top w:val="none" w:sz="0" w:space="0" w:color="auto"/>
            <w:left w:val="none" w:sz="0" w:space="0" w:color="auto"/>
            <w:bottom w:val="none" w:sz="0" w:space="0" w:color="auto"/>
            <w:right w:val="none" w:sz="0" w:space="0" w:color="auto"/>
          </w:divBdr>
        </w:div>
        <w:div w:id="1137994425">
          <w:marLeft w:val="480"/>
          <w:marRight w:val="0"/>
          <w:marTop w:val="0"/>
          <w:marBottom w:val="0"/>
          <w:divBdr>
            <w:top w:val="none" w:sz="0" w:space="0" w:color="auto"/>
            <w:left w:val="none" w:sz="0" w:space="0" w:color="auto"/>
            <w:bottom w:val="none" w:sz="0" w:space="0" w:color="auto"/>
            <w:right w:val="none" w:sz="0" w:space="0" w:color="auto"/>
          </w:divBdr>
        </w:div>
        <w:div w:id="1158033136">
          <w:marLeft w:val="480"/>
          <w:marRight w:val="0"/>
          <w:marTop w:val="0"/>
          <w:marBottom w:val="0"/>
          <w:divBdr>
            <w:top w:val="none" w:sz="0" w:space="0" w:color="auto"/>
            <w:left w:val="none" w:sz="0" w:space="0" w:color="auto"/>
            <w:bottom w:val="none" w:sz="0" w:space="0" w:color="auto"/>
            <w:right w:val="none" w:sz="0" w:space="0" w:color="auto"/>
          </w:divBdr>
        </w:div>
        <w:div w:id="1180503703">
          <w:marLeft w:val="480"/>
          <w:marRight w:val="0"/>
          <w:marTop w:val="0"/>
          <w:marBottom w:val="0"/>
          <w:divBdr>
            <w:top w:val="none" w:sz="0" w:space="0" w:color="auto"/>
            <w:left w:val="none" w:sz="0" w:space="0" w:color="auto"/>
            <w:bottom w:val="none" w:sz="0" w:space="0" w:color="auto"/>
            <w:right w:val="none" w:sz="0" w:space="0" w:color="auto"/>
          </w:divBdr>
        </w:div>
        <w:div w:id="1406949385">
          <w:marLeft w:val="480"/>
          <w:marRight w:val="0"/>
          <w:marTop w:val="0"/>
          <w:marBottom w:val="0"/>
          <w:divBdr>
            <w:top w:val="none" w:sz="0" w:space="0" w:color="auto"/>
            <w:left w:val="none" w:sz="0" w:space="0" w:color="auto"/>
            <w:bottom w:val="none" w:sz="0" w:space="0" w:color="auto"/>
            <w:right w:val="none" w:sz="0" w:space="0" w:color="auto"/>
          </w:divBdr>
        </w:div>
        <w:div w:id="1420563207">
          <w:marLeft w:val="480"/>
          <w:marRight w:val="0"/>
          <w:marTop w:val="0"/>
          <w:marBottom w:val="0"/>
          <w:divBdr>
            <w:top w:val="none" w:sz="0" w:space="0" w:color="auto"/>
            <w:left w:val="none" w:sz="0" w:space="0" w:color="auto"/>
            <w:bottom w:val="none" w:sz="0" w:space="0" w:color="auto"/>
            <w:right w:val="none" w:sz="0" w:space="0" w:color="auto"/>
          </w:divBdr>
        </w:div>
        <w:div w:id="1491822450">
          <w:marLeft w:val="480"/>
          <w:marRight w:val="0"/>
          <w:marTop w:val="0"/>
          <w:marBottom w:val="0"/>
          <w:divBdr>
            <w:top w:val="none" w:sz="0" w:space="0" w:color="auto"/>
            <w:left w:val="none" w:sz="0" w:space="0" w:color="auto"/>
            <w:bottom w:val="none" w:sz="0" w:space="0" w:color="auto"/>
            <w:right w:val="none" w:sz="0" w:space="0" w:color="auto"/>
          </w:divBdr>
        </w:div>
        <w:div w:id="1595044269">
          <w:marLeft w:val="480"/>
          <w:marRight w:val="0"/>
          <w:marTop w:val="0"/>
          <w:marBottom w:val="0"/>
          <w:divBdr>
            <w:top w:val="none" w:sz="0" w:space="0" w:color="auto"/>
            <w:left w:val="none" w:sz="0" w:space="0" w:color="auto"/>
            <w:bottom w:val="none" w:sz="0" w:space="0" w:color="auto"/>
            <w:right w:val="none" w:sz="0" w:space="0" w:color="auto"/>
          </w:divBdr>
        </w:div>
        <w:div w:id="1648822947">
          <w:marLeft w:val="480"/>
          <w:marRight w:val="0"/>
          <w:marTop w:val="0"/>
          <w:marBottom w:val="0"/>
          <w:divBdr>
            <w:top w:val="none" w:sz="0" w:space="0" w:color="auto"/>
            <w:left w:val="none" w:sz="0" w:space="0" w:color="auto"/>
            <w:bottom w:val="none" w:sz="0" w:space="0" w:color="auto"/>
            <w:right w:val="none" w:sz="0" w:space="0" w:color="auto"/>
          </w:divBdr>
        </w:div>
        <w:div w:id="1651323782">
          <w:marLeft w:val="480"/>
          <w:marRight w:val="0"/>
          <w:marTop w:val="0"/>
          <w:marBottom w:val="0"/>
          <w:divBdr>
            <w:top w:val="none" w:sz="0" w:space="0" w:color="auto"/>
            <w:left w:val="none" w:sz="0" w:space="0" w:color="auto"/>
            <w:bottom w:val="none" w:sz="0" w:space="0" w:color="auto"/>
            <w:right w:val="none" w:sz="0" w:space="0" w:color="auto"/>
          </w:divBdr>
        </w:div>
        <w:div w:id="1670209108">
          <w:marLeft w:val="480"/>
          <w:marRight w:val="0"/>
          <w:marTop w:val="0"/>
          <w:marBottom w:val="0"/>
          <w:divBdr>
            <w:top w:val="none" w:sz="0" w:space="0" w:color="auto"/>
            <w:left w:val="none" w:sz="0" w:space="0" w:color="auto"/>
            <w:bottom w:val="none" w:sz="0" w:space="0" w:color="auto"/>
            <w:right w:val="none" w:sz="0" w:space="0" w:color="auto"/>
          </w:divBdr>
        </w:div>
        <w:div w:id="1946377472">
          <w:marLeft w:val="480"/>
          <w:marRight w:val="0"/>
          <w:marTop w:val="0"/>
          <w:marBottom w:val="0"/>
          <w:divBdr>
            <w:top w:val="none" w:sz="0" w:space="0" w:color="auto"/>
            <w:left w:val="none" w:sz="0" w:space="0" w:color="auto"/>
            <w:bottom w:val="none" w:sz="0" w:space="0" w:color="auto"/>
            <w:right w:val="none" w:sz="0" w:space="0" w:color="auto"/>
          </w:divBdr>
        </w:div>
      </w:divsChild>
    </w:div>
    <w:div w:id="342442553">
      <w:bodyDiv w:val="1"/>
      <w:marLeft w:val="0"/>
      <w:marRight w:val="0"/>
      <w:marTop w:val="0"/>
      <w:marBottom w:val="0"/>
      <w:divBdr>
        <w:top w:val="none" w:sz="0" w:space="0" w:color="auto"/>
        <w:left w:val="none" w:sz="0" w:space="0" w:color="auto"/>
        <w:bottom w:val="none" w:sz="0" w:space="0" w:color="auto"/>
        <w:right w:val="none" w:sz="0" w:space="0" w:color="auto"/>
      </w:divBdr>
      <w:divsChild>
        <w:div w:id="183785965">
          <w:marLeft w:val="480"/>
          <w:marRight w:val="0"/>
          <w:marTop w:val="0"/>
          <w:marBottom w:val="0"/>
          <w:divBdr>
            <w:top w:val="none" w:sz="0" w:space="0" w:color="auto"/>
            <w:left w:val="none" w:sz="0" w:space="0" w:color="auto"/>
            <w:bottom w:val="none" w:sz="0" w:space="0" w:color="auto"/>
            <w:right w:val="none" w:sz="0" w:space="0" w:color="auto"/>
          </w:divBdr>
        </w:div>
        <w:div w:id="236941171">
          <w:marLeft w:val="480"/>
          <w:marRight w:val="0"/>
          <w:marTop w:val="0"/>
          <w:marBottom w:val="0"/>
          <w:divBdr>
            <w:top w:val="none" w:sz="0" w:space="0" w:color="auto"/>
            <w:left w:val="none" w:sz="0" w:space="0" w:color="auto"/>
            <w:bottom w:val="none" w:sz="0" w:space="0" w:color="auto"/>
            <w:right w:val="none" w:sz="0" w:space="0" w:color="auto"/>
          </w:divBdr>
        </w:div>
        <w:div w:id="302466507">
          <w:marLeft w:val="480"/>
          <w:marRight w:val="0"/>
          <w:marTop w:val="0"/>
          <w:marBottom w:val="0"/>
          <w:divBdr>
            <w:top w:val="none" w:sz="0" w:space="0" w:color="auto"/>
            <w:left w:val="none" w:sz="0" w:space="0" w:color="auto"/>
            <w:bottom w:val="none" w:sz="0" w:space="0" w:color="auto"/>
            <w:right w:val="none" w:sz="0" w:space="0" w:color="auto"/>
          </w:divBdr>
        </w:div>
        <w:div w:id="385375894">
          <w:marLeft w:val="480"/>
          <w:marRight w:val="0"/>
          <w:marTop w:val="0"/>
          <w:marBottom w:val="0"/>
          <w:divBdr>
            <w:top w:val="none" w:sz="0" w:space="0" w:color="auto"/>
            <w:left w:val="none" w:sz="0" w:space="0" w:color="auto"/>
            <w:bottom w:val="none" w:sz="0" w:space="0" w:color="auto"/>
            <w:right w:val="none" w:sz="0" w:space="0" w:color="auto"/>
          </w:divBdr>
        </w:div>
        <w:div w:id="424543820">
          <w:marLeft w:val="480"/>
          <w:marRight w:val="0"/>
          <w:marTop w:val="0"/>
          <w:marBottom w:val="0"/>
          <w:divBdr>
            <w:top w:val="none" w:sz="0" w:space="0" w:color="auto"/>
            <w:left w:val="none" w:sz="0" w:space="0" w:color="auto"/>
            <w:bottom w:val="none" w:sz="0" w:space="0" w:color="auto"/>
            <w:right w:val="none" w:sz="0" w:space="0" w:color="auto"/>
          </w:divBdr>
        </w:div>
        <w:div w:id="470946770">
          <w:marLeft w:val="480"/>
          <w:marRight w:val="0"/>
          <w:marTop w:val="0"/>
          <w:marBottom w:val="0"/>
          <w:divBdr>
            <w:top w:val="none" w:sz="0" w:space="0" w:color="auto"/>
            <w:left w:val="none" w:sz="0" w:space="0" w:color="auto"/>
            <w:bottom w:val="none" w:sz="0" w:space="0" w:color="auto"/>
            <w:right w:val="none" w:sz="0" w:space="0" w:color="auto"/>
          </w:divBdr>
        </w:div>
        <w:div w:id="491943741">
          <w:marLeft w:val="480"/>
          <w:marRight w:val="0"/>
          <w:marTop w:val="0"/>
          <w:marBottom w:val="0"/>
          <w:divBdr>
            <w:top w:val="none" w:sz="0" w:space="0" w:color="auto"/>
            <w:left w:val="none" w:sz="0" w:space="0" w:color="auto"/>
            <w:bottom w:val="none" w:sz="0" w:space="0" w:color="auto"/>
            <w:right w:val="none" w:sz="0" w:space="0" w:color="auto"/>
          </w:divBdr>
        </w:div>
        <w:div w:id="507717111">
          <w:marLeft w:val="480"/>
          <w:marRight w:val="0"/>
          <w:marTop w:val="0"/>
          <w:marBottom w:val="0"/>
          <w:divBdr>
            <w:top w:val="none" w:sz="0" w:space="0" w:color="auto"/>
            <w:left w:val="none" w:sz="0" w:space="0" w:color="auto"/>
            <w:bottom w:val="none" w:sz="0" w:space="0" w:color="auto"/>
            <w:right w:val="none" w:sz="0" w:space="0" w:color="auto"/>
          </w:divBdr>
        </w:div>
        <w:div w:id="554901574">
          <w:marLeft w:val="480"/>
          <w:marRight w:val="0"/>
          <w:marTop w:val="0"/>
          <w:marBottom w:val="0"/>
          <w:divBdr>
            <w:top w:val="none" w:sz="0" w:space="0" w:color="auto"/>
            <w:left w:val="none" w:sz="0" w:space="0" w:color="auto"/>
            <w:bottom w:val="none" w:sz="0" w:space="0" w:color="auto"/>
            <w:right w:val="none" w:sz="0" w:space="0" w:color="auto"/>
          </w:divBdr>
        </w:div>
        <w:div w:id="698973510">
          <w:marLeft w:val="480"/>
          <w:marRight w:val="0"/>
          <w:marTop w:val="0"/>
          <w:marBottom w:val="0"/>
          <w:divBdr>
            <w:top w:val="none" w:sz="0" w:space="0" w:color="auto"/>
            <w:left w:val="none" w:sz="0" w:space="0" w:color="auto"/>
            <w:bottom w:val="none" w:sz="0" w:space="0" w:color="auto"/>
            <w:right w:val="none" w:sz="0" w:space="0" w:color="auto"/>
          </w:divBdr>
        </w:div>
        <w:div w:id="1311639283">
          <w:marLeft w:val="480"/>
          <w:marRight w:val="0"/>
          <w:marTop w:val="0"/>
          <w:marBottom w:val="0"/>
          <w:divBdr>
            <w:top w:val="none" w:sz="0" w:space="0" w:color="auto"/>
            <w:left w:val="none" w:sz="0" w:space="0" w:color="auto"/>
            <w:bottom w:val="none" w:sz="0" w:space="0" w:color="auto"/>
            <w:right w:val="none" w:sz="0" w:space="0" w:color="auto"/>
          </w:divBdr>
        </w:div>
        <w:div w:id="1425498573">
          <w:marLeft w:val="480"/>
          <w:marRight w:val="0"/>
          <w:marTop w:val="0"/>
          <w:marBottom w:val="0"/>
          <w:divBdr>
            <w:top w:val="none" w:sz="0" w:space="0" w:color="auto"/>
            <w:left w:val="none" w:sz="0" w:space="0" w:color="auto"/>
            <w:bottom w:val="none" w:sz="0" w:space="0" w:color="auto"/>
            <w:right w:val="none" w:sz="0" w:space="0" w:color="auto"/>
          </w:divBdr>
        </w:div>
        <w:div w:id="1435713986">
          <w:marLeft w:val="480"/>
          <w:marRight w:val="0"/>
          <w:marTop w:val="0"/>
          <w:marBottom w:val="0"/>
          <w:divBdr>
            <w:top w:val="none" w:sz="0" w:space="0" w:color="auto"/>
            <w:left w:val="none" w:sz="0" w:space="0" w:color="auto"/>
            <w:bottom w:val="none" w:sz="0" w:space="0" w:color="auto"/>
            <w:right w:val="none" w:sz="0" w:space="0" w:color="auto"/>
          </w:divBdr>
        </w:div>
        <w:div w:id="1779370746">
          <w:marLeft w:val="480"/>
          <w:marRight w:val="0"/>
          <w:marTop w:val="0"/>
          <w:marBottom w:val="0"/>
          <w:divBdr>
            <w:top w:val="none" w:sz="0" w:space="0" w:color="auto"/>
            <w:left w:val="none" w:sz="0" w:space="0" w:color="auto"/>
            <w:bottom w:val="none" w:sz="0" w:space="0" w:color="auto"/>
            <w:right w:val="none" w:sz="0" w:space="0" w:color="auto"/>
          </w:divBdr>
        </w:div>
        <w:div w:id="1873375930">
          <w:marLeft w:val="480"/>
          <w:marRight w:val="0"/>
          <w:marTop w:val="0"/>
          <w:marBottom w:val="0"/>
          <w:divBdr>
            <w:top w:val="none" w:sz="0" w:space="0" w:color="auto"/>
            <w:left w:val="none" w:sz="0" w:space="0" w:color="auto"/>
            <w:bottom w:val="none" w:sz="0" w:space="0" w:color="auto"/>
            <w:right w:val="none" w:sz="0" w:space="0" w:color="auto"/>
          </w:divBdr>
        </w:div>
        <w:div w:id="1955020368">
          <w:marLeft w:val="480"/>
          <w:marRight w:val="0"/>
          <w:marTop w:val="0"/>
          <w:marBottom w:val="0"/>
          <w:divBdr>
            <w:top w:val="none" w:sz="0" w:space="0" w:color="auto"/>
            <w:left w:val="none" w:sz="0" w:space="0" w:color="auto"/>
            <w:bottom w:val="none" w:sz="0" w:space="0" w:color="auto"/>
            <w:right w:val="none" w:sz="0" w:space="0" w:color="auto"/>
          </w:divBdr>
        </w:div>
        <w:div w:id="2016608549">
          <w:marLeft w:val="480"/>
          <w:marRight w:val="0"/>
          <w:marTop w:val="0"/>
          <w:marBottom w:val="0"/>
          <w:divBdr>
            <w:top w:val="none" w:sz="0" w:space="0" w:color="auto"/>
            <w:left w:val="none" w:sz="0" w:space="0" w:color="auto"/>
            <w:bottom w:val="none" w:sz="0" w:space="0" w:color="auto"/>
            <w:right w:val="none" w:sz="0" w:space="0" w:color="auto"/>
          </w:divBdr>
        </w:div>
        <w:div w:id="2129230787">
          <w:marLeft w:val="480"/>
          <w:marRight w:val="0"/>
          <w:marTop w:val="0"/>
          <w:marBottom w:val="0"/>
          <w:divBdr>
            <w:top w:val="none" w:sz="0" w:space="0" w:color="auto"/>
            <w:left w:val="none" w:sz="0" w:space="0" w:color="auto"/>
            <w:bottom w:val="none" w:sz="0" w:space="0" w:color="auto"/>
            <w:right w:val="none" w:sz="0" w:space="0" w:color="auto"/>
          </w:divBdr>
        </w:div>
      </w:divsChild>
    </w:div>
    <w:div w:id="367334905">
      <w:bodyDiv w:val="1"/>
      <w:marLeft w:val="0"/>
      <w:marRight w:val="0"/>
      <w:marTop w:val="0"/>
      <w:marBottom w:val="0"/>
      <w:divBdr>
        <w:top w:val="none" w:sz="0" w:space="0" w:color="auto"/>
        <w:left w:val="none" w:sz="0" w:space="0" w:color="auto"/>
        <w:bottom w:val="none" w:sz="0" w:space="0" w:color="auto"/>
        <w:right w:val="none" w:sz="0" w:space="0" w:color="auto"/>
      </w:divBdr>
      <w:divsChild>
        <w:div w:id="111246799">
          <w:marLeft w:val="480"/>
          <w:marRight w:val="0"/>
          <w:marTop w:val="0"/>
          <w:marBottom w:val="0"/>
          <w:divBdr>
            <w:top w:val="none" w:sz="0" w:space="0" w:color="auto"/>
            <w:left w:val="none" w:sz="0" w:space="0" w:color="auto"/>
            <w:bottom w:val="none" w:sz="0" w:space="0" w:color="auto"/>
            <w:right w:val="none" w:sz="0" w:space="0" w:color="auto"/>
          </w:divBdr>
        </w:div>
        <w:div w:id="304044145">
          <w:marLeft w:val="480"/>
          <w:marRight w:val="0"/>
          <w:marTop w:val="0"/>
          <w:marBottom w:val="0"/>
          <w:divBdr>
            <w:top w:val="none" w:sz="0" w:space="0" w:color="auto"/>
            <w:left w:val="none" w:sz="0" w:space="0" w:color="auto"/>
            <w:bottom w:val="none" w:sz="0" w:space="0" w:color="auto"/>
            <w:right w:val="none" w:sz="0" w:space="0" w:color="auto"/>
          </w:divBdr>
        </w:div>
        <w:div w:id="318458439">
          <w:marLeft w:val="480"/>
          <w:marRight w:val="0"/>
          <w:marTop w:val="0"/>
          <w:marBottom w:val="0"/>
          <w:divBdr>
            <w:top w:val="none" w:sz="0" w:space="0" w:color="auto"/>
            <w:left w:val="none" w:sz="0" w:space="0" w:color="auto"/>
            <w:bottom w:val="none" w:sz="0" w:space="0" w:color="auto"/>
            <w:right w:val="none" w:sz="0" w:space="0" w:color="auto"/>
          </w:divBdr>
        </w:div>
        <w:div w:id="384375581">
          <w:marLeft w:val="480"/>
          <w:marRight w:val="0"/>
          <w:marTop w:val="0"/>
          <w:marBottom w:val="0"/>
          <w:divBdr>
            <w:top w:val="none" w:sz="0" w:space="0" w:color="auto"/>
            <w:left w:val="none" w:sz="0" w:space="0" w:color="auto"/>
            <w:bottom w:val="none" w:sz="0" w:space="0" w:color="auto"/>
            <w:right w:val="none" w:sz="0" w:space="0" w:color="auto"/>
          </w:divBdr>
        </w:div>
        <w:div w:id="583101373">
          <w:marLeft w:val="480"/>
          <w:marRight w:val="0"/>
          <w:marTop w:val="0"/>
          <w:marBottom w:val="0"/>
          <w:divBdr>
            <w:top w:val="none" w:sz="0" w:space="0" w:color="auto"/>
            <w:left w:val="none" w:sz="0" w:space="0" w:color="auto"/>
            <w:bottom w:val="none" w:sz="0" w:space="0" w:color="auto"/>
            <w:right w:val="none" w:sz="0" w:space="0" w:color="auto"/>
          </w:divBdr>
        </w:div>
        <w:div w:id="644356171">
          <w:marLeft w:val="480"/>
          <w:marRight w:val="0"/>
          <w:marTop w:val="0"/>
          <w:marBottom w:val="0"/>
          <w:divBdr>
            <w:top w:val="none" w:sz="0" w:space="0" w:color="auto"/>
            <w:left w:val="none" w:sz="0" w:space="0" w:color="auto"/>
            <w:bottom w:val="none" w:sz="0" w:space="0" w:color="auto"/>
            <w:right w:val="none" w:sz="0" w:space="0" w:color="auto"/>
          </w:divBdr>
        </w:div>
        <w:div w:id="662666649">
          <w:marLeft w:val="480"/>
          <w:marRight w:val="0"/>
          <w:marTop w:val="0"/>
          <w:marBottom w:val="0"/>
          <w:divBdr>
            <w:top w:val="none" w:sz="0" w:space="0" w:color="auto"/>
            <w:left w:val="none" w:sz="0" w:space="0" w:color="auto"/>
            <w:bottom w:val="none" w:sz="0" w:space="0" w:color="auto"/>
            <w:right w:val="none" w:sz="0" w:space="0" w:color="auto"/>
          </w:divBdr>
        </w:div>
        <w:div w:id="1060444074">
          <w:marLeft w:val="480"/>
          <w:marRight w:val="0"/>
          <w:marTop w:val="0"/>
          <w:marBottom w:val="0"/>
          <w:divBdr>
            <w:top w:val="none" w:sz="0" w:space="0" w:color="auto"/>
            <w:left w:val="none" w:sz="0" w:space="0" w:color="auto"/>
            <w:bottom w:val="none" w:sz="0" w:space="0" w:color="auto"/>
            <w:right w:val="none" w:sz="0" w:space="0" w:color="auto"/>
          </w:divBdr>
        </w:div>
        <w:div w:id="1193806756">
          <w:marLeft w:val="480"/>
          <w:marRight w:val="0"/>
          <w:marTop w:val="0"/>
          <w:marBottom w:val="0"/>
          <w:divBdr>
            <w:top w:val="none" w:sz="0" w:space="0" w:color="auto"/>
            <w:left w:val="none" w:sz="0" w:space="0" w:color="auto"/>
            <w:bottom w:val="none" w:sz="0" w:space="0" w:color="auto"/>
            <w:right w:val="none" w:sz="0" w:space="0" w:color="auto"/>
          </w:divBdr>
        </w:div>
        <w:div w:id="1511140610">
          <w:marLeft w:val="480"/>
          <w:marRight w:val="0"/>
          <w:marTop w:val="0"/>
          <w:marBottom w:val="0"/>
          <w:divBdr>
            <w:top w:val="none" w:sz="0" w:space="0" w:color="auto"/>
            <w:left w:val="none" w:sz="0" w:space="0" w:color="auto"/>
            <w:bottom w:val="none" w:sz="0" w:space="0" w:color="auto"/>
            <w:right w:val="none" w:sz="0" w:space="0" w:color="auto"/>
          </w:divBdr>
        </w:div>
        <w:div w:id="1560478145">
          <w:marLeft w:val="480"/>
          <w:marRight w:val="0"/>
          <w:marTop w:val="0"/>
          <w:marBottom w:val="0"/>
          <w:divBdr>
            <w:top w:val="none" w:sz="0" w:space="0" w:color="auto"/>
            <w:left w:val="none" w:sz="0" w:space="0" w:color="auto"/>
            <w:bottom w:val="none" w:sz="0" w:space="0" w:color="auto"/>
            <w:right w:val="none" w:sz="0" w:space="0" w:color="auto"/>
          </w:divBdr>
        </w:div>
        <w:div w:id="1632202123">
          <w:marLeft w:val="480"/>
          <w:marRight w:val="0"/>
          <w:marTop w:val="0"/>
          <w:marBottom w:val="0"/>
          <w:divBdr>
            <w:top w:val="none" w:sz="0" w:space="0" w:color="auto"/>
            <w:left w:val="none" w:sz="0" w:space="0" w:color="auto"/>
            <w:bottom w:val="none" w:sz="0" w:space="0" w:color="auto"/>
            <w:right w:val="none" w:sz="0" w:space="0" w:color="auto"/>
          </w:divBdr>
        </w:div>
        <w:div w:id="1746075733">
          <w:marLeft w:val="480"/>
          <w:marRight w:val="0"/>
          <w:marTop w:val="0"/>
          <w:marBottom w:val="0"/>
          <w:divBdr>
            <w:top w:val="none" w:sz="0" w:space="0" w:color="auto"/>
            <w:left w:val="none" w:sz="0" w:space="0" w:color="auto"/>
            <w:bottom w:val="none" w:sz="0" w:space="0" w:color="auto"/>
            <w:right w:val="none" w:sz="0" w:space="0" w:color="auto"/>
          </w:divBdr>
        </w:div>
        <w:div w:id="1762681345">
          <w:marLeft w:val="480"/>
          <w:marRight w:val="0"/>
          <w:marTop w:val="0"/>
          <w:marBottom w:val="0"/>
          <w:divBdr>
            <w:top w:val="none" w:sz="0" w:space="0" w:color="auto"/>
            <w:left w:val="none" w:sz="0" w:space="0" w:color="auto"/>
            <w:bottom w:val="none" w:sz="0" w:space="0" w:color="auto"/>
            <w:right w:val="none" w:sz="0" w:space="0" w:color="auto"/>
          </w:divBdr>
        </w:div>
        <w:div w:id="1827892522">
          <w:marLeft w:val="480"/>
          <w:marRight w:val="0"/>
          <w:marTop w:val="0"/>
          <w:marBottom w:val="0"/>
          <w:divBdr>
            <w:top w:val="none" w:sz="0" w:space="0" w:color="auto"/>
            <w:left w:val="none" w:sz="0" w:space="0" w:color="auto"/>
            <w:bottom w:val="none" w:sz="0" w:space="0" w:color="auto"/>
            <w:right w:val="none" w:sz="0" w:space="0" w:color="auto"/>
          </w:divBdr>
        </w:div>
        <w:div w:id="2021815907">
          <w:marLeft w:val="480"/>
          <w:marRight w:val="0"/>
          <w:marTop w:val="0"/>
          <w:marBottom w:val="0"/>
          <w:divBdr>
            <w:top w:val="none" w:sz="0" w:space="0" w:color="auto"/>
            <w:left w:val="none" w:sz="0" w:space="0" w:color="auto"/>
            <w:bottom w:val="none" w:sz="0" w:space="0" w:color="auto"/>
            <w:right w:val="none" w:sz="0" w:space="0" w:color="auto"/>
          </w:divBdr>
        </w:div>
        <w:div w:id="2037805316">
          <w:marLeft w:val="480"/>
          <w:marRight w:val="0"/>
          <w:marTop w:val="0"/>
          <w:marBottom w:val="0"/>
          <w:divBdr>
            <w:top w:val="none" w:sz="0" w:space="0" w:color="auto"/>
            <w:left w:val="none" w:sz="0" w:space="0" w:color="auto"/>
            <w:bottom w:val="none" w:sz="0" w:space="0" w:color="auto"/>
            <w:right w:val="none" w:sz="0" w:space="0" w:color="auto"/>
          </w:divBdr>
        </w:div>
        <w:div w:id="2130008713">
          <w:marLeft w:val="480"/>
          <w:marRight w:val="0"/>
          <w:marTop w:val="0"/>
          <w:marBottom w:val="0"/>
          <w:divBdr>
            <w:top w:val="none" w:sz="0" w:space="0" w:color="auto"/>
            <w:left w:val="none" w:sz="0" w:space="0" w:color="auto"/>
            <w:bottom w:val="none" w:sz="0" w:space="0" w:color="auto"/>
            <w:right w:val="none" w:sz="0" w:space="0" w:color="auto"/>
          </w:divBdr>
        </w:div>
        <w:div w:id="2142380345">
          <w:marLeft w:val="480"/>
          <w:marRight w:val="0"/>
          <w:marTop w:val="0"/>
          <w:marBottom w:val="0"/>
          <w:divBdr>
            <w:top w:val="none" w:sz="0" w:space="0" w:color="auto"/>
            <w:left w:val="none" w:sz="0" w:space="0" w:color="auto"/>
            <w:bottom w:val="none" w:sz="0" w:space="0" w:color="auto"/>
            <w:right w:val="none" w:sz="0" w:space="0" w:color="auto"/>
          </w:divBdr>
        </w:div>
      </w:divsChild>
    </w:div>
    <w:div w:id="378239126">
      <w:bodyDiv w:val="1"/>
      <w:marLeft w:val="0"/>
      <w:marRight w:val="0"/>
      <w:marTop w:val="0"/>
      <w:marBottom w:val="0"/>
      <w:divBdr>
        <w:top w:val="none" w:sz="0" w:space="0" w:color="auto"/>
        <w:left w:val="none" w:sz="0" w:space="0" w:color="auto"/>
        <w:bottom w:val="none" w:sz="0" w:space="0" w:color="auto"/>
        <w:right w:val="none" w:sz="0" w:space="0" w:color="auto"/>
      </w:divBdr>
      <w:divsChild>
        <w:div w:id="70661151">
          <w:marLeft w:val="480"/>
          <w:marRight w:val="0"/>
          <w:marTop w:val="0"/>
          <w:marBottom w:val="0"/>
          <w:divBdr>
            <w:top w:val="none" w:sz="0" w:space="0" w:color="auto"/>
            <w:left w:val="none" w:sz="0" w:space="0" w:color="auto"/>
            <w:bottom w:val="none" w:sz="0" w:space="0" w:color="auto"/>
            <w:right w:val="none" w:sz="0" w:space="0" w:color="auto"/>
          </w:divBdr>
        </w:div>
        <w:div w:id="154610559">
          <w:marLeft w:val="480"/>
          <w:marRight w:val="0"/>
          <w:marTop w:val="0"/>
          <w:marBottom w:val="0"/>
          <w:divBdr>
            <w:top w:val="none" w:sz="0" w:space="0" w:color="auto"/>
            <w:left w:val="none" w:sz="0" w:space="0" w:color="auto"/>
            <w:bottom w:val="none" w:sz="0" w:space="0" w:color="auto"/>
            <w:right w:val="none" w:sz="0" w:space="0" w:color="auto"/>
          </w:divBdr>
        </w:div>
        <w:div w:id="222913721">
          <w:marLeft w:val="480"/>
          <w:marRight w:val="0"/>
          <w:marTop w:val="0"/>
          <w:marBottom w:val="0"/>
          <w:divBdr>
            <w:top w:val="none" w:sz="0" w:space="0" w:color="auto"/>
            <w:left w:val="none" w:sz="0" w:space="0" w:color="auto"/>
            <w:bottom w:val="none" w:sz="0" w:space="0" w:color="auto"/>
            <w:right w:val="none" w:sz="0" w:space="0" w:color="auto"/>
          </w:divBdr>
        </w:div>
        <w:div w:id="322247103">
          <w:marLeft w:val="480"/>
          <w:marRight w:val="0"/>
          <w:marTop w:val="0"/>
          <w:marBottom w:val="0"/>
          <w:divBdr>
            <w:top w:val="none" w:sz="0" w:space="0" w:color="auto"/>
            <w:left w:val="none" w:sz="0" w:space="0" w:color="auto"/>
            <w:bottom w:val="none" w:sz="0" w:space="0" w:color="auto"/>
            <w:right w:val="none" w:sz="0" w:space="0" w:color="auto"/>
          </w:divBdr>
        </w:div>
        <w:div w:id="531498411">
          <w:marLeft w:val="480"/>
          <w:marRight w:val="0"/>
          <w:marTop w:val="0"/>
          <w:marBottom w:val="0"/>
          <w:divBdr>
            <w:top w:val="none" w:sz="0" w:space="0" w:color="auto"/>
            <w:left w:val="none" w:sz="0" w:space="0" w:color="auto"/>
            <w:bottom w:val="none" w:sz="0" w:space="0" w:color="auto"/>
            <w:right w:val="none" w:sz="0" w:space="0" w:color="auto"/>
          </w:divBdr>
        </w:div>
        <w:div w:id="545870787">
          <w:marLeft w:val="480"/>
          <w:marRight w:val="0"/>
          <w:marTop w:val="0"/>
          <w:marBottom w:val="0"/>
          <w:divBdr>
            <w:top w:val="none" w:sz="0" w:space="0" w:color="auto"/>
            <w:left w:val="none" w:sz="0" w:space="0" w:color="auto"/>
            <w:bottom w:val="none" w:sz="0" w:space="0" w:color="auto"/>
            <w:right w:val="none" w:sz="0" w:space="0" w:color="auto"/>
          </w:divBdr>
        </w:div>
        <w:div w:id="712266420">
          <w:marLeft w:val="480"/>
          <w:marRight w:val="0"/>
          <w:marTop w:val="0"/>
          <w:marBottom w:val="0"/>
          <w:divBdr>
            <w:top w:val="none" w:sz="0" w:space="0" w:color="auto"/>
            <w:left w:val="none" w:sz="0" w:space="0" w:color="auto"/>
            <w:bottom w:val="none" w:sz="0" w:space="0" w:color="auto"/>
            <w:right w:val="none" w:sz="0" w:space="0" w:color="auto"/>
          </w:divBdr>
        </w:div>
        <w:div w:id="841166581">
          <w:marLeft w:val="480"/>
          <w:marRight w:val="0"/>
          <w:marTop w:val="0"/>
          <w:marBottom w:val="0"/>
          <w:divBdr>
            <w:top w:val="none" w:sz="0" w:space="0" w:color="auto"/>
            <w:left w:val="none" w:sz="0" w:space="0" w:color="auto"/>
            <w:bottom w:val="none" w:sz="0" w:space="0" w:color="auto"/>
            <w:right w:val="none" w:sz="0" w:space="0" w:color="auto"/>
          </w:divBdr>
        </w:div>
        <w:div w:id="1022122897">
          <w:marLeft w:val="480"/>
          <w:marRight w:val="0"/>
          <w:marTop w:val="0"/>
          <w:marBottom w:val="0"/>
          <w:divBdr>
            <w:top w:val="none" w:sz="0" w:space="0" w:color="auto"/>
            <w:left w:val="none" w:sz="0" w:space="0" w:color="auto"/>
            <w:bottom w:val="none" w:sz="0" w:space="0" w:color="auto"/>
            <w:right w:val="none" w:sz="0" w:space="0" w:color="auto"/>
          </w:divBdr>
        </w:div>
        <w:div w:id="1048799634">
          <w:marLeft w:val="480"/>
          <w:marRight w:val="0"/>
          <w:marTop w:val="0"/>
          <w:marBottom w:val="0"/>
          <w:divBdr>
            <w:top w:val="none" w:sz="0" w:space="0" w:color="auto"/>
            <w:left w:val="none" w:sz="0" w:space="0" w:color="auto"/>
            <w:bottom w:val="none" w:sz="0" w:space="0" w:color="auto"/>
            <w:right w:val="none" w:sz="0" w:space="0" w:color="auto"/>
          </w:divBdr>
        </w:div>
        <w:div w:id="1134448257">
          <w:marLeft w:val="480"/>
          <w:marRight w:val="0"/>
          <w:marTop w:val="0"/>
          <w:marBottom w:val="0"/>
          <w:divBdr>
            <w:top w:val="none" w:sz="0" w:space="0" w:color="auto"/>
            <w:left w:val="none" w:sz="0" w:space="0" w:color="auto"/>
            <w:bottom w:val="none" w:sz="0" w:space="0" w:color="auto"/>
            <w:right w:val="none" w:sz="0" w:space="0" w:color="auto"/>
          </w:divBdr>
        </w:div>
        <w:div w:id="1212038943">
          <w:marLeft w:val="480"/>
          <w:marRight w:val="0"/>
          <w:marTop w:val="0"/>
          <w:marBottom w:val="0"/>
          <w:divBdr>
            <w:top w:val="none" w:sz="0" w:space="0" w:color="auto"/>
            <w:left w:val="none" w:sz="0" w:space="0" w:color="auto"/>
            <w:bottom w:val="none" w:sz="0" w:space="0" w:color="auto"/>
            <w:right w:val="none" w:sz="0" w:space="0" w:color="auto"/>
          </w:divBdr>
        </w:div>
        <w:div w:id="1324704423">
          <w:marLeft w:val="480"/>
          <w:marRight w:val="0"/>
          <w:marTop w:val="0"/>
          <w:marBottom w:val="0"/>
          <w:divBdr>
            <w:top w:val="none" w:sz="0" w:space="0" w:color="auto"/>
            <w:left w:val="none" w:sz="0" w:space="0" w:color="auto"/>
            <w:bottom w:val="none" w:sz="0" w:space="0" w:color="auto"/>
            <w:right w:val="none" w:sz="0" w:space="0" w:color="auto"/>
          </w:divBdr>
        </w:div>
        <w:div w:id="1355229650">
          <w:marLeft w:val="480"/>
          <w:marRight w:val="0"/>
          <w:marTop w:val="0"/>
          <w:marBottom w:val="0"/>
          <w:divBdr>
            <w:top w:val="none" w:sz="0" w:space="0" w:color="auto"/>
            <w:left w:val="none" w:sz="0" w:space="0" w:color="auto"/>
            <w:bottom w:val="none" w:sz="0" w:space="0" w:color="auto"/>
            <w:right w:val="none" w:sz="0" w:space="0" w:color="auto"/>
          </w:divBdr>
        </w:div>
        <w:div w:id="1757169182">
          <w:marLeft w:val="480"/>
          <w:marRight w:val="0"/>
          <w:marTop w:val="0"/>
          <w:marBottom w:val="0"/>
          <w:divBdr>
            <w:top w:val="none" w:sz="0" w:space="0" w:color="auto"/>
            <w:left w:val="none" w:sz="0" w:space="0" w:color="auto"/>
            <w:bottom w:val="none" w:sz="0" w:space="0" w:color="auto"/>
            <w:right w:val="none" w:sz="0" w:space="0" w:color="auto"/>
          </w:divBdr>
        </w:div>
        <w:div w:id="1763331047">
          <w:marLeft w:val="480"/>
          <w:marRight w:val="0"/>
          <w:marTop w:val="0"/>
          <w:marBottom w:val="0"/>
          <w:divBdr>
            <w:top w:val="none" w:sz="0" w:space="0" w:color="auto"/>
            <w:left w:val="none" w:sz="0" w:space="0" w:color="auto"/>
            <w:bottom w:val="none" w:sz="0" w:space="0" w:color="auto"/>
            <w:right w:val="none" w:sz="0" w:space="0" w:color="auto"/>
          </w:divBdr>
        </w:div>
        <w:div w:id="1881941370">
          <w:marLeft w:val="480"/>
          <w:marRight w:val="0"/>
          <w:marTop w:val="0"/>
          <w:marBottom w:val="0"/>
          <w:divBdr>
            <w:top w:val="none" w:sz="0" w:space="0" w:color="auto"/>
            <w:left w:val="none" w:sz="0" w:space="0" w:color="auto"/>
            <w:bottom w:val="none" w:sz="0" w:space="0" w:color="auto"/>
            <w:right w:val="none" w:sz="0" w:space="0" w:color="auto"/>
          </w:divBdr>
        </w:div>
        <w:div w:id="1898589184">
          <w:marLeft w:val="480"/>
          <w:marRight w:val="0"/>
          <w:marTop w:val="0"/>
          <w:marBottom w:val="0"/>
          <w:divBdr>
            <w:top w:val="none" w:sz="0" w:space="0" w:color="auto"/>
            <w:left w:val="none" w:sz="0" w:space="0" w:color="auto"/>
            <w:bottom w:val="none" w:sz="0" w:space="0" w:color="auto"/>
            <w:right w:val="none" w:sz="0" w:space="0" w:color="auto"/>
          </w:divBdr>
        </w:div>
        <w:div w:id="1967542936">
          <w:marLeft w:val="480"/>
          <w:marRight w:val="0"/>
          <w:marTop w:val="0"/>
          <w:marBottom w:val="0"/>
          <w:divBdr>
            <w:top w:val="none" w:sz="0" w:space="0" w:color="auto"/>
            <w:left w:val="none" w:sz="0" w:space="0" w:color="auto"/>
            <w:bottom w:val="none" w:sz="0" w:space="0" w:color="auto"/>
            <w:right w:val="none" w:sz="0" w:space="0" w:color="auto"/>
          </w:divBdr>
        </w:div>
        <w:div w:id="2095393801">
          <w:marLeft w:val="480"/>
          <w:marRight w:val="0"/>
          <w:marTop w:val="0"/>
          <w:marBottom w:val="0"/>
          <w:divBdr>
            <w:top w:val="none" w:sz="0" w:space="0" w:color="auto"/>
            <w:left w:val="none" w:sz="0" w:space="0" w:color="auto"/>
            <w:bottom w:val="none" w:sz="0" w:space="0" w:color="auto"/>
            <w:right w:val="none" w:sz="0" w:space="0" w:color="auto"/>
          </w:divBdr>
        </w:div>
      </w:divsChild>
    </w:div>
    <w:div w:id="383723168">
      <w:bodyDiv w:val="1"/>
      <w:marLeft w:val="0"/>
      <w:marRight w:val="0"/>
      <w:marTop w:val="0"/>
      <w:marBottom w:val="0"/>
      <w:divBdr>
        <w:top w:val="none" w:sz="0" w:space="0" w:color="auto"/>
        <w:left w:val="none" w:sz="0" w:space="0" w:color="auto"/>
        <w:bottom w:val="none" w:sz="0" w:space="0" w:color="auto"/>
        <w:right w:val="none" w:sz="0" w:space="0" w:color="auto"/>
      </w:divBdr>
    </w:div>
    <w:div w:id="391774538">
      <w:bodyDiv w:val="1"/>
      <w:marLeft w:val="0"/>
      <w:marRight w:val="0"/>
      <w:marTop w:val="0"/>
      <w:marBottom w:val="0"/>
      <w:divBdr>
        <w:top w:val="none" w:sz="0" w:space="0" w:color="auto"/>
        <w:left w:val="none" w:sz="0" w:space="0" w:color="auto"/>
        <w:bottom w:val="none" w:sz="0" w:space="0" w:color="auto"/>
        <w:right w:val="none" w:sz="0" w:space="0" w:color="auto"/>
      </w:divBdr>
      <w:divsChild>
        <w:div w:id="86772694">
          <w:marLeft w:val="480"/>
          <w:marRight w:val="0"/>
          <w:marTop w:val="0"/>
          <w:marBottom w:val="0"/>
          <w:divBdr>
            <w:top w:val="none" w:sz="0" w:space="0" w:color="auto"/>
            <w:left w:val="none" w:sz="0" w:space="0" w:color="auto"/>
            <w:bottom w:val="none" w:sz="0" w:space="0" w:color="auto"/>
            <w:right w:val="none" w:sz="0" w:space="0" w:color="auto"/>
          </w:divBdr>
        </w:div>
        <w:div w:id="108939464">
          <w:marLeft w:val="480"/>
          <w:marRight w:val="0"/>
          <w:marTop w:val="0"/>
          <w:marBottom w:val="0"/>
          <w:divBdr>
            <w:top w:val="none" w:sz="0" w:space="0" w:color="auto"/>
            <w:left w:val="none" w:sz="0" w:space="0" w:color="auto"/>
            <w:bottom w:val="none" w:sz="0" w:space="0" w:color="auto"/>
            <w:right w:val="none" w:sz="0" w:space="0" w:color="auto"/>
          </w:divBdr>
        </w:div>
        <w:div w:id="210385788">
          <w:marLeft w:val="480"/>
          <w:marRight w:val="0"/>
          <w:marTop w:val="0"/>
          <w:marBottom w:val="0"/>
          <w:divBdr>
            <w:top w:val="none" w:sz="0" w:space="0" w:color="auto"/>
            <w:left w:val="none" w:sz="0" w:space="0" w:color="auto"/>
            <w:bottom w:val="none" w:sz="0" w:space="0" w:color="auto"/>
            <w:right w:val="none" w:sz="0" w:space="0" w:color="auto"/>
          </w:divBdr>
        </w:div>
        <w:div w:id="234973060">
          <w:marLeft w:val="480"/>
          <w:marRight w:val="0"/>
          <w:marTop w:val="0"/>
          <w:marBottom w:val="0"/>
          <w:divBdr>
            <w:top w:val="none" w:sz="0" w:space="0" w:color="auto"/>
            <w:left w:val="none" w:sz="0" w:space="0" w:color="auto"/>
            <w:bottom w:val="none" w:sz="0" w:space="0" w:color="auto"/>
            <w:right w:val="none" w:sz="0" w:space="0" w:color="auto"/>
          </w:divBdr>
        </w:div>
        <w:div w:id="426970099">
          <w:marLeft w:val="480"/>
          <w:marRight w:val="0"/>
          <w:marTop w:val="0"/>
          <w:marBottom w:val="0"/>
          <w:divBdr>
            <w:top w:val="none" w:sz="0" w:space="0" w:color="auto"/>
            <w:left w:val="none" w:sz="0" w:space="0" w:color="auto"/>
            <w:bottom w:val="none" w:sz="0" w:space="0" w:color="auto"/>
            <w:right w:val="none" w:sz="0" w:space="0" w:color="auto"/>
          </w:divBdr>
        </w:div>
        <w:div w:id="1113209323">
          <w:marLeft w:val="480"/>
          <w:marRight w:val="0"/>
          <w:marTop w:val="0"/>
          <w:marBottom w:val="0"/>
          <w:divBdr>
            <w:top w:val="none" w:sz="0" w:space="0" w:color="auto"/>
            <w:left w:val="none" w:sz="0" w:space="0" w:color="auto"/>
            <w:bottom w:val="none" w:sz="0" w:space="0" w:color="auto"/>
            <w:right w:val="none" w:sz="0" w:space="0" w:color="auto"/>
          </w:divBdr>
        </w:div>
        <w:div w:id="1178352860">
          <w:marLeft w:val="480"/>
          <w:marRight w:val="0"/>
          <w:marTop w:val="0"/>
          <w:marBottom w:val="0"/>
          <w:divBdr>
            <w:top w:val="none" w:sz="0" w:space="0" w:color="auto"/>
            <w:left w:val="none" w:sz="0" w:space="0" w:color="auto"/>
            <w:bottom w:val="none" w:sz="0" w:space="0" w:color="auto"/>
            <w:right w:val="none" w:sz="0" w:space="0" w:color="auto"/>
          </w:divBdr>
        </w:div>
        <w:div w:id="1203520455">
          <w:marLeft w:val="480"/>
          <w:marRight w:val="0"/>
          <w:marTop w:val="0"/>
          <w:marBottom w:val="0"/>
          <w:divBdr>
            <w:top w:val="none" w:sz="0" w:space="0" w:color="auto"/>
            <w:left w:val="none" w:sz="0" w:space="0" w:color="auto"/>
            <w:bottom w:val="none" w:sz="0" w:space="0" w:color="auto"/>
            <w:right w:val="none" w:sz="0" w:space="0" w:color="auto"/>
          </w:divBdr>
        </w:div>
        <w:div w:id="1226258670">
          <w:marLeft w:val="480"/>
          <w:marRight w:val="0"/>
          <w:marTop w:val="0"/>
          <w:marBottom w:val="0"/>
          <w:divBdr>
            <w:top w:val="none" w:sz="0" w:space="0" w:color="auto"/>
            <w:left w:val="none" w:sz="0" w:space="0" w:color="auto"/>
            <w:bottom w:val="none" w:sz="0" w:space="0" w:color="auto"/>
            <w:right w:val="none" w:sz="0" w:space="0" w:color="auto"/>
          </w:divBdr>
        </w:div>
        <w:div w:id="1256598209">
          <w:marLeft w:val="480"/>
          <w:marRight w:val="0"/>
          <w:marTop w:val="0"/>
          <w:marBottom w:val="0"/>
          <w:divBdr>
            <w:top w:val="none" w:sz="0" w:space="0" w:color="auto"/>
            <w:left w:val="none" w:sz="0" w:space="0" w:color="auto"/>
            <w:bottom w:val="none" w:sz="0" w:space="0" w:color="auto"/>
            <w:right w:val="none" w:sz="0" w:space="0" w:color="auto"/>
          </w:divBdr>
        </w:div>
        <w:div w:id="1304432763">
          <w:marLeft w:val="480"/>
          <w:marRight w:val="0"/>
          <w:marTop w:val="0"/>
          <w:marBottom w:val="0"/>
          <w:divBdr>
            <w:top w:val="none" w:sz="0" w:space="0" w:color="auto"/>
            <w:left w:val="none" w:sz="0" w:space="0" w:color="auto"/>
            <w:bottom w:val="none" w:sz="0" w:space="0" w:color="auto"/>
            <w:right w:val="none" w:sz="0" w:space="0" w:color="auto"/>
          </w:divBdr>
        </w:div>
        <w:div w:id="1366448170">
          <w:marLeft w:val="480"/>
          <w:marRight w:val="0"/>
          <w:marTop w:val="0"/>
          <w:marBottom w:val="0"/>
          <w:divBdr>
            <w:top w:val="none" w:sz="0" w:space="0" w:color="auto"/>
            <w:left w:val="none" w:sz="0" w:space="0" w:color="auto"/>
            <w:bottom w:val="none" w:sz="0" w:space="0" w:color="auto"/>
            <w:right w:val="none" w:sz="0" w:space="0" w:color="auto"/>
          </w:divBdr>
        </w:div>
        <w:div w:id="1659457437">
          <w:marLeft w:val="480"/>
          <w:marRight w:val="0"/>
          <w:marTop w:val="0"/>
          <w:marBottom w:val="0"/>
          <w:divBdr>
            <w:top w:val="none" w:sz="0" w:space="0" w:color="auto"/>
            <w:left w:val="none" w:sz="0" w:space="0" w:color="auto"/>
            <w:bottom w:val="none" w:sz="0" w:space="0" w:color="auto"/>
            <w:right w:val="none" w:sz="0" w:space="0" w:color="auto"/>
          </w:divBdr>
        </w:div>
      </w:divsChild>
    </w:div>
    <w:div w:id="394163378">
      <w:bodyDiv w:val="1"/>
      <w:marLeft w:val="0"/>
      <w:marRight w:val="0"/>
      <w:marTop w:val="0"/>
      <w:marBottom w:val="0"/>
      <w:divBdr>
        <w:top w:val="none" w:sz="0" w:space="0" w:color="auto"/>
        <w:left w:val="none" w:sz="0" w:space="0" w:color="auto"/>
        <w:bottom w:val="none" w:sz="0" w:space="0" w:color="auto"/>
        <w:right w:val="none" w:sz="0" w:space="0" w:color="auto"/>
      </w:divBdr>
      <w:divsChild>
        <w:div w:id="26568242">
          <w:marLeft w:val="480"/>
          <w:marRight w:val="0"/>
          <w:marTop w:val="0"/>
          <w:marBottom w:val="0"/>
          <w:divBdr>
            <w:top w:val="none" w:sz="0" w:space="0" w:color="auto"/>
            <w:left w:val="none" w:sz="0" w:space="0" w:color="auto"/>
            <w:bottom w:val="none" w:sz="0" w:space="0" w:color="auto"/>
            <w:right w:val="none" w:sz="0" w:space="0" w:color="auto"/>
          </w:divBdr>
        </w:div>
        <w:div w:id="47460653">
          <w:marLeft w:val="480"/>
          <w:marRight w:val="0"/>
          <w:marTop w:val="0"/>
          <w:marBottom w:val="0"/>
          <w:divBdr>
            <w:top w:val="none" w:sz="0" w:space="0" w:color="auto"/>
            <w:left w:val="none" w:sz="0" w:space="0" w:color="auto"/>
            <w:bottom w:val="none" w:sz="0" w:space="0" w:color="auto"/>
            <w:right w:val="none" w:sz="0" w:space="0" w:color="auto"/>
          </w:divBdr>
        </w:div>
        <w:div w:id="71897006">
          <w:marLeft w:val="480"/>
          <w:marRight w:val="0"/>
          <w:marTop w:val="0"/>
          <w:marBottom w:val="0"/>
          <w:divBdr>
            <w:top w:val="none" w:sz="0" w:space="0" w:color="auto"/>
            <w:left w:val="none" w:sz="0" w:space="0" w:color="auto"/>
            <w:bottom w:val="none" w:sz="0" w:space="0" w:color="auto"/>
            <w:right w:val="none" w:sz="0" w:space="0" w:color="auto"/>
          </w:divBdr>
        </w:div>
        <w:div w:id="263651947">
          <w:marLeft w:val="480"/>
          <w:marRight w:val="0"/>
          <w:marTop w:val="0"/>
          <w:marBottom w:val="0"/>
          <w:divBdr>
            <w:top w:val="none" w:sz="0" w:space="0" w:color="auto"/>
            <w:left w:val="none" w:sz="0" w:space="0" w:color="auto"/>
            <w:bottom w:val="none" w:sz="0" w:space="0" w:color="auto"/>
            <w:right w:val="none" w:sz="0" w:space="0" w:color="auto"/>
          </w:divBdr>
        </w:div>
        <w:div w:id="353701309">
          <w:marLeft w:val="480"/>
          <w:marRight w:val="0"/>
          <w:marTop w:val="0"/>
          <w:marBottom w:val="0"/>
          <w:divBdr>
            <w:top w:val="none" w:sz="0" w:space="0" w:color="auto"/>
            <w:left w:val="none" w:sz="0" w:space="0" w:color="auto"/>
            <w:bottom w:val="none" w:sz="0" w:space="0" w:color="auto"/>
            <w:right w:val="none" w:sz="0" w:space="0" w:color="auto"/>
          </w:divBdr>
        </w:div>
        <w:div w:id="356351439">
          <w:marLeft w:val="480"/>
          <w:marRight w:val="0"/>
          <w:marTop w:val="0"/>
          <w:marBottom w:val="0"/>
          <w:divBdr>
            <w:top w:val="none" w:sz="0" w:space="0" w:color="auto"/>
            <w:left w:val="none" w:sz="0" w:space="0" w:color="auto"/>
            <w:bottom w:val="none" w:sz="0" w:space="0" w:color="auto"/>
            <w:right w:val="none" w:sz="0" w:space="0" w:color="auto"/>
          </w:divBdr>
        </w:div>
        <w:div w:id="475032196">
          <w:marLeft w:val="480"/>
          <w:marRight w:val="0"/>
          <w:marTop w:val="0"/>
          <w:marBottom w:val="0"/>
          <w:divBdr>
            <w:top w:val="none" w:sz="0" w:space="0" w:color="auto"/>
            <w:left w:val="none" w:sz="0" w:space="0" w:color="auto"/>
            <w:bottom w:val="none" w:sz="0" w:space="0" w:color="auto"/>
            <w:right w:val="none" w:sz="0" w:space="0" w:color="auto"/>
          </w:divBdr>
        </w:div>
        <w:div w:id="487865605">
          <w:marLeft w:val="480"/>
          <w:marRight w:val="0"/>
          <w:marTop w:val="0"/>
          <w:marBottom w:val="0"/>
          <w:divBdr>
            <w:top w:val="none" w:sz="0" w:space="0" w:color="auto"/>
            <w:left w:val="none" w:sz="0" w:space="0" w:color="auto"/>
            <w:bottom w:val="none" w:sz="0" w:space="0" w:color="auto"/>
            <w:right w:val="none" w:sz="0" w:space="0" w:color="auto"/>
          </w:divBdr>
        </w:div>
        <w:div w:id="505366139">
          <w:marLeft w:val="480"/>
          <w:marRight w:val="0"/>
          <w:marTop w:val="0"/>
          <w:marBottom w:val="0"/>
          <w:divBdr>
            <w:top w:val="none" w:sz="0" w:space="0" w:color="auto"/>
            <w:left w:val="none" w:sz="0" w:space="0" w:color="auto"/>
            <w:bottom w:val="none" w:sz="0" w:space="0" w:color="auto"/>
            <w:right w:val="none" w:sz="0" w:space="0" w:color="auto"/>
          </w:divBdr>
        </w:div>
        <w:div w:id="725185016">
          <w:marLeft w:val="480"/>
          <w:marRight w:val="0"/>
          <w:marTop w:val="0"/>
          <w:marBottom w:val="0"/>
          <w:divBdr>
            <w:top w:val="none" w:sz="0" w:space="0" w:color="auto"/>
            <w:left w:val="none" w:sz="0" w:space="0" w:color="auto"/>
            <w:bottom w:val="none" w:sz="0" w:space="0" w:color="auto"/>
            <w:right w:val="none" w:sz="0" w:space="0" w:color="auto"/>
          </w:divBdr>
        </w:div>
        <w:div w:id="762729261">
          <w:marLeft w:val="480"/>
          <w:marRight w:val="0"/>
          <w:marTop w:val="0"/>
          <w:marBottom w:val="0"/>
          <w:divBdr>
            <w:top w:val="none" w:sz="0" w:space="0" w:color="auto"/>
            <w:left w:val="none" w:sz="0" w:space="0" w:color="auto"/>
            <w:bottom w:val="none" w:sz="0" w:space="0" w:color="auto"/>
            <w:right w:val="none" w:sz="0" w:space="0" w:color="auto"/>
          </w:divBdr>
        </w:div>
        <w:div w:id="831261353">
          <w:marLeft w:val="480"/>
          <w:marRight w:val="0"/>
          <w:marTop w:val="0"/>
          <w:marBottom w:val="0"/>
          <w:divBdr>
            <w:top w:val="none" w:sz="0" w:space="0" w:color="auto"/>
            <w:left w:val="none" w:sz="0" w:space="0" w:color="auto"/>
            <w:bottom w:val="none" w:sz="0" w:space="0" w:color="auto"/>
            <w:right w:val="none" w:sz="0" w:space="0" w:color="auto"/>
          </w:divBdr>
        </w:div>
        <w:div w:id="852453679">
          <w:marLeft w:val="480"/>
          <w:marRight w:val="0"/>
          <w:marTop w:val="0"/>
          <w:marBottom w:val="0"/>
          <w:divBdr>
            <w:top w:val="none" w:sz="0" w:space="0" w:color="auto"/>
            <w:left w:val="none" w:sz="0" w:space="0" w:color="auto"/>
            <w:bottom w:val="none" w:sz="0" w:space="0" w:color="auto"/>
            <w:right w:val="none" w:sz="0" w:space="0" w:color="auto"/>
          </w:divBdr>
        </w:div>
        <w:div w:id="934702840">
          <w:marLeft w:val="480"/>
          <w:marRight w:val="0"/>
          <w:marTop w:val="0"/>
          <w:marBottom w:val="0"/>
          <w:divBdr>
            <w:top w:val="none" w:sz="0" w:space="0" w:color="auto"/>
            <w:left w:val="none" w:sz="0" w:space="0" w:color="auto"/>
            <w:bottom w:val="none" w:sz="0" w:space="0" w:color="auto"/>
            <w:right w:val="none" w:sz="0" w:space="0" w:color="auto"/>
          </w:divBdr>
        </w:div>
        <w:div w:id="958994545">
          <w:marLeft w:val="480"/>
          <w:marRight w:val="0"/>
          <w:marTop w:val="0"/>
          <w:marBottom w:val="0"/>
          <w:divBdr>
            <w:top w:val="none" w:sz="0" w:space="0" w:color="auto"/>
            <w:left w:val="none" w:sz="0" w:space="0" w:color="auto"/>
            <w:bottom w:val="none" w:sz="0" w:space="0" w:color="auto"/>
            <w:right w:val="none" w:sz="0" w:space="0" w:color="auto"/>
          </w:divBdr>
        </w:div>
        <w:div w:id="1003509430">
          <w:marLeft w:val="480"/>
          <w:marRight w:val="0"/>
          <w:marTop w:val="0"/>
          <w:marBottom w:val="0"/>
          <w:divBdr>
            <w:top w:val="none" w:sz="0" w:space="0" w:color="auto"/>
            <w:left w:val="none" w:sz="0" w:space="0" w:color="auto"/>
            <w:bottom w:val="none" w:sz="0" w:space="0" w:color="auto"/>
            <w:right w:val="none" w:sz="0" w:space="0" w:color="auto"/>
          </w:divBdr>
        </w:div>
        <w:div w:id="1169951697">
          <w:marLeft w:val="480"/>
          <w:marRight w:val="0"/>
          <w:marTop w:val="0"/>
          <w:marBottom w:val="0"/>
          <w:divBdr>
            <w:top w:val="none" w:sz="0" w:space="0" w:color="auto"/>
            <w:left w:val="none" w:sz="0" w:space="0" w:color="auto"/>
            <w:bottom w:val="none" w:sz="0" w:space="0" w:color="auto"/>
            <w:right w:val="none" w:sz="0" w:space="0" w:color="auto"/>
          </w:divBdr>
        </w:div>
        <w:div w:id="1416591242">
          <w:marLeft w:val="480"/>
          <w:marRight w:val="0"/>
          <w:marTop w:val="0"/>
          <w:marBottom w:val="0"/>
          <w:divBdr>
            <w:top w:val="none" w:sz="0" w:space="0" w:color="auto"/>
            <w:left w:val="none" w:sz="0" w:space="0" w:color="auto"/>
            <w:bottom w:val="none" w:sz="0" w:space="0" w:color="auto"/>
            <w:right w:val="none" w:sz="0" w:space="0" w:color="auto"/>
          </w:divBdr>
        </w:div>
        <w:div w:id="1473517194">
          <w:marLeft w:val="480"/>
          <w:marRight w:val="0"/>
          <w:marTop w:val="0"/>
          <w:marBottom w:val="0"/>
          <w:divBdr>
            <w:top w:val="none" w:sz="0" w:space="0" w:color="auto"/>
            <w:left w:val="none" w:sz="0" w:space="0" w:color="auto"/>
            <w:bottom w:val="none" w:sz="0" w:space="0" w:color="auto"/>
            <w:right w:val="none" w:sz="0" w:space="0" w:color="auto"/>
          </w:divBdr>
        </w:div>
        <w:div w:id="1531796808">
          <w:marLeft w:val="480"/>
          <w:marRight w:val="0"/>
          <w:marTop w:val="0"/>
          <w:marBottom w:val="0"/>
          <w:divBdr>
            <w:top w:val="none" w:sz="0" w:space="0" w:color="auto"/>
            <w:left w:val="none" w:sz="0" w:space="0" w:color="auto"/>
            <w:bottom w:val="none" w:sz="0" w:space="0" w:color="auto"/>
            <w:right w:val="none" w:sz="0" w:space="0" w:color="auto"/>
          </w:divBdr>
        </w:div>
        <w:div w:id="1813059768">
          <w:marLeft w:val="480"/>
          <w:marRight w:val="0"/>
          <w:marTop w:val="0"/>
          <w:marBottom w:val="0"/>
          <w:divBdr>
            <w:top w:val="none" w:sz="0" w:space="0" w:color="auto"/>
            <w:left w:val="none" w:sz="0" w:space="0" w:color="auto"/>
            <w:bottom w:val="none" w:sz="0" w:space="0" w:color="auto"/>
            <w:right w:val="none" w:sz="0" w:space="0" w:color="auto"/>
          </w:divBdr>
        </w:div>
        <w:div w:id="1862277623">
          <w:marLeft w:val="480"/>
          <w:marRight w:val="0"/>
          <w:marTop w:val="0"/>
          <w:marBottom w:val="0"/>
          <w:divBdr>
            <w:top w:val="none" w:sz="0" w:space="0" w:color="auto"/>
            <w:left w:val="none" w:sz="0" w:space="0" w:color="auto"/>
            <w:bottom w:val="none" w:sz="0" w:space="0" w:color="auto"/>
            <w:right w:val="none" w:sz="0" w:space="0" w:color="auto"/>
          </w:divBdr>
        </w:div>
        <w:div w:id="1958565581">
          <w:marLeft w:val="480"/>
          <w:marRight w:val="0"/>
          <w:marTop w:val="0"/>
          <w:marBottom w:val="0"/>
          <w:divBdr>
            <w:top w:val="none" w:sz="0" w:space="0" w:color="auto"/>
            <w:left w:val="none" w:sz="0" w:space="0" w:color="auto"/>
            <w:bottom w:val="none" w:sz="0" w:space="0" w:color="auto"/>
            <w:right w:val="none" w:sz="0" w:space="0" w:color="auto"/>
          </w:divBdr>
        </w:div>
        <w:div w:id="2120686504">
          <w:marLeft w:val="480"/>
          <w:marRight w:val="0"/>
          <w:marTop w:val="0"/>
          <w:marBottom w:val="0"/>
          <w:divBdr>
            <w:top w:val="none" w:sz="0" w:space="0" w:color="auto"/>
            <w:left w:val="none" w:sz="0" w:space="0" w:color="auto"/>
            <w:bottom w:val="none" w:sz="0" w:space="0" w:color="auto"/>
            <w:right w:val="none" w:sz="0" w:space="0" w:color="auto"/>
          </w:divBdr>
        </w:div>
      </w:divsChild>
    </w:div>
    <w:div w:id="410156230">
      <w:bodyDiv w:val="1"/>
      <w:marLeft w:val="0"/>
      <w:marRight w:val="0"/>
      <w:marTop w:val="0"/>
      <w:marBottom w:val="0"/>
      <w:divBdr>
        <w:top w:val="none" w:sz="0" w:space="0" w:color="auto"/>
        <w:left w:val="none" w:sz="0" w:space="0" w:color="auto"/>
        <w:bottom w:val="none" w:sz="0" w:space="0" w:color="auto"/>
        <w:right w:val="none" w:sz="0" w:space="0" w:color="auto"/>
      </w:divBdr>
      <w:divsChild>
        <w:div w:id="38477023">
          <w:marLeft w:val="480"/>
          <w:marRight w:val="0"/>
          <w:marTop w:val="0"/>
          <w:marBottom w:val="0"/>
          <w:divBdr>
            <w:top w:val="none" w:sz="0" w:space="0" w:color="auto"/>
            <w:left w:val="none" w:sz="0" w:space="0" w:color="auto"/>
            <w:bottom w:val="none" w:sz="0" w:space="0" w:color="auto"/>
            <w:right w:val="none" w:sz="0" w:space="0" w:color="auto"/>
          </w:divBdr>
        </w:div>
        <w:div w:id="66539677">
          <w:marLeft w:val="480"/>
          <w:marRight w:val="0"/>
          <w:marTop w:val="0"/>
          <w:marBottom w:val="0"/>
          <w:divBdr>
            <w:top w:val="none" w:sz="0" w:space="0" w:color="auto"/>
            <w:left w:val="none" w:sz="0" w:space="0" w:color="auto"/>
            <w:bottom w:val="none" w:sz="0" w:space="0" w:color="auto"/>
            <w:right w:val="none" w:sz="0" w:space="0" w:color="auto"/>
          </w:divBdr>
        </w:div>
        <w:div w:id="66615344">
          <w:marLeft w:val="480"/>
          <w:marRight w:val="0"/>
          <w:marTop w:val="0"/>
          <w:marBottom w:val="0"/>
          <w:divBdr>
            <w:top w:val="none" w:sz="0" w:space="0" w:color="auto"/>
            <w:left w:val="none" w:sz="0" w:space="0" w:color="auto"/>
            <w:bottom w:val="none" w:sz="0" w:space="0" w:color="auto"/>
            <w:right w:val="none" w:sz="0" w:space="0" w:color="auto"/>
          </w:divBdr>
        </w:div>
        <w:div w:id="87896623">
          <w:marLeft w:val="480"/>
          <w:marRight w:val="0"/>
          <w:marTop w:val="0"/>
          <w:marBottom w:val="0"/>
          <w:divBdr>
            <w:top w:val="none" w:sz="0" w:space="0" w:color="auto"/>
            <w:left w:val="none" w:sz="0" w:space="0" w:color="auto"/>
            <w:bottom w:val="none" w:sz="0" w:space="0" w:color="auto"/>
            <w:right w:val="none" w:sz="0" w:space="0" w:color="auto"/>
          </w:divBdr>
        </w:div>
        <w:div w:id="113135992">
          <w:marLeft w:val="480"/>
          <w:marRight w:val="0"/>
          <w:marTop w:val="0"/>
          <w:marBottom w:val="0"/>
          <w:divBdr>
            <w:top w:val="none" w:sz="0" w:space="0" w:color="auto"/>
            <w:left w:val="none" w:sz="0" w:space="0" w:color="auto"/>
            <w:bottom w:val="none" w:sz="0" w:space="0" w:color="auto"/>
            <w:right w:val="none" w:sz="0" w:space="0" w:color="auto"/>
          </w:divBdr>
        </w:div>
        <w:div w:id="130758738">
          <w:marLeft w:val="480"/>
          <w:marRight w:val="0"/>
          <w:marTop w:val="0"/>
          <w:marBottom w:val="0"/>
          <w:divBdr>
            <w:top w:val="none" w:sz="0" w:space="0" w:color="auto"/>
            <w:left w:val="none" w:sz="0" w:space="0" w:color="auto"/>
            <w:bottom w:val="none" w:sz="0" w:space="0" w:color="auto"/>
            <w:right w:val="none" w:sz="0" w:space="0" w:color="auto"/>
          </w:divBdr>
        </w:div>
        <w:div w:id="270820888">
          <w:marLeft w:val="480"/>
          <w:marRight w:val="0"/>
          <w:marTop w:val="0"/>
          <w:marBottom w:val="0"/>
          <w:divBdr>
            <w:top w:val="none" w:sz="0" w:space="0" w:color="auto"/>
            <w:left w:val="none" w:sz="0" w:space="0" w:color="auto"/>
            <w:bottom w:val="none" w:sz="0" w:space="0" w:color="auto"/>
            <w:right w:val="none" w:sz="0" w:space="0" w:color="auto"/>
          </w:divBdr>
        </w:div>
        <w:div w:id="351036648">
          <w:marLeft w:val="480"/>
          <w:marRight w:val="0"/>
          <w:marTop w:val="0"/>
          <w:marBottom w:val="0"/>
          <w:divBdr>
            <w:top w:val="none" w:sz="0" w:space="0" w:color="auto"/>
            <w:left w:val="none" w:sz="0" w:space="0" w:color="auto"/>
            <w:bottom w:val="none" w:sz="0" w:space="0" w:color="auto"/>
            <w:right w:val="none" w:sz="0" w:space="0" w:color="auto"/>
          </w:divBdr>
        </w:div>
        <w:div w:id="648707561">
          <w:marLeft w:val="480"/>
          <w:marRight w:val="0"/>
          <w:marTop w:val="0"/>
          <w:marBottom w:val="0"/>
          <w:divBdr>
            <w:top w:val="none" w:sz="0" w:space="0" w:color="auto"/>
            <w:left w:val="none" w:sz="0" w:space="0" w:color="auto"/>
            <w:bottom w:val="none" w:sz="0" w:space="0" w:color="auto"/>
            <w:right w:val="none" w:sz="0" w:space="0" w:color="auto"/>
          </w:divBdr>
        </w:div>
        <w:div w:id="749086698">
          <w:marLeft w:val="480"/>
          <w:marRight w:val="0"/>
          <w:marTop w:val="0"/>
          <w:marBottom w:val="0"/>
          <w:divBdr>
            <w:top w:val="none" w:sz="0" w:space="0" w:color="auto"/>
            <w:left w:val="none" w:sz="0" w:space="0" w:color="auto"/>
            <w:bottom w:val="none" w:sz="0" w:space="0" w:color="auto"/>
            <w:right w:val="none" w:sz="0" w:space="0" w:color="auto"/>
          </w:divBdr>
        </w:div>
        <w:div w:id="804002985">
          <w:marLeft w:val="480"/>
          <w:marRight w:val="0"/>
          <w:marTop w:val="0"/>
          <w:marBottom w:val="0"/>
          <w:divBdr>
            <w:top w:val="none" w:sz="0" w:space="0" w:color="auto"/>
            <w:left w:val="none" w:sz="0" w:space="0" w:color="auto"/>
            <w:bottom w:val="none" w:sz="0" w:space="0" w:color="auto"/>
            <w:right w:val="none" w:sz="0" w:space="0" w:color="auto"/>
          </w:divBdr>
        </w:div>
        <w:div w:id="845901555">
          <w:marLeft w:val="480"/>
          <w:marRight w:val="0"/>
          <w:marTop w:val="0"/>
          <w:marBottom w:val="0"/>
          <w:divBdr>
            <w:top w:val="none" w:sz="0" w:space="0" w:color="auto"/>
            <w:left w:val="none" w:sz="0" w:space="0" w:color="auto"/>
            <w:bottom w:val="none" w:sz="0" w:space="0" w:color="auto"/>
            <w:right w:val="none" w:sz="0" w:space="0" w:color="auto"/>
          </w:divBdr>
        </w:div>
        <w:div w:id="916985503">
          <w:marLeft w:val="480"/>
          <w:marRight w:val="0"/>
          <w:marTop w:val="0"/>
          <w:marBottom w:val="0"/>
          <w:divBdr>
            <w:top w:val="none" w:sz="0" w:space="0" w:color="auto"/>
            <w:left w:val="none" w:sz="0" w:space="0" w:color="auto"/>
            <w:bottom w:val="none" w:sz="0" w:space="0" w:color="auto"/>
            <w:right w:val="none" w:sz="0" w:space="0" w:color="auto"/>
          </w:divBdr>
        </w:div>
        <w:div w:id="1036470039">
          <w:marLeft w:val="480"/>
          <w:marRight w:val="0"/>
          <w:marTop w:val="0"/>
          <w:marBottom w:val="0"/>
          <w:divBdr>
            <w:top w:val="none" w:sz="0" w:space="0" w:color="auto"/>
            <w:left w:val="none" w:sz="0" w:space="0" w:color="auto"/>
            <w:bottom w:val="none" w:sz="0" w:space="0" w:color="auto"/>
            <w:right w:val="none" w:sz="0" w:space="0" w:color="auto"/>
          </w:divBdr>
        </w:div>
        <w:div w:id="1090740531">
          <w:marLeft w:val="480"/>
          <w:marRight w:val="0"/>
          <w:marTop w:val="0"/>
          <w:marBottom w:val="0"/>
          <w:divBdr>
            <w:top w:val="none" w:sz="0" w:space="0" w:color="auto"/>
            <w:left w:val="none" w:sz="0" w:space="0" w:color="auto"/>
            <w:bottom w:val="none" w:sz="0" w:space="0" w:color="auto"/>
            <w:right w:val="none" w:sz="0" w:space="0" w:color="auto"/>
          </w:divBdr>
        </w:div>
        <w:div w:id="1161969277">
          <w:marLeft w:val="480"/>
          <w:marRight w:val="0"/>
          <w:marTop w:val="0"/>
          <w:marBottom w:val="0"/>
          <w:divBdr>
            <w:top w:val="none" w:sz="0" w:space="0" w:color="auto"/>
            <w:left w:val="none" w:sz="0" w:space="0" w:color="auto"/>
            <w:bottom w:val="none" w:sz="0" w:space="0" w:color="auto"/>
            <w:right w:val="none" w:sz="0" w:space="0" w:color="auto"/>
          </w:divBdr>
        </w:div>
        <w:div w:id="1236742098">
          <w:marLeft w:val="480"/>
          <w:marRight w:val="0"/>
          <w:marTop w:val="0"/>
          <w:marBottom w:val="0"/>
          <w:divBdr>
            <w:top w:val="none" w:sz="0" w:space="0" w:color="auto"/>
            <w:left w:val="none" w:sz="0" w:space="0" w:color="auto"/>
            <w:bottom w:val="none" w:sz="0" w:space="0" w:color="auto"/>
            <w:right w:val="none" w:sz="0" w:space="0" w:color="auto"/>
          </w:divBdr>
        </w:div>
        <w:div w:id="1330015039">
          <w:marLeft w:val="480"/>
          <w:marRight w:val="0"/>
          <w:marTop w:val="0"/>
          <w:marBottom w:val="0"/>
          <w:divBdr>
            <w:top w:val="none" w:sz="0" w:space="0" w:color="auto"/>
            <w:left w:val="none" w:sz="0" w:space="0" w:color="auto"/>
            <w:bottom w:val="none" w:sz="0" w:space="0" w:color="auto"/>
            <w:right w:val="none" w:sz="0" w:space="0" w:color="auto"/>
          </w:divBdr>
        </w:div>
        <w:div w:id="1370257202">
          <w:marLeft w:val="480"/>
          <w:marRight w:val="0"/>
          <w:marTop w:val="0"/>
          <w:marBottom w:val="0"/>
          <w:divBdr>
            <w:top w:val="none" w:sz="0" w:space="0" w:color="auto"/>
            <w:left w:val="none" w:sz="0" w:space="0" w:color="auto"/>
            <w:bottom w:val="none" w:sz="0" w:space="0" w:color="auto"/>
            <w:right w:val="none" w:sz="0" w:space="0" w:color="auto"/>
          </w:divBdr>
        </w:div>
        <w:div w:id="1567842840">
          <w:marLeft w:val="480"/>
          <w:marRight w:val="0"/>
          <w:marTop w:val="0"/>
          <w:marBottom w:val="0"/>
          <w:divBdr>
            <w:top w:val="none" w:sz="0" w:space="0" w:color="auto"/>
            <w:left w:val="none" w:sz="0" w:space="0" w:color="auto"/>
            <w:bottom w:val="none" w:sz="0" w:space="0" w:color="auto"/>
            <w:right w:val="none" w:sz="0" w:space="0" w:color="auto"/>
          </w:divBdr>
        </w:div>
        <w:div w:id="1609968155">
          <w:marLeft w:val="480"/>
          <w:marRight w:val="0"/>
          <w:marTop w:val="0"/>
          <w:marBottom w:val="0"/>
          <w:divBdr>
            <w:top w:val="none" w:sz="0" w:space="0" w:color="auto"/>
            <w:left w:val="none" w:sz="0" w:space="0" w:color="auto"/>
            <w:bottom w:val="none" w:sz="0" w:space="0" w:color="auto"/>
            <w:right w:val="none" w:sz="0" w:space="0" w:color="auto"/>
          </w:divBdr>
        </w:div>
        <w:div w:id="1653096689">
          <w:marLeft w:val="480"/>
          <w:marRight w:val="0"/>
          <w:marTop w:val="0"/>
          <w:marBottom w:val="0"/>
          <w:divBdr>
            <w:top w:val="none" w:sz="0" w:space="0" w:color="auto"/>
            <w:left w:val="none" w:sz="0" w:space="0" w:color="auto"/>
            <w:bottom w:val="none" w:sz="0" w:space="0" w:color="auto"/>
            <w:right w:val="none" w:sz="0" w:space="0" w:color="auto"/>
          </w:divBdr>
        </w:div>
        <w:div w:id="1681005951">
          <w:marLeft w:val="480"/>
          <w:marRight w:val="0"/>
          <w:marTop w:val="0"/>
          <w:marBottom w:val="0"/>
          <w:divBdr>
            <w:top w:val="none" w:sz="0" w:space="0" w:color="auto"/>
            <w:left w:val="none" w:sz="0" w:space="0" w:color="auto"/>
            <w:bottom w:val="none" w:sz="0" w:space="0" w:color="auto"/>
            <w:right w:val="none" w:sz="0" w:space="0" w:color="auto"/>
          </w:divBdr>
        </w:div>
      </w:divsChild>
    </w:div>
    <w:div w:id="411898592">
      <w:bodyDiv w:val="1"/>
      <w:marLeft w:val="0"/>
      <w:marRight w:val="0"/>
      <w:marTop w:val="0"/>
      <w:marBottom w:val="0"/>
      <w:divBdr>
        <w:top w:val="none" w:sz="0" w:space="0" w:color="auto"/>
        <w:left w:val="none" w:sz="0" w:space="0" w:color="auto"/>
        <w:bottom w:val="none" w:sz="0" w:space="0" w:color="auto"/>
        <w:right w:val="none" w:sz="0" w:space="0" w:color="auto"/>
      </w:divBdr>
    </w:div>
    <w:div w:id="412552436">
      <w:bodyDiv w:val="1"/>
      <w:marLeft w:val="0"/>
      <w:marRight w:val="0"/>
      <w:marTop w:val="0"/>
      <w:marBottom w:val="0"/>
      <w:divBdr>
        <w:top w:val="none" w:sz="0" w:space="0" w:color="auto"/>
        <w:left w:val="none" w:sz="0" w:space="0" w:color="auto"/>
        <w:bottom w:val="none" w:sz="0" w:space="0" w:color="auto"/>
        <w:right w:val="none" w:sz="0" w:space="0" w:color="auto"/>
      </w:divBdr>
      <w:divsChild>
        <w:div w:id="206570544">
          <w:marLeft w:val="480"/>
          <w:marRight w:val="0"/>
          <w:marTop w:val="0"/>
          <w:marBottom w:val="0"/>
          <w:divBdr>
            <w:top w:val="none" w:sz="0" w:space="0" w:color="auto"/>
            <w:left w:val="none" w:sz="0" w:space="0" w:color="auto"/>
            <w:bottom w:val="none" w:sz="0" w:space="0" w:color="auto"/>
            <w:right w:val="none" w:sz="0" w:space="0" w:color="auto"/>
          </w:divBdr>
        </w:div>
        <w:div w:id="231231761">
          <w:marLeft w:val="480"/>
          <w:marRight w:val="0"/>
          <w:marTop w:val="0"/>
          <w:marBottom w:val="0"/>
          <w:divBdr>
            <w:top w:val="none" w:sz="0" w:space="0" w:color="auto"/>
            <w:left w:val="none" w:sz="0" w:space="0" w:color="auto"/>
            <w:bottom w:val="none" w:sz="0" w:space="0" w:color="auto"/>
            <w:right w:val="none" w:sz="0" w:space="0" w:color="auto"/>
          </w:divBdr>
        </w:div>
        <w:div w:id="241332205">
          <w:marLeft w:val="480"/>
          <w:marRight w:val="0"/>
          <w:marTop w:val="0"/>
          <w:marBottom w:val="0"/>
          <w:divBdr>
            <w:top w:val="none" w:sz="0" w:space="0" w:color="auto"/>
            <w:left w:val="none" w:sz="0" w:space="0" w:color="auto"/>
            <w:bottom w:val="none" w:sz="0" w:space="0" w:color="auto"/>
            <w:right w:val="none" w:sz="0" w:space="0" w:color="auto"/>
          </w:divBdr>
        </w:div>
        <w:div w:id="541985322">
          <w:marLeft w:val="480"/>
          <w:marRight w:val="0"/>
          <w:marTop w:val="0"/>
          <w:marBottom w:val="0"/>
          <w:divBdr>
            <w:top w:val="none" w:sz="0" w:space="0" w:color="auto"/>
            <w:left w:val="none" w:sz="0" w:space="0" w:color="auto"/>
            <w:bottom w:val="none" w:sz="0" w:space="0" w:color="auto"/>
            <w:right w:val="none" w:sz="0" w:space="0" w:color="auto"/>
          </w:divBdr>
        </w:div>
        <w:div w:id="569117828">
          <w:marLeft w:val="480"/>
          <w:marRight w:val="0"/>
          <w:marTop w:val="0"/>
          <w:marBottom w:val="0"/>
          <w:divBdr>
            <w:top w:val="none" w:sz="0" w:space="0" w:color="auto"/>
            <w:left w:val="none" w:sz="0" w:space="0" w:color="auto"/>
            <w:bottom w:val="none" w:sz="0" w:space="0" w:color="auto"/>
            <w:right w:val="none" w:sz="0" w:space="0" w:color="auto"/>
          </w:divBdr>
        </w:div>
        <w:div w:id="587622432">
          <w:marLeft w:val="480"/>
          <w:marRight w:val="0"/>
          <w:marTop w:val="0"/>
          <w:marBottom w:val="0"/>
          <w:divBdr>
            <w:top w:val="none" w:sz="0" w:space="0" w:color="auto"/>
            <w:left w:val="none" w:sz="0" w:space="0" w:color="auto"/>
            <w:bottom w:val="none" w:sz="0" w:space="0" w:color="auto"/>
            <w:right w:val="none" w:sz="0" w:space="0" w:color="auto"/>
          </w:divBdr>
        </w:div>
        <w:div w:id="615645466">
          <w:marLeft w:val="480"/>
          <w:marRight w:val="0"/>
          <w:marTop w:val="0"/>
          <w:marBottom w:val="0"/>
          <w:divBdr>
            <w:top w:val="none" w:sz="0" w:space="0" w:color="auto"/>
            <w:left w:val="none" w:sz="0" w:space="0" w:color="auto"/>
            <w:bottom w:val="none" w:sz="0" w:space="0" w:color="auto"/>
            <w:right w:val="none" w:sz="0" w:space="0" w:color="auto"/>
          </w:divBdr>
        </w:div>
        <w:div w:id="667099479">
          <w:marLeft w:val="480"/>
          <w:marRight w:val="0"/>
          <w:marTop w:val="0"/>
          <w:marBottom w:val="0"/>
          <w:divBdr>
            <w:top w:val="none" w:sz="0" w:space="0" w:color="auto"/>
            <w:left w:val="none" w:sz="0" w:space="0" w:color="auto"/>
            <w:bottom w:val="none" w:sz="0" w:space="0" w:color="auto"/>
            <w:right w:val="none" w:sz="0" w:space="0" w:color="auto"/>
          </w:divBdr>
        </w:div>
        <w:div w:id="699934922">
          <w:marLeft w:val="480"/>
          <w:marRight w:val="0"/>
          <w:marTop w:val="0"/>
          <w:marBottom w:val="0"/>
          <w:divBdr>
            <w:top w:val="none" w:sz="0" w:space="0" w:color="auto"/>
            <w:left w:val="none" w:sz="0" w:space="0" w:color="auto"/>
            <w:bottom w:val="none" w:sz="0" w:space="0" w:color="auto"/>
            <w:right w:val="none" w:sz="0" w:space="0" w:color="auto"/>
          </w:divBdr>
        </w:div>
        <w:div w:id="724137661">
          <w:marLeft w:val="480"/>
          <w:marRight w:val="0"/>
          <w:marTop w:val="0"/>
          <w:marBottom w:val="0"/>
          <w:divBdr>
            <w:top w:val="none" w:sz="0" w:space="0" w:color="auto"/>
            <w:left w:val="none" w:sz="0" w:space="0" w:color="auto"/>
            <w:bottom w:val="none" w:sz="0" w:space="0" w:color="auto"/>
            <w:right w:val="none" w:sz="0" w:space="0" w:color="auto"/>
          </w:divBdr>
        </w:div>
        <w:div w:id="779376803">
          <w:marLeft w:val="480"/>
          <w:marRight w:val="0"/>
          <w:marTop w:val="0"/>
          <w:marBottom w:val="0"/>
          <w:divBdr>
            <w:top w:val="none" w:sz="0" w:space="0" w:color="auto"/>
            <w:left w:val="none" w:sz="0" w:space="0" w:color="auto"/>
            <w:bottom w:val="none" w:sz="0" w:space="0" w:color="auto"/>
            <w:right w:val="none" w:sz="0" w:space="0" w:color="auto"/>
          </w:divBdr>
        </w:div>
        <w:div w:id="870342797">
          <w:marLeft w:val="480"/>
          <w:marRight w:val="0"/>
          <w:marTop w:val="0"/>
          <w:marBottom w:val="0"/>
          <w:divBdr>
            <w:top w:val="none" w:sz="0" w:space="0" w:color="auto"/>
            <w:left w:val="none" w:sz="0" w:space="0" w:color="auto"/>
            <w:bottom w:val="none" w:sz="0" w:space="0" w:color="auto"/>
            <w:right w:val="none" w:sz="0" w:space="0" w:color="auto"/>
          </w:divBdr>
        </w:div>
        <w:div w:id="934093003">
          <w:marLeft w:val="480"/>
          <w:marRight w:val="0"/>
          <w:marTop w:val="0"/>
          <w:marBottom w:val="0"/>
          <w:divBdr>
            <w:top w:val="none" w:sz="0" w:space="0" w:color="auto"/>
            <w:left w:val="none" w:sz="0" w:space="0" w:color="auto"/>
            <w:bottom w:val="none" w:sz="0" w:space="0" w:color="auto"/>
            <w:right w:val="none" w:sz="0" w:space="0" w:color="auto"/>
          </w:divBdr>
        </w:div>
        <w:div w:id="1032606471">
          <w:marLeft w:val="480"/>
          <w:marRight w:val="0"/>
          <w:marTop w:val="0"/>
          <w:marBottom w:val="0"/>
          <w:divBdr>
            <w:top w:val="none" w:sz="0" w:space="0" w:color="auto"/>
            <w:left w:val="none" w:sz="0" w:space="0" w:color="auto"/>
            <w:bottom w:val="none" w:sz="0" w:space="0" w:color="auto"/>
            <w:right w:val="none" w:sz="0" w:space="0" w:color="auto"/>
          </w:divBdr>
        </w:div>
        <w:div w:id="1170414521">
          <w:marLeft w:val="480"/>
          <w:marRight w:val="0"/>
          <w:marTop w:val="0"/>
          <w:marBottom w:val="0"/>
          <w:divBdr>
            <w:top w:val="none" w:sz="0" w:space="0" w:color="auto"/>
            <w:left w:val="none" w:sz="0" w:space="0" w:color="auto"/>
            <w:bottom w:val="none" w:sz="0" w:space="0" w:color="auto"/>
            <w:right w:val="none" w:sz="0" w:space="0" w:color="auto"/>
          </w:divBdr>
        </w:div>
        <w:div w:id="1321957165">
          <w:marLeft w:val="480"/>
          <w:marRight w:val="0"/>
          <w:marTop w:val="0"/>
          <w:marBottom w:val="0"/>
          <w:divBdr>
            <w:top w:val="none" w:sz="0" w:space="0" w:color="auto"/>
            <w:left w:val="none" w:sz="0" w:space="0" w:color="auto"/>
            <w:bottom w:val="none" w:sz="0" w:space="0" w:color="auto"/>
            <w:right w:val="none" w:sz="0" w:space="0" w:color="auto"/>
          </w:divBdr>
        </w:div>
        <w:div w:id="1333801585">
          <w:marLeft w:val="480"/>
          <w:marRight w:val="0"/>
          <w:marTop w:val="0"/>
          <w:marBottom w:val="0"/>
          <w:divBdr>
            <w:top w:val="none" w:sz="0" w:space="0" w:color="auto"/>
            <w:left w:val="none" w:sz="0" w:space="0" w:color="auto"/>
            <w:bottom w:val="none" w:sz="0" w:space="0" w:color="auto"/>
            <w:right w:val="none" w:sz="0" w:space="0" w:color="auto"/>
          </w:divBdr>
        </w:div>
        <w:div w:id="1406293069">
          <w:marLeft w:val="480"/>
          <w:marRight w:val="0"/>
          <w:marTop w:val="0"/>
          <w:marBottom w:val="0"/>
          <w:divBdr>
            <w:top w:val="none" w:sz="0" w:space="0" w:color="auto"/>
            <w:left w:val="none" w:sz="0" w:space="0" w:color="auto"/>
            <w:bottom w:val="none" w:sz="0" w:space="0" w:color="auto"/>
            <w:right w:val="none" w:sz="0" w:space="0" w:color="auto"/>
          </w:divBdr>
        </w:div>
        <w:div w:id="1472020227">
          <w:marLeft w:val="480"/>
          <w:marRight w:val="0"/>
          <w:marTop w:val="0"/>
          <w:marBottom w:val="0"/>
          <w:divBdr>
            <w:top w:val="none" w:sz="0" w:space="0" w:color="auto"/>
            <w:left w:val="none" w:sz="0" w:space="0" w:color="auto"/>
            <w:bottom w:val="none" w:sz="0" w:space="0" w:color="auto"/>
            <w:right w:val="none" w:sz="0" w:space="0" w:color="auto"/>
          </w:divBdr>
        </w:div>
        <w:div w:id="1484082473">
          <w:marLeft w:val="480"/>
          <w:marRight w:val="0"/>
          <w:marTop w:val="0"/>
          <w:marBottom w:val="0"/>
          <w:divBdr>
            <w:top w:val="none" w:sz="0" w:space="0" w:color="auto"/>
            <w:left w:val="none" w:sz="0" w:space="0" w:color="auto"/>
            <w:bottom w:val="none" w:sz="0" w:space="0" w:color="auto"/>
            <w:right w:val="none" w:sz="0" w:space="0" w:color="auto"/>
          </w:divBdr>
        </w:div>
        <w:div w:id="1627081035">
          <w:marLeft w:val="480"/>
          <w:marRight w:val="0"/>
          <w:marTop w:val="0"/>
          <w:marBottom w:val="0"/>
          <w:divBdr>
            <w:top w:val="none" w:sz="0" w:space="0" w:color="auto"/>
            <w:left w:val="none" w:sz="0" w:space="0" w:color="auto"/>
            <w:bottom w:val="none" w:sz="0" w:space="0" w:color="auto"/>
            <w:right w:val="none" w:sz="0" w:space="0" w:color="auto"/>
          </w:divBdr>
        </w:div>
        <w:div w:id="1852648224">
          <w:marLeft w:val="480"/>
          <w:marRight w:val="0"/>
          <w:marTop w:val="0"/>
          <w:marBottom w:val="0"/>
          <w:divBdr>
            <w:top w:val="none" w:sz="0" w:space="0" w:color="auto"/>
            <w:left w:val="none" w:sz="0" w:space="0" w:color="auto"/>
            <w:bottom w:val="none" w:sz="0" w:space="0" w:color="auto"/>
            <w:right w:val="none" w:sz="0" w:space="0" w:color="auto"/>
          </w:divBdr>
        </w:div>
        <w:div w:id="1869760359">
          <w:marLeft w:val="480"/>
          <w:marRight w:val="0"/>
          <w:marTop w:val="0"/>
          <w:marBottom w:val="0"/>
          <w:divBdr>
            <w:top w:val="none" w:sz="0" w:space="0" w:color="auto"/>
            <w:left w:val="none" w:sz="0" w:space="0" w:color="auto"/>
            <w:bottom w:val="none" w:sz="0" w:space="0" w:color="auto"/>
            <w:right w:val="none" w:sz="0" w:space="0" w:color="auto"/>
          </w:divBdr>
        </w:div>
      </w:divsChild>
    </w:div>
    <w:div w:id="417946428">
      <w:bodyDiv w:val="1"/>
      <w:marLeft w:val="0"/>
      <w:marRight w:val="0"/>
      <w:marTop w:val="0"/>
      <w:marBottom w:val="0"/>
      <w:divBdr>
        <w:top w:val="none" w:sz="0" w:space="0" w:color="auto"/>
        <w:left w:val="none" w:sz="0" w:space="0" w:color="auto"/>
        <w:bottom w:val="none" w:sz="0" w:space="0" w:color="auto"/>
        <w:right w:val="none" w:sz="0" w:space="0" w:color="auto"/>
      </w:divBdr>
      <w:divsChild>
        <w:div w:id="224073711">
          <w:marLeft w:val="480"/>
          <w:marRight w:val="0"/>
          <w:marTop w:val="0"/>
          <w:marBottom w:val="0"/>
          <w:divBdr>
            <w:top w:val="none" w:sz="0" w:space="0" w:color="auto"/>
            <w:left w:val="none" w:sz="0" w:space="0" w:color="auto"/>
            <w:bottom w:val="none" w:sz="0" w:space="0" w:color="auto"/>
            <w:right w:val="none" w:sz="0" w:space="0" w:color="auto"/>
          </w:divBdr>
        </w:div>
        <w:div w:id="439762292">
          <w:marLeft w:val="480"/>
          <w:marRight w:val="0"/>
          <w:marTop w:val="0"/>
          <w:marBottom w:val="0"/>
          <w:divBdr>
            <w:top w:val="none" w:sz="0" w:space="0" w:color="auto"/>
            <w:left w:val="none" w:sz="0" w:space="0" w:color="auto"/>
            <w:bottom w:val="none" w:sz="0" w:space="0" w:color="auto"/>
            <w:right w:val="none" w:sz="0" w:space="0" w:color="auto"/>
          </w:divBdr>
        </w:div>
        <w:div w:id="477460359">
          <w:marLeft w:val="480"/>
          <w:marRight w:val="0"/>
          <w:marTop w:val="0"/>
          <w:marBottom w:val="0"/>
          <w:divBdr>
            <w:top w:val="none" w:sz="0" w:space="0" w:color="auto"/>
            <w:left w:val="none" w:sz="0" w:space="0" w:color="auto"/>
            <w:bottom w:val="none" w:sz="0" w:space="0" w:color="auto"/>
            <w:right w:val="none" w:sz="0" w:space="0" w:color="auto"/>
          </w:divBdr>
        </w:div>
        <w:div w:id="594478336">
          <w:marLeft w:val="480"/>
          <w:marRight w:val="0"/>
          <w:marTop w:val="0"/>
          <w:marBottom w:val="0"/>
          <w:divBdr>
            <w:top w:val="none" w:sz="0" w:space="0" w:color="auto"/>
            <w:left w:val="none" w:sz="0" w:space="0" w:color="auto"/>
            <w:bottom w:val="none" w:sz="0" w:space="0" w:color="auto"/>
            <w:right w:val="none" w:sz="0" w:space="0" w:color="auto"/>
          </w:divBdr>
        </w:div>
        <w:div w:id="675813593">
          <w:marLeft w:val="480"/>
          <w:marRight w:val="0"/>
          <w:marTop w:val="0"/>
          <w:marBottom w:val="0"/>
          <w:divBdr>
            <w:top w:val="none" w:sz="0" w:space="0" w:color="auto"/>
            <w:left w:val="none" w:sz="0" w:space="0" w:color="auto"/>
            <w:bottom w:val="none" w:sz="0" w:space="0" w:color="auto"/>
            <w:right w:val="none" w:sz="0" w:space="0" w:color="auto"/>
          </w:divBdr>
        </w:div>
        <w:div w:id="702245091">
          <w:marLeft w:val="480"/>
          <w:marRight w:val="0"/>
          <w:marTop w:val="0"/>
          <w:marBottom w:val="0"/>
          <w:divBdr>
            <w:top w:val="none" w:sz="0" w:space="0" w:color="auto"/>
            <w:left w:val="none" w:sz="0" w:space="0" w:color="auto"/>
            <w:bottom w:val="none" w:sz="0" w:space="0" w:color="auto"/>
            <w:right w:val="none" w:sz="0" w:space="0" w:color="auto"/>
          </w:divBdr>
        </w:div>
        <w:div w:id="712190851">
          <w:marLeft w:val="480"/>
          <w:marRight w:val="0"/>
          <w:marTop w:val="0"/>
          <w:marBottom w:val="0"/>
          <w:divBdr>
            <w:top w:val="none" w:sz="0" w:space="0" w:color="auto"/>
            <w:left w:val="none" w:sz="0" w:space="0" w:color="auto"/>
            <w:bottom w:val="none" w:sz="0" w:space="0" w:color="auto"/>
            <w:right w:val="none" w:sz="0" w:space="0" w:color="auto"/>
          </w:divBdr>
        </w:div>
        <w:div w:id="925846895">
          <w:marLeft w:val="480"/>
          <w:marRight w:val="0"/>
          <w:marTop w:val="0"/>
          <w:marBottom w:val="0"/>
          <w:divBdr>
            <w:top w:val="none" w:sz="0" w:space="0" w:color="auto"/>
            <w:left w:val="none" w:sz="0" w:space="0" w:color="auto"/>
            <w:bottom w:val="none" w:sz="0" w:space="0" w:color="auto"/>
            <w:right w:val="none" w:sz="0" w:space="0" w:color="auto"/>
          </w:divBdr>
        </w:div>
        <w:div w:id="969089290">
          <w:marLeft w:val="480"/>
          <w:marRight w:val="0"/>
          <w:marTop w:val="0"/>
          <w:marBottom w:val="0"/>
          <w:divBdr>
            <w:top w:val="none" w:sz="0" w:space="0" w:color="auto"/>
            <w:left w:val="none" w:sz="0" w:space="0" w:color="auto"/>
            <w:bottom w:val="none" w:sz="0" w:space="0" w:color="auto"/>
            <w:right w:val="none" w:sz="0" w:space="0" w:color="auto"/>
          </w:divBdr>
        </w:div>
        <w:div w:id="1007173551">
          <w:marLeft w:val="480"/>
          <w:marRight w:val="0"/>
          <w:marTop w:val="0"/>
          <w:marBottom w:val="0"/>
          <w:divBdr>
            <w:top w:val="none" w:sz="0" w:space="0" w:color="auto"/>
            <w:left w:val="none" w:sz="0" w:space="0" w:color="auto"/>
            <w:bottom w:val="none" w:sz="0" w:space="0" w:color="auto"/>
            <w:right w:val="none" w:sz="0" w:space="0" w:color="auto"/>
          </w:divBdr>
        </w:div>
        <w:div w:id="1179083995">
          <w:marLeft w:val="480"/>
          <w:marRight w:val="0"/>
          <w:marTop w:val="0"/>
          <w:marBottom w:val="0"/>
          <w:divBdr>
            <w:top w:val="none" w:sz="0" w:space="0" w:color="auto"/>
            <w:left w:val="none" w:sz="0" w:space="0" w:color="auto"/>
            <w:bottom w:val="none" w:sz="0" w:space="0" w:color="auto"/>
            <w:right w:val="none" w:sz="0" w:space="0" w:color="auto"/>
          </w:divBdr>
        </w:div>
        <w:div w:id="1182859630">
          <w:marLeft w:val="480"/>
          <w:marRight w:val="0"/>
          <w:marTop w:val="0"/>
          <w:marBottom w:val="0"/>
          <w:divBdr>
            <w:top w:val="none" w:sz="0" w:space="0" w:color="auto"/>
            <w:left w:val="none" w:sz="0" w:space="0" w:color="auto"/>
            <w:bottom w:val="none" w:sz="0" w:space="0" w:color="auto"/>
            <w:right w:val="none" w:sz="0" w:space="0" w:color="auto"/>
          </w:divBdr>
        </w:div>
        <w:div w:id="1197040409">
          <w:marLeft w:val="480"/>
          <w:marRight w:val="0"/>
          <w:marTop w:val="0"/>
          <w:marBottom w:val="0"/>
          <w:divBdr>
            <w:top w:val="none" w:sz="0" w:space="0" w:color="auto"/>
            <w:left w:val="none" w:sz="0" w:space="0" w:color="auto"/>
            <w:bottom w:val="none" w:sz="0" w:space="0" w:color="auto"/>
            <w:right w:val="none" w:sz="0" w:space="0" w:color="auto"/>
          </w:divBdr>
        </w:div>
        <w:div w:id="1245065475">
          <w:marLeft w:val="480"/>
          <w:marRight w:val="0"/>
          <w:marTop w:val="0"/>
          <w:marBottom w:val="0"/>
          <w:divBdr>
            <w:top w:val="none" w:sz="0" w:space="0" w:color="auto"/>
            <w:left w:val="none" w:sz="0" w:space="0" w:color="auto"/>
            <w:bottom w:val="none" w:sz="0" w:space="0" w:color="auto"/>
            <w:right w:val="none" w:sz="0" w:space="0" w:color="auto"/>
          </w:divBdr>
        </w:div>
        <w:div w:id="1271661751">
          <w:marLeft w:val="480"/>
          <w:marRight w:val="0"/>
          <w:marTop w:val="0"/>
          <w:marBottom w:val="0"/>
          <w:divBdr>
            <w:top w:val="none" w:sz="0" w:space="0" w:color="auto"/>
            <w:left w:val="none" w:sz="0" w:space="0" w:color="auto"/>
            <w:bottom w:val="none" w:sz="0" w:space="0" w:color="auto"/>
            <w:right w:val="none" w:sz="0" w:space="0" w:color="auto"/>
          </w:divBdr>
        </w:div>
        <w:div w:id="1401563653">
          <w:marLeft w:val="480"/>
          <w:marRight w:val="0"/>
          <w:marTop w:val="0"/>
          <w:marBottom w:val="0"/>
          <w:divBdr>
            <w:top w:val="none" w:sz="0" w:space="0" w:color="auto"/>
            <w:left w:val="none" w:sz="0" w:space="0" w:color="auto"/>
            <w:bottom w:val="none" w:sz="0" w:space="0" w:color="auto"/>
            <w:right w:val="none" w:sz="0" w:space="0" w:color="auto"/>
          </w:divBdr>
        </w:div>
        <w:div w:id="1455951180">
          <w:marLeft w:val="480"/>
          <w:marRight w:val="0"/>
          <w:marTop w:val="0"/>
          <w:marBottom w:val="0"/>
          <w:divBdr>
            <w:top w:val="none" w:sz="0" w:space="0" w:color="auto"/>
            <w:left w:val="none" w:sz="0" w:space="0" w:color="auto"/>
            <w:bottom w:val="none" w:sz="0" w:space="0" w:color="auto"/>
            <w:right w:val="none" w:sz="0" w:space="0" w:color="auto"/>
          </w:divBdr>
        </w:div>
        <w:div w:id="1480919165">
          <w:marLeft w:val="480"/>
          <w:marRight w:val="0"/>
          <w:marTop w:val="0"/>
          <w:marBottom w:val="0"/>
          <w:divBdr>
            <w:top w:val="none" w:sz="0" w:space="0" w:color="auto"/>
            <w:left w:val="none" w:sz="0" w:space="0" w:color="auto"/>
            <w:bottom w:val="none" w:sz="0" w:space="0" w:color="auto"/>
            <w:right w:val="none" w:sz="0" w:space="0" w:color="auto"/>
          </w:divBdr>
        </w:div>
        <w:div w:id="1763645569">
          <w:marLeft w:val="480"/>
          <w:marRight w:val="0"/>
          <w:marTop w:val="0"/>
          <w:marBottom w:val="0"/>
          <w:divBdr>
            <w:top w:val="none" w:sz="0" w:space="0" w:color="auto"/>
            <w:left w:val="none" w:sz="0" w:space="0" w:color="auto"/>
            <w:bottom w:val="none" w:sz="0" w:space="0" w:color="auto"/>
            <w:right w:val="none" w:sz="0" w:space="0" w:color="auto"/>
          </w:divBdr>
        </w:div>
        <w:div w:id="1793204510">
          <w:marLeft w:val="480"/>
          <w:marRight w:val="0"/>
          <w:marTop w:val="0"/>
          <w:marBottom w:val="0"/>
          <w:divBdr>
            <w:top w:val="none" w:sz="0" w:space="0" w:color="auto"/>
            <w:left w:val="none" w:sz="0" w:space="0" w:color="auto"/>
            <w:bottom w:val="none" w:sz="0" w:space="0" w:color="auto"/>
            <w:right w:val="none" w:sz="0" w:space="0" w:color="auto"/>
          </w:divBdr>
        </w:div>
        <w:div w:id="1973510177">
          <w:marLeft w:val="480"/>
          <w:marRight w:val="0"/>
          <w:marTop w:val="0"/>
          <w:marBottom w:val="0"/>
          <w:divBdr>
            <w:top w:val="none" w:sz="0" w:space="0" w:color="auto"/>
            <w:left w:val="none" w:sz="0" w:space="0" w:color="auto"/>
            <w:bottom w:val="none" w:sz="0" w:space="0" w:color="auto"/>
            <w:right w:val="none" w:sz="0" w:space="0" w:color="auto"/>
          </w:divBdr>
        </w:div>
        <w:div w:id="2095661285">
          <w:marLeft w:val="480"/>
          <w:marRight w:val="0"/>
          <w:marTop w:val="0"/>
          <w:marBottom w:val="0"/>
          <w:divBdr>
            <w:top w:val="none" w:sz="0" w:space="0" w:color="auto"/>
            <w:left w:val="none" w:sz="0" w:space="0" w:color="auto"/>
            <w:bottom w:val="none" w:sz="0" w:space="0" w:color="auto"/>
            <w:right w:val="none" w:sz="0" w:space="0" w:color="auto"/>
          </w:divBdr>
        </w:div>
        <w:div w:id="2136213451">
          <w:marLeft w:val="480"/>
          <w:marRight w:val="0"/>
          <w:marTop w:val="0"/>
          <w:marBottom w:val="0"/>
          <w:divBdr>
            <w:top w:val="none" w:sz="0" w:space="0" w:color="auto"/>
            <w:left w:val="none" w:sz="0" w:space="0" w:color="auto"/>
            <w:bottom w:val="none" w:sz="0" w:space="0" w:color="auto"/>
            <w:right w:val="none" w:sz="0" w:space="0" w:color="auto"/>
          </w:divBdr>
        </w:div>
      </w:divsChild>
    </w:div>
    <w:div w:id="420611751">
      <w:bodyDiv w:val="1"/>
      <w:marLeft w:val="0"/>
      <w:marRight w:val="0"/>
      <w:marTop w:val="0"/>
      <w:marBottom w:val="0"/>
      <w:divBdr>
        <w:top w:val="none" w:sz="0" w:space="0" w:color="auto"/>
        <w:left w:val="none" w:sz="0" w:space="0" w:color="auto"/>
        <w:bottom w:val="none" w:sz="0" w:space="0" w:color="auto"/>
        <w:right w:val="none" w:sz="0" w:space="0" w:color="auto"/>
      </w:divBdr>
    </w:div>
    <w:div w:id="420875306">
      <w:bodyDiv w:val="1"/>
      <w:marLeft w:val="0"/>
      <w:marRight w:val="0"/>
      <w:marTop w:val="0"/>
      <w:marBottom w:val="0"/>
      <w:divBdr>
        <w:top w:val="none" w:sz="0" w:space="0" w:color="auto"/>
        <w:left w:val="none" w:sz="0" w:space="0" w:color="auto"/>
        <w:bottom w:val="none" w:sz="0" w:space="0" w:color="auto"/>
        <w:right w:val="none" w:sz="0" w:space="0" w:color="auto"/>
      </w:divBdr>
    </w:div>
    <w:div w:id="423497469">
      <w:bodyDiv w:val="1"/>
      <w:marLeft w:val="0"/>
      <w:marRight w:val="0"/>
      <w:marTop w:val="0"/>
      <w:marBottom w:val="0"/>
      <w:divBdr>
        <w:top w:val="none" w:sz="0" w:space="0" w:color="auto"/>
        <w:left w:val="none" w:sz="0" w:space="0" w:color="auto"/>
        <w:bottom w:val="none" w:sz="0" w:space="0" w:color="auto"/>
        <w:right w:val="none" w:sz="0" w:space="0" w:color="auto"/>
      </w:divBdr>
    </w:div>
    <w:div w:id="424427386">
      <w:bodyDiv w:val="1"/>
      <w:marLeft w:val="0"/>
      <w:marRight w:val="0"/>
      <w:marTop w:val="0"/>
      <w:marBottom w:val="0"/>
      <w:divBdr>
        <w:top w:val="none" w:sz="0" w:space="0" w:color="auto"/>
        <w:left w:val="none" w:sz="0" w:space="0" w:color="auto"/>
        <w:bottom w:val="none" w:sz="0" w:space="0" w:color="auto"/>
        <w:right w:val="none" w:sz="0" w:space="0" w:color="auto"/>
      </w:divBdr>
    </w:div>
    <w:div w:id="439186580">
      <w:bodyDiv w:val="1"/>
      <w:marLeft w:val="0"/>
      <w:marRight w:val="0"/>
      <w:marTop w:val="0"/>
      <w:marBottom w:val="0"/>
      <w:divBdr>
        <w:top w:val="none" w:sz="0" w:space="0" w:color="auto"/>
        <w:left w:val="none" w:sz="0" w:space="0" w:color="auto"/>
        <w:bottom w:val="none" w:sz="0" w:space="0" w:color="auto"/>
        <w:right w:val="none" w:sz="0" w:space="0" w:color="auto"/>
      </w:divBdr>
    </w:div>
    <w:div w:id="446584398">
      <w:bodyDiv w:val="1"/>
      <w:marLeft w:val="0"/>
      <w:marRight w:val="0"/>
      <w:marTop w:val="0"/>
      <w:marBottom w:val="0"/>
      <w:divBdr>
        <w:top w:val="none" w:sz="0" w:space="0" w:color="auto"/>
        <w:left w:val="none" w:sz="0" w:space="0" w:color="auto"/>
        <w:bottom w:val="none" w:sz="0" w:space="0" w:color="auto"/>
        <w:right w:val="none" w:sz="0" w:space="0" w:color="auto"/>
      </w:divBdr>
      <w:divsChild>
        <w:div w:id="43137463">
          <w:marLeft w:val="480"/>
          <w:marRight w:val="0"/>
          <w:marTop w:val="0"/>
          <w:marBottom w:val="0"/>
          <w:divBdr>
            <w:top w:val="none" w:sz="0" w:space="0" w:color="auto"/>
            <w:left w:val="none" w:sz="0" w:space="0" w:color="auto"/>
            <w:bottom w:val="none" w:sz="0" w:space="0" w:color="auto"/>
            <w:right w:val="none" w:sz="0" w:space="0" w:color="auto"/>
          </w:divBdr>
        </w:div>
        <w:div w:id="93288385">
          <w:marLeft w:val="480"/>
          <w:marRight w:val="0"/>
          <w:marTop w:val="0"/>
          <w:marBottom w:val="0"/>
          <w:divBdr>
            <w:top w:val="none" w:sz="0" w:space="0" w:color="auto"/>
            <w:left w:val="none" w:sz="0" w:space="0" w:color="auto"/>
            <w:bottom w:val="none" w:sz="0" w:space="0" w:color="auto"/>
            <w:right w:val="none" w:sz="0" w:space="0" w:color="auto"/>
          </w:divBdr>
        </w:div>
        <w:div w:id="530997695">
          <w:marLeft w:val="480"/>
          <w:marRight w:val="0"/>
          <w:marTop w:val="0"/>
          <w:marBottom w:val="0"/>
          <w:divBdr>
            <w:top w:val="none" w:sz="0" w:space="0" w:color="auto"/>
            <w:left w:val="none" w:sz="0" w:space="0" w:color="auto"/>
            <w:bottom w:val="none" w:sz="0" w:space="0" w:color="auto"/>
            <w:right w:val="none" w:sz="0" w:space="0" w:color="auto"/>
          </w:divBdr>
        </w:div>
        <w:div w:id="556480683">
          <w:marLeft w:val="480"/>
          <w:marRight w:val="0"/>
          <w:marTop w:val="0"/>
          <w:marBottom w:val="0"/>
          <w:divBdr>
            <w:top w:val="none" w:sz="0" w:space="0" w:color="auto"/>
            <w:left w:val="none" w:sz="0" w:space="0" w:color="auto"/>
            <w:bottom w:val="none" w:sz="0" w:space="0" w:color="auto"/>
            <w:right w:val="none" w:sz="0" w:space="0" w:color="auto"/>
          </w:divBdr>
        </w:div>
        <w:div w:id="686103417">
          <w:marLeft w:val="480"/>
          <w:marRight w:val="0"/>
          <w:marTop w:val="0"/>
          <w:marBottom w:val="0"/>
          <w:divBdr>
            <w:top w:val="none" w:sz="0" w:space="0" w:color="auto"/>
            <w:left w:val="none" w:sz="0" w:space="0" w:color="auto"/>
            <w:bottom w:val="none" w:sz="0" w:space="0" w:color="auto"/>
            <w:right w:val="none" w:sz="0" w:space="0" w:color="auto"/>
          </w:divBdr>
        </w:div>
        <w:div w:id="712778986">
          <w:marLeft w:val="480"/>
          <w:marRight w:val="0"/>
          <w:marTop w:val="0"/>
          <w:marBottom w:val="0"/>
          <w:divBdr>
            <w:top w:val="none" w:sz="0" w:space="0" w:color="auto"/>
            <w:left w:val="none" w:sz="0" w:space="0" w:color="auto"/>
            <w:bottom w:val="none" w:sz="0" w:space="0" w:color="auto"/>
            <w:right w:val="none" w:sz="0" w:space="0" w:color="auto"/>
          </w:divBdr>
        </w:div>
        <w:div w:id="813722842">
          <w:marLeft w:val="480"/>
          <w:marRight w:val="0"/>
          <w:marTop w:val="0"/>
          <w:marBottom w:val="0"/>
          <w:divBdr>
            <w:top w:val="none" w:sz="0" w:space="0" w:color="auto"/>
            <w:left w:val="none" w:sz="0" w:space="0" w:color="auto"/>
            <w:bottom w:val="none" w:sz="0" w:space="0" w:color="auto"/>
            <w:right w:val="none" w:sz="0" w:space="0" w:color="auto"/>
          </w:divBdr>
        </w:div>
        <w:div w:id="845365648">
          <w:marLeft w:val="480"/>
          <w:marRight w:val="0"/>
          <w:marTop w:val="0"/>
          <w:marBottom w:val="0"/>
          <w:divBdr>
            <w:top w:val="none" w:sz="0" w:space="0" w:color="auto"/>
            <w:left w:val="none" w:sz="0" w:space="0" w:color="auto"/>
            <w:bottom w:val="none" w:sz="0" w:space="0" w:color="auto"/>
            <w:right w:val="none" w:sz="0" w:space="0" w:color="auto"/>
          </w:divBdr>
        </w:div>
        <w:div w:id="917404080">
          <w:marLeft w:val="480"/>
          <w:marRight w:val="0"/>
          <w:marTop w:val="0"/>
          <w:marBottom w:val="0"/>
          <w:divBdr>
            <w:top w:val="none" w:sz="0" w:space="0" w:color="auto"/>
            <w:left w:val="none" w:sz="0" w:space="0" w:color="auto"/>
            <w:bottom w:val="none" w:sz="0" w:space="0" w:color="auto"/>
            <w:right w:val="none" w:sz="0" w:space="0" w:color="auto"/>
          </w:divBdr>
        </w:div>
        <w:div w:id="979924151">
          <w:marLeft w:val="480"/>
          <w:marRight w:val="0"/>
          <w:marTop w:val="0"/>
          <w:marBottom w:val="0"/>
          <w:divBdr>
            <w:top w:val="none" w:sz="0" w:space="0" w:color="auto"/>
            <w:left w:val="none" w:sz="0" w:space="0" w:color="auto"/>
            <w:bottom w:val="none" w:sz="0" w:space="0" w:color="auto"/>
            <w:right w:val="none" w:sz="0" w:space="0" w:color="auto"/>
          </w:divBdr>
        </w:div>
        <w:div w:id="1105425629">
          <w:marLeft w:val="480"/>
          <w:marRight w:val="0"/>
          <w:marTop w:val="0"/>
          <w:marBottom w:val="0"/>
          <w:divBdr>
            <w:top w:val="none" w:sz="0" w:space="0" w:color="auto"/>
            <w:left w:val="none" w:sz="0" w:space="0" w:color="auto"/>
            <w:bottom w:val="none" w:sz="0" w:space="0" w:color="auto"/>
            <w:right w:val="none" w:sz="0" w:space="0" w:color="auto"/>
          </w:divBdr>
        </w:div>
        <w:div w:id="1112015730">
          <w:marLeft w:val="480"/>
          <w:marRight w:val="0"/>
          <w:marTop w:val="0"/>
          <w:marBottom w:val="0"/>
          <w:divBdr>
            <w:top w:val="none" w:sz="0" w:space="0" w:color="auto"/>
            <w:left w:val="none" w:sz="0" w:space="0" w:color="auto"/>
            <w:bottom w:val="none" w:sz="0" w:space="0" w:color="auto"/>
            <w:right w:val="none" w:sz="0" w:space="0" w:color="auto"/>
          </w:divBdr>
        </w:div>
        <w:div w:id="1239822136">
          <w:marLeft w:val="480"/>
          <w:marRight w:val="0"/>
          <w:marTop w:val="0"/>
          <w:marBottom w:val="0"/>
          <w:divBdr>
            <w:top w:val="none" w:sz="0" w:space="0" w:color="auto"/>
            <w:left w:val="none" w:sz="0" w:space="0" w:color="auto"/>
            <w:bottom w:val="none" w:sz="0" w:space="0" w:color="auto"/>
            <w:right w:val="none" w:sz="0" w:space="0" w:color="auto"/>
          </w:divBdr>
        </w:div>
        <w:div w:id="1564834245">
          <w:marLeft w:val="480"/>
          <w:marRight w:val="0"/>
          <w:marTop w:val="0"/>
          <w:marBottom w:val="0"/>
          <w:divBdr>
            <w:top w:val="none" w:sz="0" w:space="0" w:color="auto"/>
            <w:left w:val="none" w:sz="0" w:space="0" w:color="auto"/>
            <w:bottom w:val="none" w:sz="0" w:space="0" w:color="auto"/>
            <w:right w:val="none" w:sz="0" w:space="0" w:color="auto"/>
          </w:divBdr>
        </w:div>
        <w:div w:id="1846893462">
          <w:marLeft w:val="480"/>
          <w:marRight w:val="0"/>
          <w:marTop w:val="0"/>
          <w:marBottom w:val="0"/>
          <w:divBdr>
            <w:top w:val="none" w:sz="0" w:space="0" w:color="auto"/>
            <w:left w:val="none" w:sz="0" w:space="0" w:color="auto"/>
            <w:bottom w:val="none" w:sz="0" w:space="0" w:color="auto"/>
            <w:right w:val="none" w:sz="0" w:space="0" w:color="auto"/>
          </w:divBdr>
        </w:div>
        <w:div w:id="1913343507">
          <w:marLeft w:val="480"/>
          <w:marRight w:val="0"/>
          <w:marTop w:val="0"/>
          <w:marBottom w:val="0"/>
          <w:divBdr>
            <w:top w:val="none" w:sz="0" w:space="0" w:color="auto"/>
            <w:left w:val="none" w:sz="0" w:space="0" w:color="auto"/>
            <w:bottom w:val="none" w:sz="0" w:space="0" w:color="auto"/>
            <w:right w:val="none" w:sz="0" w:space="0" w:color="auto"/>
          </w:divBdr>
        </w:div>
        <w:div w:id="1957130391">
          <w:marLeft w:val="480"/>
          <w:marRight w:val="0"/>
          <w:marTop w:val="0"/>
          <w:marBottom w:val="0"/>
          <w:divBdr>
            <w:top w:val="none" w:sz="0" w:space="0" w:color="auto"/>
            <w:left w:val="none" w:sz="0" w:space="0" w:color="auto"/>
            <w:bottom w:val="none" w:sz="0" w:space="0" w:color="auto"/>
            <w:right w:val="none" w:sz="0" w:space="0" w:color="auto"/>
          </w:divBdr>
        </w:div>
        <w:div w:id="1959480875">
          <w:marLeft w:val="480"/>
          <w:marRight w:val="0"/>
          <w:marTop w:val="0"/>
          <w:marBottom w:val="0"/>
          <w:divBdr>
            <w:top w:val="none" w:sz="0" w:space="0" w:color="auto"/>
            <w:left w:val="none" w:sz="0" w:space="0" w:color="auto"/>
            <w:bottom w:val="none" w:sz="0" w:space="0" w:color="auto"/>
            <w:right w:val="none" w:sz="0" w:space="0" w:color="auto"/>
          </w:divBdr>
        </w:div>
      </w:divsChild>
    </w:div>
    <w:div w:id="453715069">
      <w:bodyDiv w:val="1"/>
      <w:marLeft w:val="0"/>
      <w:marRight w:val="0"/>
      <w:marTop w:val="0"/>
      <w:marBottom w:val="0"/>
      <w:divBdr>
        <w:top w:val="none" w:sz="0" w:space="0" w:color="auto"/>
        <w:left w:val="none" w:sz="0" w:space="0" w:color="auto"/>
        <w:bottom w:val="none" w:sz="0" w:space="0" w:color="auto"/>
        <w:right w:val="none" w:sz="0" w:space="0" w:color="auto"/>
      </w:divBdr>
      <w:divsChild>
        <w:div w:id="118232273">
          <w:marLeft w:val="480"/>
          <w:marRight w:val="0"/>
          <w:marTop w:val="0"/>
          <w:marBottom w:val="0"/>
          <w:divBdr>
            <w:top w:val="none" w:sz="0" w:space="0" w:color="auto"/>
            <w:left w:val="none" w:sz="0" w:space="0" w:color="auto"/>
            <w:bottom w:val="none" w:sz="0" w:space="0" w:color="auto"/>
            <w:right w:val="none" w:sz="0" w:space="0" w:color="auto"/>
          </w:divBdr>
        </w:div>
        <w:div w:id="122429142">
          <w:marLeft w:val="480"/>
          <w:marRight w:val="0"/>
          <w:marTop w:val="0"/>
          <w:marBottom w:val="0"/>
          <w:divBdr>
            <w:top w:val="none" w:sz="0" w:space="0" w:color="auto"/>
            <w:left w:val="none" w:sz="0" w:space="0" w:color="auto"/>
            <w:bottom w:val="none" w:sz="0" w:space="0" w:color="auto"/>
            <w:right w:val="none" w:sz="0" w:space="0" w:color="auto"/>
          </w:divBdr>
        </w:div>
        <w:div w:id="160852514">
          <w:marLeft w:val="480"/>
          <w:marRight w:val="0"/>
          <w:marTop w:val="0"/>
          <w:marBottom w:val="0"/>
          <w:divBdr>
            <w:top w:val="none" w:sz="0" w:space="0" w:color="auto"/>
            <w:left w:val="none" w:sz="0" w:space="0" w:color="auto"/>
            <w:bottom w:val="none" w:sz="0" w:space="0" w:color="auto"/>
            <w:right w:val="none" w:sz="0" w:space="0" w:color="auto"/>
          </w:divBdr>
        </w:div>
        <w:div w:id="173420745">
          <w:marLeft w:val="480"/>
          <w:marRight w:val="0"/>
          <w:marTop w:val="0"/>
          <w:marBottom w:val="0"/>
          <w:divBdr>
            <w:top w:val="none" w:sz="0" w:space="0" w:color="auto"/>
            <w:left w:val="none" w:sz="0" w:space="0" w:color="auto"/>
            <w:bottom w:val="none" w:sz="0" w:space="0" w:color="auto"/>
            <w:right w:val="none" w:sz="0" w:space="0" w:color="auto"/>
          </w:divBdr>
        </w:div>
        <w:div w:id="202906750">
          <w:marLeft w:val="480"/>
          <w:marRight w:val="0"/>
          <w:marTop w:val="0"/>
          <w:marBottom w:val="0"/>
          <w:divBdr>
            <w:top w:val="none" w:sz="0" w:space="0" w:color="auto"/>
            <w:left w:val="none" w:sz="0" w:space="0" w:color="auto"/>
            <w:bottom w:val="none" w:sz="0" w:space="0" w:color="auto"/>
            <w:right w:val="none" w:sz="0" w:space="0" w:color="auto"/>
          </w:divBdr>
        </w:div>
        <w:div w:id="509874183">
          <w:marLeft w:val="480"/>
          <w:marRight w:val="0"/>
          <w:marTop w:val="0"/>
          <w:marBottom w:val="0"/>
          <w:divBdr>
            <w:top w:val="none" w:sz="0" w:space="0" w:color="auto"/>
            <w:left w:val="none" w:sz="0" w:space="0" w:color="auto"/>
            <w:bottom w:val="none" w:sz="0" w:space="0" w:color="auto"/>
            <w:right w:val="none" w:sz="0" w:space="0" w:color="auto"/>
          </w:divBdr>
        </w:div>
        <w:div w:id="620307633">
          <w:marLeft w:val="480"/>
          <w:marRight w:val="0"/>
          <w:marTop w:val="0"/>
          <w:marBottom w:val="0"/>
          <w:divBdr>
            <w:top w:val="none" w:sz="0" w:space="0" w:color="auto"/>
            <w:left w:val="none" w:sz="0" w:space="0" w:color="auto"/>
            <w:bottom w:val="none" w:sz="0" w:space="0" w:color="auto"/>
            <w:right w:val="none" w:sz="0" w:space="0" w:color="auto"/>
          </w:divBdr>
        </w:div>
        <w:div w:id="678654555">
          <w:marLeft w:val="480"/>
          <w:marRight w:val="0"/>
          <w:marTop w:val="0"/>
          <w:marBottom w:val="0"/>
          <w:divBdr>
            <w:top w:val="none" w:sz="0" w:space="0" w:color="auto"/>
            <w:left w:val="none" w:sz="0" w:space="0" w:color="auto"/>
            <w:bottom w:val="none" w:sz="0" w:space="0" w:color="auto"/>
            <w:right w:val="none" w:sz="0" w:space="0" w:color="auto"/>
          </w:divBdr>
        </w:div>
        <w:div w:id="711196700">
          <w:marLeft w:val="480"/>
          <w:marRight w:val="0"/>
          <w:marTop w:val="0"/>
          <w:marBottom w:val="0"/>
          <w:divBdr>
            <w:top w:val="none" w:sz="0" w:space="0" w:color="auto"/>
            <w:left w:val="none" w:sz="0" w:space="0" w:color="auto"/>
            <w:bottom w:val="none" w:sz="0" w:space="0" w:color="auto"/>
            <w:right w:val="none" w:sz="0" w:space="0" w:color="auto"/>
          </w:divBdr>
        </w:div>
        <w:div w:id="713191632">
          <w:marLeft w:val="480"/>
          <w:marRight w:val="0"/>
          <w:marTop w:val="0"/>
          <w:marBottom w:val="0"/>
          <w:divBdr>
            <w:top w:val="none" w:sz="0" w:space="0" w:color="auto"/>
            <w:left w:val="none" w:sz="0" w:space="0" w:color="auto"/>
            <w:bottom w:val="none" w:sz="0" w:space="0" w:color="auto"/>
            <w:right w:val="none" w:sz="0" w:space="0" w:color="auto"/>
          </w:divBdr>
        </w:div>
        <w:div w:id="821970695">
          <w:marLeft w:val="480"/>
          <w:marRight w:val="0"/>
          <w:marTop w:val="0"/>
          <w:marBottom w:val="0"/>
          <w:divBdr>
            <w:top w:val="none" w:sz="0" w:space="0" w:color="auto"/>
            <w:left w:val="none" w:sz="0" w:space="0" w:color="auto"/>
            <w:bottom w:val="none" w:sz="0" w:space="0" w:color="auto"/>
            <w:right w:val="none" w:sz="0" w:space="0" w:color="auto"/>
          </w:divBdr>
        </w:div>
        <w:div w:id="839275108">
          <w:marLeft w:val="480"/>
          <w:marRight w:val="0"/>
          <w:marTop w:val="0"/>
          <w:marBottom w:val="0"/>
          <w:divBdr>
            <w:top w:val="none" w:sz="0" w:space="0" w:color="auto"/>
            <w:left w:val="none" w:sz="0" w:space="0" w:color="auto"/>
            <w:bottom w:val="none" w:sz="0" w:space="0" w:color="auto"/>
            <w:right w:val="none" w:sz="0" w:space="0" w:color="auto"/>
          </w:divBdr>
        </w:div>
        <w:div w:id="893586596">
          <w:marLeft w:val="480"/>
          <w:marRight w:val="0"/>
          <w:marTop w:val="0"/>
          <w:marBottom w:val="0"/>
          <w:divBdr>
            <w:top w:val="none" w:sz="0" w:space="0" w:color="auto"/>
            <w:left w:val="none" w:sz="0" w:space="0" w:color="auto"/>
            <w:bottom w:val="none" w:sz="0" w:space="0" w:color="auto"/>
            <w:right w:val="none" w:sz="0" w:space="0" w:color="auto"/>
          </w:divBdr>
        </w:div>
        <w:div w:id="922371843">
          <w:marLeft w:val="480"/>
          <w:marRight w:val="0"/>
          <w:marTop w:val="0"/>
          <w:marBottom w:val="0"/>
          <w:divBdr>
            <w:top w:val="none" w:sz="0" w:space="0" w:color="auto"/>
            <w:left w:val="none" w:sz="0" w:space="0" w:color="auto"/>
            <w:bottom w:val="none" w:sz="0" w:space="0" w:color="auto"/>
            <w:right w:val="none" w:sz="0" w:space="0" w:color="auto"/>
          </w:divBdr>
        </w:div>
        <w:div w:id="989213961">
          <w:marLeft w:val="480"/>
          <w:marRight w:val="0"/>
          <w:marTop w:val="0"/>
          <w:marBottom w:val="0"/>
          <w:divBdr>
            <w:top w:val="none" w:sz="0" w:space="0" w:color="auto"/>
            <w:left w:val="none" w:sz="0" w:space="0" w:color="auto"/>
            <w:bottom w:val="none" w:sz="0" w:space="0" w:color="auto"/>
            <w:right w:val="none" w:sz="0" w:space="0" w:color="auto"/>
          </w:divBdr>
        </w:div>
        <w:div w:id="1081946954">
          <w:marLeft w:val="480"/>
          <w:marRight w:val="0"/>
          <w:marTop w:val="0"/>
          <w:marBottom w:val="0"/>
          <w:divBdr>
            <w:top w:val="none" w:sz="0" w:space="0" w:color="auto"/>
            <w:left w:val="none" w:sz="0" w:space="0" w:color="auto"/>
            <w:bottom w:val="none" w:sz="0" w:space="0" w:color="auto"/>
            <w:right w:val="none" w:sz="0" w:space="0" w:color="auto"/>
          </w:divBdr>
        </w:div>
        <w:div w:id="1270233574">
          <w:marLeft w:val="480"/>
          <w:marRight w:val="0"/>
          <w:marTop w:val="0"/>
          <w:marBottom w:val="0"/>
          <w:divBdr>
            <w:top w:val="none" w:sz="0" w:space="0" w:color="auto"/>
            <w:left w:val="none" w:sz="0" w:space="0" w:color="auto"/>
            <w:bottom w:val="none" w:sz="0" w:space="0" w:color="auto"/>
            <w:right w:val="none" w:sz="0" w:space="0" w:color="auto"/>
          </w:divBdr>
        </w:div>
        <w:div w:id="1351175545">
          <w:marLeft w:val="480"/>
          <w:marRight w:val="0"/>
          <w:marTop w:val="0"/>
          <w:marBottom w:val="0"/>
          <w:divBdr>
            <w:top w:val="none" w:sz="0" w:space="0" w:color="auto"/>
            <w:left w:val="none" w:sz="0" w:space="0" w:color="auto"/>
            <w:bottom w:val="none" w:sz="0" w:space="0" w:color="auto"/>
            <w:right w:val="none" w:sz="0" w:space="0" w:color="auto"/>
          </w:divBdr>
        </w:div>
        <w:div w:id="1395736241">
          <w:marLeft w:val="480"/>
          <w:marRight w:val="0"/>
          <w:marTop w:val="0"/>
          <w:marBottom w:val="0"/>
          <w:divBdr>
            <w:top w:val="none" w:sz="0" w:space="0" w:color="auto"/>
            <w:left w:val="none" w:sz="0" w:space="0" w:color="auto"/>
            <w:bottom w:val="none" w:sz="0" w:space="0" w:color="auto"/>
            <w:right w:val="none" w:sz="0" w:space="0" w:color="auto"/>
          </w:divBdr>
        </w:div>
        <w:div w:id="1489974540">
          <w:marLeft w:val="480"/>
          <w:marRight w:val="0"/>
          <w:marTop w:val="0"/>
          <w:marBottom w:val="0"/>
          <w:divBdr>
            <w:top w:val="none" w:sz="0" w:space="0" w:color="auto"/>
            <w:left w:val="none" w:sz="0" w:space="0" w:color="auto"/>
            <w:bottom w:val="none" w:sz="0" w:space="0" w:color="auto"/>
            <w:right w:val="none" w:sz="0" w:space="0" w:color="auto"/>
          </w:divBdr>
        </w:div>
        <w:div w:id="1509369680">
          <w:marLeft w:val="480"/>
          <w:marRight w:val="0"/>
          <w:marTop w:val="0"/>
          <w:marBottom w:val="0"/>
          <w:divBdr>
            <w:top w:val="none" w:sz="0" w:space="0" w:color="auto"/>
            <w:left w:val="none" w:sz="0" w:space="0" w:color="auto"/>
            <w:bottom w:val="none" w:sz="0" w:space="0" w:color="auto"/>
            <w:right w:val="none" w:sz="0" w:space="0" w:color="auto"/>
          </w:divBdr>
        </w:div>
        <w:div w:id="1764958794">
          <w:marLeft w:val="480"/>
          <w:marRight w:val="0"/>
          <w:marTop w:val="0"/>
          <w:marBottom w:val="0"/>
          <w:divBdr>
            <w:top w:val="none" w:sz="0" w:space="0" w:color="auto"/>
            <w:left w:val="none" w:sz="0" w:space="0" w:color="auto"/>
            <w:bottom w:val="none" w:sz="0" w:space="0" w:color="auto"/>
            <w:right w:val="none" w:sz="0" w:space="0" w:color="auto"/>
          </w:divBdr>
        </w:div>
      </w:divsChild>
    </w:div>
    <w:div w:id="461389218">
      <w:bodyDiv w:val="1"/>
      <w:marLeft w:val="0"/>
      <w:marRight w:val="0"/>
      <w:marTop w:val="0"/>
      <w:marBottom w:val="0"/>
      <w:divBdr>
        <w:top w:val="none" w:sz="0" w:space="0" w:color="auto"/>
        <w:left w:val="none" w:sz="0" w:space="0" w:color="auto"/>
        <w:bottom w:val="none" w:sz="0" w:space="0" w:color="auto"/>
        <w:right w:val="none" w:sz="0" w:space="0" w:color="auto"/>
      </w:divBdr>
      <w:divsChild>
        <w:div w:id="55276731">
          <w:marLeft w:val="480"/>
          <w:marRight w:val="0"/>
          <w:marTop w:val="0"/>
          <w:marBottom w:val="0"/>
          <w:divBdr>
            <w:top w:val="none" w:sz="0" w:space="0" w:color="auto"/>
            <w:left w:val="none" w:sz="0" w:space="0" w:color="auto"/>
            <w:bottom w:val="none" w:sz="0" w:space="0" w:color="auto"/>
            <w:right w:val="none" w:sz="0" w:space="0" w:color="auto"/>
          </w:divBdr>
        </w:div>
        <w:div w:id="127556769">
          <w:marLeft w:val="480"/>
          <w:marRight w:val="0"/>
          <w:marTop w:val="0"/>
          <w:marBottom w:val="0"/>
          <w:divBdr>
            <w:top w:val="none" w:sz="0" w:space="0" w:color="auto"/>
            <w:left w:val="none" w:sz="0" w:space="0" w:color="auto"/>
            <w:bottom w:val="none" w:sz="0" w:space="0" w:color="auto"/>
            <w:right w:val="none" w:sz="0" w:space="0" w:color="auto"/>
          </w:divBdr>
        </w:div>
        <w:div w:id="253324526">
          <w:marLeft w:val="480"/>
          <w:marRight w:val="0"/>
          <w:marTop w:val="0"/>
          <w:marBottom w:val="0"/>
          <w:divBdr>
            <w:top w:val="none" w:sz="0" w:space="0" w:color="auto"/>
            <w:left w:val="none" w:sz="0" w:space="0" w:color="auto"/>
            <w:bottom w:val="none" w:sz="0" w:space="0" w:color="auto"/>
            <w:right w:val="none" w:sz="0" w:space="0" w:color="auto"/>
          </w:divBdr>
        </w:div>
        <w:div w:id="387849427">
          <w:marLeft w:val="480"/>
          <w:marRight w:val="0"/>
          <w:marTop w:val="0"/>
          <w:marBottom w:val="0"/>
          <w:divBdr>
            <w:top w:val="none" w:sz="0" w:space="0" w:color="auto"/>
            <w:left w:val="none" w:sz="0" w:space="0" w:color="auto"/>
            <w:bottom w:val="none" w:sz="0" w:space="0" w:color="auto"/>
            <w:right w:val="none" w:sz="0" w:space="0" w:color="auto"/>
          </w:divBdr>
        </w:div>
        <w:div w:id="403381773">
          <w:marLeft w:val="480"/>
          <w:marRight w:val="0"/>
          <w:marTop w:val="0"/>
          <w:marBottom w:val="0"/>
          <w:divBdr>
            <w:top w:val="none" w:sz="0" w:space="0" w:color="auto"/>
            <w:left w:val="none" w:sz="0" w:space="0" w:color="auto"/>
            <w:bottom w:val="none" w:sz="0" w:space="0" w:color="auto"/>
            <w:right w:val="none" w:sz="0" w:space="0" w:color="auto"/>
          </w:divBdr>
        </w:div>
        <w:div w:id="668214521">
          <w:marLeft w:val="480"/>
          <w:marRight w:val="0"/>
          <w:marTop w:val="0"/>
          <w:marBottom w:val="0"/>
          <w:divBdr>
            <w:top w:val="none" w:sz="0" w:space="0" w:color="auto"/>
            <w:left w:val="none" w:sz="0" w:space="0" w:color="auto"/>
            <w:bottom w:val="none" w:sz="0" w:space="0" w:color="auto"/>
            <w:right w:val="none" w:sz="0" w:space="0" w:color="auto"/>
          </w:divBdr>
        </w:div>
        <w:div w:id="694841578">
          <w:marLeft w:val="480"/>
          <w:marRight w:val="0"/>
          <w:marTop w:val="0"/>
          <w:marBottom w:val="0"/>
          <w:divBdr>
            <w:top w:val="none" w:sz="0" w:space="0" w:color="auto"/>
            <w:left w:val="none" w:sz="0" w:space="0" w:color="auto"/>
            <w:bottom w:val="none" w:sz="0" w:space="0" w:color="auto"/>
            <w:right w:val="none" w:sz="0" w:space="0" w:color="auto"/>
          </w:divBdr>
        </w:div>
        <w:div w:id="899252019">
          <w:marLeft w:val="480"/>
          <w:marRight w:val="0"/>
          <w:marTop w:val="0"/>
          <w:marBottom w:val="0"/>
          <w:divBdr>
            <w:top w:val="none" w:sz="0" w:space="0" w:color="auto"/>
            <w:left w:val="none" w:sz="0" w:space="0" w:color="auto"/>
            <w:bottom w:val="none" w:sz="0" w:space="0" w:color="auto"/>
            <w:right w:val="none" w:sz="0" w:space="0" w:color="auto"/>
          </w:divBdr>
        </w:div>
        <w:div w:id="929318427">
          <w:marLeft w:val="480"/>
          <w:marRight w:val="0"/>
          <w:marTop w:val="0"/>
          <w:marBottom w:val="0"/>
          <w:divBdr>
            <w:top w:val="none" w:sz="0" w:space="0" w:color="auto"/>
            <w:left w:val="none" w:sz="0" w:space="0" w:color="auto"/>
            <w:bottom w:val="none" w:sz="0" w:space="0" w:color="auto"/>
            <w:right w:val="none" w:sz="0" w:space="0" w:color="auto"/>
          </w:divBdr>
        </w:div>
        <w:div w:id="1053693817">
          <w:marLeft w:val="480"/>
          <w:marRight w:val="0"/>
          <w:marTop w:val="0"/>
          <w:marBottom w:val="0"/>
          <w:divBdr>
            <w:top w:val="none" w:sz="0" w:space="0" w:color="auto"/>
            <w:left w:val="none" w:sz="0" w:space="0" w:color="auto"/>
            <w:bottom w:val="none" w:sz="0" w:space="0" w:color="auto"/>
            <w:right w:val="none" w:sz="0" w:space="0" w:color="auto"/>
          </w:divBdr>
        </w:div>
        <w:div w:id="1058357591">
          <w:marLeft w:val="480"/>
          <w:marRight w:val="0"/>
          <w:marTop w:val="0"/>
          <w:marBottom w:val="0"/>
          <w:divBdr>
            <w:top w:val="none" w:sz="0" w:space="0" w:color="auto"/>
            <w:left w:val="none" w:sz="0" w:space="0" w:color="auto"/>
            <w:bottom w:val="none" w:sz="0" w:space="0" w:color="auto"/>
            <w:right w:val="none" w:sz="0" w:space="0" w:color="auto"/>
          </w:divBdr>
        </w:div>
        <w:div w:id="1159883426">
          <w:marLeft w:val="480"/>
          <w:marRight w:val="0"/>
          <w:marTop w:val="0"/>
          <w:marBottom w:val="0"/>
          <w:divBdr>
            <w:top w:val="none" w:sz="0" w:space="0" w:color="auto"/>
            <w:left w:val="none" w:sz="0" w:space="0" w:color="auto"/>
            <w:bottom w:val="none" w:sz="0" w:space="0" w:color="auto"/>
            <w:right w:val="none" w:sz="0" w:space="0" w:color="auto"/>
          </w:divBdr>
        </w:div>
        <w:div w:id="1181042006">
          <w:marLeft w:val="480"/>
          <w:marRight w:val="0"/>
          <w:marTop w:val="0"/>
          <w:marBottom w:val="0"/>
          <w:divBdr>
            <w:top w:val="none" w:sz="0" w:space="0" w:color="auto"/>
            <w:left w:val="none" w:sz="0" w:space="0" w:color="auto"/>
            <w:bottom w:val="none" w:sz="0" w:space="0" w:color="auto"/>
            <w:right w:val="none" w:sz="0" w:space="0" w:color="auto"/>
          </w:divBdr>
        </w:div>
        <w:div w:id="1235354999">
          <w:marLeft w:val="480"/>
          <w:marRight w:val="0"/>
          <w:marTop w:val="0"/>
          <w:marBottom w:val="0"/>
          <w:divBdr>
            <w:top w:val="none" w:sz="0" w:space="0" w:color="auto"/>
            <w:left w:val="none" w:sz="0" w:space="0" w:color="auto"/>
            <w:bottom w:val="none" w:sz="0" w:space="0" w:color="auto"/>
            <w:right w:val="none" w:sz="0" w:space="0" w:color="auto"/>
          </w:divBdr>
        </w:div>
        <w:div w:id="1561597140">
          <w:marLeft w:val="480"/>
          <w:marRight w:val="0"/>
          <w:marTop w:val="0"/>
          <w:marBottom w:val="0"/>
          <w:divBdr>
            <w:top w:val="none" w:sz="0" w:space="0" w:color="auto"/>
            <w:left w:val="none" w:sz="0" w:space="0" w:color="auto"/>
            <w:bottom w:val="none" w:sz="0" w:space="0" w:color="auto"/>
            <w:right w:val="none" w:sz="0" w:space="0" w:color="auto"/>
          </w:divBdr>
        </w:div>
        <w:div w:id="1562523380">
          <w:marLeft w:val="480"/>
          <w:marRight w:val="0"/>
          <w:marTop w:val="0"/>
          <w:marBottom w:val="0"/>
          <w:divBdr>
            <w:top w:val="none" w:sz="0" w:space="0" w:color="auto"/>
            <w:left w:val="none" w:sz="0" w:space="0" w:color="auto"/>
            <w:bottom w:val="none" w:sz="0" w:space="0" w:color="auto"/>
            <w:right w:val="none" w:sz="0" w:space="0" w:color="auto"/>
          </w:divBdr>
        </w:div>
        <w:div w:id="1600483294">
          <w:marLeft w:val="480"/>
          <w:marRight w:val="0"/>
          <w:marTop w:val="0"/>
          <w:marBottom w:val="0"/>
          <w:divBdr>
            <w:top w:val="none" w:sz="0" w:space="0" w:color="auto"/>
            <w:left w:val="none" w:sz="0" w:space="0" w:color="auto"/>
            <w:bottom w:val="none" w:sz="0" w:space="0" w:color="auto"/>
            <w:right w:val="none" w:sz="0" w:space="0" w:color="auto"/>
          </w:divBdr>
        </w:div>
        <w:div w:id="1628195296">
          <w:marLeft w:val="480"/>
          <w:marRight w:val="0"/>
          <w:marTop w:val="0"/>
          <w:marBottom w:val="0"/>
          <w:divBdr>
            <w:top w:val="none" w:sz="0" w:space="0" w:color="auto"/>
            <w:left w:val="none" w:sz="0" w:space="0" w:color="auto"/>
            <w:bottom w:val="none" w:sz="0" w:space="0" w:color="auto"/>
            <w:right w:val="none" w:sz="0" w:space="0" w:color="auto"/>
          </w:divBdr>
        </w:div>
        <w:div w:id="1841314499">
          <w:marLeft w:val="480"/>
          <w:marRight w:val="0"/>
          <w:marTop w:val="0"/>
          <w:marBottom w:val="0"/>
          <w:divBdr>
            <w:top w:val="none" w:sz="0" w:space="0" w:color="auto"/>
            <w:left w:val="none" w:sz="0" w:space="0" w:color="auto"/>
            <w:bottom w:val="none" w:sz="0" w:space="0" w:color="auto"/>
            <w:right w:val="none" w:sz="0" w:space="0" w:color="auto"/>
          </w:divBdr>
        </w:div>
        <w:div w:id="1849904750">
          <w:marLeft w:val="480"/>
          <w:marRight w:val="0"/>
          <w:marTop w:val="0"/>
          <w:marBottom w:val="0"/>
          <w:divBdr>
            <w:top w:val="none" w:sz="0" w:space="0" w:color="auto"/>
            <w:left w:val="none" w:sz="0" w:space="0" w:color="auto"/>
            <w:bottom w:val="none" w:sz="0" w:space="0" w:color="auto"/>
            <w:right w:val="none" w:sz="0" w:space="0" w:color="auto"/>
          </w:divBdr>
        </w:div>
        <w:div w:id="1867988055">
          <w:marLeft w:val="480"/>
          <w:marRight w:val="0"/>
          <w:marTop w:val="0"/>
          <w:marBottom w:val="0"/>
          <w:divBdr>
            <w:top w:val="none" w:sz="0" w:space="0" w:color="auto"/>
            <w:left w:val="none" w:sz="0" w:space="0" w:color="auto"/>
            <w:bottom w:val="none" w:sz="0" w:space="0" w:color="auto"/>
            <w:right w:val="none" w:sz="0" w:space="0" w:color="auto"/>
          </w:divBdr>
        </w:div>
        <w:div w:id="1894467767">
          <w:marLeft w:val="480"/>
          <w:marRight w:val="0"/>
          <w:marTop w:val="0"/>
          <w:marBottom w:val="0"/>
          <w:divBdr>
            <w:top w:val="none" w:sz="0" w:space="0" w:color="auto"/>
            <w:left w:val="none" w:sz="0" w:space="0" w:color="auto"/>
            <w:bottom w:val="none" w:sz="0" w:space="0" w:color="auto"/>
            <w:right w:val="none" w:sz="0" w:space="0" w:color="auto"/>
          </w:divBdr>
        </w:div>
        <w:div w:id="1938444163">
          <w:marLeft w:val="480"/>
          <w:marRight w:val="0"/>
          <w:marTop w:val="0"/>
          <w:marBottom w:val="0"/>
          <w:divBdr>
            <w:top w:val="none" w:sz="0" w:space="0" w:color="auto"/>
            <w:left w:val="none" w:sz="0" w:space="0" w:color="auto"/>
            <w:bottom w:val="none" w:sz="0" w:space="0" w:color="auto"/>
            <w:right w:val="none" w:sz="0" w:space="0" w:color="auto"/>
          </w:divBdr>
        </w:div>
        <w:div w:id="2058166272">
          <w:marLeft w:val="480"/>
          <w:marRight w:val="0"/>
          <w:marTop w:val="0"/>
          <w:marBottom w:val="0"/>
          <w:divBdr>
            <w:top w:val="none" w:sz="0" w:space="0" w:color="auto"/>
            <w:left w:val="none" w:sz="0" w:space="0" w:color="auto"/>
            <w:bottom w:val="none" w:sz="0" w:space="0" w:color="auto"/>
            <w:right w:val="none" w:sz="0" w:space="0" w:color="auto"/>
          </w:divBdr>
        </w:div>
      </w:divsChild>
    </w:div>
    <w:div w:id="462819881">
      <w:bodyDiv w:val="1"/>
      <w:marLeft w:val="0"/>
      <w:marRight w:val="0"/>
      <w:marTop w:val="0"/>
      <w:marBottom w:val="0"/>
      <w:divBdr>
        <w:top w:val="none" w:sz="0" w:space="0" w:color="auto"/>
        <w:left w:val="none" w:sz="0" w:space="0" w:color="auto"/>
        <w:bottom w:val="none" w:sz="0" w:space="0" w:color="auto"/>
        <w:right w:val="none" w:sz="0" w:space="0" w:color="auto"/>
      </w:divBdr>
    </w:div>
    <w:div w:id="463431138">
      <w:bodyDiv w:val="1"/>
      <w:marLeft w:val="0"/>
      <w:marRight w:val="0"/>
      <w:marTop w:val="0"/>
      <w:marBottom w:val="0"/>
      <w:divBdr>
        <w:top w:val="none" w:sz="0" w:space="0" w:color="auto"/>
        <w:left w:val="none" w:sz="0" w:space="0" w:color="auto"/>
        <w:bottom w:val="none" w:sz="0" w:space="0" w:color="auto"/>
        <w:right w:val="none" w:sz="0" w:space="0" w:color="auto"/>
      </w:divBdr>
    </w:div>
    <w:div w:id="463743271">
      <w:bodyDiv w:val="1"/>
      <w:marLeft w:val="0"/>
      <w:marRight w:val="0"/>
      <w:marTop w:val="0"/>
      <w:marBottom w:val="0"/>
      <w:divBdr>
        <w:top w:val="none" w:sz="0" w:space="0" w:color="auto"/>
        <w:left w:val="none" w:sz="0" w:space="0" w:color="auto"/>
        <w:bottom w:val="none" w:sz="0" w:space="0" w:color="auto"/>
        <w:right w:val="none" w:sz="0" w:space="0" w:color="auto"/>
      </w:divBdr>
    </w:div>
    <w:div w:id="466893794">
      <w:bodyDiv w:val="1"/>
      <w:marLeft w:val="0"/>
      <w:marRight w:val="0"/>
      <w:marTop w:val="0"/>
      <w:marBottom w:val="0"/>
      <w:divBdr>
        <w:top w:val="none" w:sz="0" w:space="0" w:color="auto"/>
        <w:left w:val="none" w:sz="0" w:space="0" w:color="auto"/>
        <w:bottom w:val="none" w:sz="0" w:space="0" w:color="auto"/>
        <w:right w:val="none" w:sz="0" w:space="0" w:color="auto"/>
      </w:divBdr>
    </w:div>
    <w:div w:id="467404148">
      <w:bodyDiv w:val="1"/>
      <w:marLeft w:val="0"/>
      <w:marRight w:val="0"/>
      <w:marTop w:val="0"/>
      <w:marBottom w:val="0"/>
      <w:divBdr>
        <w:top w:val="none" w:sz="0" w:space="0" w:color="auto"/>
        <w:left w:val="none" w:sz="0" w:space="0" w:color="auto"/>
        <w:bottom w:val="none" w:sz="0" w:space="0" w:color="auto"/>
        <w:right w:val="none" w:sz="0" w:space="0" w:color="auto"/>
      </w:divBdr>
    </w:div>
    <w:div w:id="472135830">
      <w:bodyDiv w:val="1"/>
      <w:marLeft w:val="0"/>
      <w:marRight w:val="0"/>
      <w:marTop w:val="0"/>
      <w:marBottom w:val="0"/>
      <w:divBdr>
        <w:top w:val="none" w:sz="0" w:space="0" w:color="auto"/>
        <w:left w:val="none" w:sz="0" w:space="0" w:color="auto"/>
        <w:bottom w:val="none" w:sz="0" w:space="0" w:color="auto"/>
        <w:right w:val="none" w:sz="0" w:space="0" w:color="auto"/>
      </w:divBdr>
      <w:divsChild>
        <w:div w:id="359204933">
          <w:marLeft w:val="480"/>
          <w:marRight w:val="0"/>
          <w:marTop w:val="0"/>
          <w:marBottom w:val="0"/>
          <w:divBdr>
            <w:top w:val="none" w:sz="0" w:space="0" w:color="auto"/>
            <w:left w:val="none" w:sz="0" w:space="0" w:color="auto"/>
            <w:bottom w:val="none" w:sz="0" w:space="0" w:color="auto"/>
            <w:right w:val="none" w:sz="0" w:space="0" w:color="auto"/>
          </w:divBdr>
        </w:div>
        <w:div w:id="449710508">
          <w:marLeft w:val="480"/>
          <w:marRight w:val="0"/>
          <w:marTop w:val="0"/>
          <w:marBottom w:val="0"/>
          <w:divBdr>
            <w:top w:val="none" w:sz="0" w:space="0" w:color="auto"/>
            <w:left w:val="none" w:sz="0" w:space="0" w:color="auto"/>
            <w:bottom w:val="none" w:sz="0" w:space="0" w:color="auto"/>
            <w:right w:val="none" w:sz="0" w:space="0" w:color="auto"/>
          </w:divBdr>
        </w:div>
        <w:div w:id="568347232">
          <w:marLeft w:val="480"/>
          <w:marRight w:val="0"/>
          <w:marTop w:val="0"/>
          <w:marBottom w:val="0"/>
          <w:divBdr>
            <w:top w:val="none" w:sz="0" w:space="0" w:color="auto"/>
            <w:left w:val="none" w:sz="0" w:space="0" w:color="auto"/>
            <w:bottom w:val="none" w:sz="0" w:space="0" w:color="auto"/>
            <w:right w:val="none" w:sz="0" w:space="0" w:color="auto"/>
          </w:divBdr>
        </w:div>
        <w:div w:id="643003809">
          <w:marLeft w:val="480"/>
          <w:marRight w:val="0"/>
          <w:marTop w:val="0"/>
          <w:marBottom w:val="0"/>
          <w:divBdr>
            <w:top w:val="none" w:sz="0" w:space="0" w:color="auto"/>
            <w:left w:val="none" w:sz="0" w:space="0" w:color="auto"/>
            <w:bottom w:val="none" w:sz="0" w:space="0" w:color="auto"/>
            <w:right w:val="none" w:sz="0" w:space="0" w:color="auto"/>
          </w:divBdr>
        </w:div>
        <w:div w:id="687944598">
          <w:marLeft w:val="480"/>
          <w:marRight w:val="0"/>
          <w:marTop w:val="0"/>
          <w:marBottom w:val="0"/>
          <w:divBdr>
            <w:top w:val="none" w:sz="0" w:space="0" w:color="auto"/>
            <w:left w:val="none" w:sz="0" w:space="0" w:color="auto"/>
            <w:bottom w:val="none" w:sz="0" w:space="0" w:color="auto"/>
            <w:right w:val="none" w:sz="0" w:space="0" w:color="auto"/>
          </w:divBdr>
        </w:div>
        <w:div w:id="807016417">
          <w:marLeft w:val="480"/>
          <w:marRight w:val="0"/>
          <w:marTop w:val="0"/>
          <w:marBottom w:val="0"/>
          <w:divBdr>
            <w:top w:val="none" w:sz="0" w:space="0" w:color="auto"/>
            <w:left w:val="none" w:sz="0" w:space="0" w:color="auto"/>
            <w:bottom w:val="none" w:sz="0" w:space="0" w:color="auto"/>
            <w:right w:val="none" w:sz="0" w:space="0" w:color="auto"/>
          </w:divBdr>
        </w:div>
        <w:div w:id="994072264">
          <w:marLeft w:val="480"/>
          <w:marRight w:val="0"/>
          <w:marTop w:val="0"/>
          <w:marBottom w:val="0"/>
          <w:divBdr>
            <w:top w:val="none" w:sz="0" w:space="0" w:color="auto"/>
            <w:left w:val="none" w:sz="0" w:space="0" w:color="auto"/>
            <w:bottom w:val="none" w:sz="0" w:space="0" w:color="auto"/>
            <w:right w:val="none" w:sz="0" w:space="0" w:color="auto"/>
          </w:divBdr>
        </w:div>
        <w:div w:id="1030566165">
          <w:marLeft w:val="480"/>
          <w:marRight w:val="0"/>
          <w:marTop w:val="0"/>
          <w:marBottom w:val="0"/>
          <w:divBdr>
            <w:top w:val="none" w:sz="0" w:space="0" w:color="auto"/>
            <w:left w:val="none" w:sz="0" w:space="0" w:color="auto"/>
            <w:bottom w:val="none" w:sz="0" w:space="0" w:color="auto"/>
            <w:right w:val="none" w:sz="0" w:space="0" w:color="auto"/>
          </w:divBdr>
        </w:div>
        <w:div w:id="1162546233">
          <w:marLeft w:val="480"/>
          <w:marRight w:val="0"/>
          <w:marTop w:val="0"/>
          <w:marBottom w:val="0"/>
          <w:divBdr>
            <w:top w:val="none" w:sz="0" w:space="0" w:color="auto"/>
            <w:left w:val="none" w:sz="0" w:space="0" w:color="auto"/>
            <w:bottom w:val="none" w:sz="0" w:space="0" w:color="auto"/>
            <w:right w:val="none" w:sz="0" w:space="0" w:color="auto"/>
          </w:divBdr>
        </w:div>
        <w:div w:id="1211039884">
          <w:marLeft w:val="480"/>
          <w:marRight w:val="0"/>
          <w:marTop w:val="0"/>
          <w:marBottom w:val="0"/>
          <w:divBdr>
            <w:top w:val="none" w:sz="0" w:space="0" w:color="auto"/>
            <w:left w:val="none" w:sz="0" w:space="0" w:color="auto"/>
            <w:bottom w:val="none" w:sz="0" w:space="0" w:color="auto"/>
            <w:right w:val="none" w:sz="0" w:space="0" w:color="auto"/>
          </w:divBdr>
        </w:div>
        <w:div w:id="1497183865">
          <w:marLeft w:val="480"/>
          <w:marRight w:val="0"/>
          <w:marTop w:val="0"/>
          <w:marBottom w:val="0"/>
          <w:divBdr>
            <w:top w:val="none" w:sz="0" w:space="0" w:color="auto"/>
            <w:left w:val="none" w:sz="0" w:space="0" w:color="auto"/>
            <w:bottom w:val="none" w:sz="0" w:space="0" w:color="auto"/>
            <w:right w:val="none" w:sz="0" w:space="0" w:color="auto"/>
          </w:divBdr>
        </w:div>
        <w:div w:id="1529954044">
          <w:marLeft w:val="480"/>
          <w:marRight w:val="0"/>
          <w:marTop w:val="0"/>
          <w:marBottom w:val="0"/>
          <w:divBdr>
            <w:top w:val="none" w:sz="0" w:space="0" w:color="auto"/>
            <w:left w:val="none" w:sz="0" w:space="0" w:color="auto"/>
            <w:bottom w:val="none" w:sz="0" w:space="0" w:color="auto"/>
            <w:right w:val="none" w:sz="0" w:space="0" w:color="auto"/>
          </w:divBdr>
        </w:div>
        <w:div w:id="1588494273">
          <w:marLeft w:val="480"/>
          <w:marRight w:val="0"/>
          <w:marTop w:val="0"/>
          <w:marBottom w:val="0"/>
          <w:divBdr>
            <w:top w:val="none" w:sz="0" w:space="0" w:color="auto"/>
            <w:left w:val="none" w:sz="0" w:space="0" w:color="auto"/>
            <w:bottom w:val="none" w:sz="0" w:space="0" w:color="auto"/>
            <w:right w:val="none" w:sz="0" w:space="0" w:color="auto"/>
          </w:divBdr>
        </w:div>
        <w:div w:id="1752241992">
          <w:marLeft w:val="480"/>
          <w:marRight w:val="0"/>
          <w:marTop w:val="0"/>
          <w:marBottom w:val="0"/>
          <w:divBdr>
            <w:top w:val="none" w:sz="0" w:space="0" w:color="auto"/>
            <w:left w:val="none" w:sz="0" w:space="0" w:color="auto"/>
            <w:bottom w:val="none" w:sz="0" w:space="0" w:color="auto"/>
            <w:right w:val="none" w:sz="0" w:space="0" w:color="auto"/>
          </w:divBdr>
        </w:div>
        <w:div w:id="1777360874">
          <w:marLeft w:val="480"/>
          <w:marRight w:val="0"/>
          <w:marTop w:val="0"/>
          <w:marBottom w:val="0"/>
          <w:divBdr>
            <w:top w:val="none" w:sz="0" w:space="0" w:color="auto"/>
            <w:left w:val="none" w:sz="0" w:space="0" w:color="auto"/>
            <w:bottom w:val="none" w:sz="0" w:space="0" w:color="auto"/>
            <w:right w:val="none" w:sz="0" w:space="0" w:color="auto"/>
          </w:divBdr>
        </w:div>
        <w:div w:id="1905678907">
          <w:marLeft w:val="480"/>
          <w:marRight w:val="0"/>
          <w:marTop w:val="0"/>
          <w:marBottom w:val="0"/>
          <w:divBdr>
            <w:top w:val="none" w:sz="0" w:space="0" w:color="auto"/>
            <w:left w:val="none" w:sz="0" w:space="0" w:color="auto"/>
            <w:bottom w:val="none" w:sz="0" w:space="0" w:color="auto"/>
            <w:right w:val="none" w:sz="0" w:space="0" w:color="auto"/>
          </w:divBdr>
        </w:div>
        <w:div w:id="2001345246">
          <w:marLeft w:val="480"/>
          <w:marRight w:val="0"/>
          <w:marTop w:val="0"/>
          <w:marBottom w:val="0"/>
          <w:divBdr>
            <w:top w:val="none" w:sz="0" w:space="0" w:color="auto"/>
            <w:left w:val="none" w:sz="0" w:space="0" w:color="auto"/>
            <w:bottom w:val="none" w:sz="0" w:space="0" w:color="auto"/>
            <w:right w:val="none" w:sz="0" w:space="0" w:color="auto"/>
          </w:divBdr>
        </w:div>
        <w:div w:id="2078044772">
          <w:marLeft w:val="480"/>
          <w:marRight w:val="0"/>
          <w:marTop w:val="0"/>
          <w:marBottom w:val="0"/>
          <w:divBdr>
            <w:top w:val="none" w:sz="0" w:space="0" w:color="auto"/>
            <w:left w:val="none" w:sz="0" w:space="0" w:color="auto"/>
            <w:bottom w:val="none" w:sz="0" w:space="0" w:color="auto"/>
            <w:right w:val="none" w:sz="0" w:space="0" w:color="auto"/>
          </w:divBdr>
        </w:div>
      </w:divsChild>
    </w:div>
    <w:div w:id="493644580">
      <w:bodyDiv w:val="1"/>
      <w:marLeft w:val="0"/>
      <w:marRight w:val="0"/>
      <w:marTop w:val="0"/>
      <w:marBottom w:val="0"/>
      <w:divBdr>
        <w:top w:val="none" w:sz="0" w:space="0" w:color="auto"/>
        <w:left w:val="none" w:sz="0" w:space="0" w:color="auto"/>
        <w:bottom w:val="none" w:sz="0" w:space="0" w:color="auto"/>
        <w:right w:val="none" w:sz="0" w:space="0" w:color="auto"/>
      </w:divBdr>
      <w:divsChild>
        <w:div w:id="2634248">
          <w:marLeft w:val="480"/>
          <w:marRight w:val="0"/>
          <w:marTop w:val="0"/>
          <w:marBottom w:val="0"/>
          <w:divBdr>
            <w:top w:val="none" w:sz="0" w:space="0" w:color="auto"/>
            <w:left w:val="none" w:sz="0" w:space="0" w:color="auto"/>
            <w:bottom w:val="none" w:sz="0" w:space="0" w:color="auto"/>
            <w:right w:val="none" w:sz="0" w:space="0" w:color="auto"/>
          </w:divBdr>
        </w:div>
        <w:div w:id="24991929">
          <w:marLeft w:val="480"/>
          <w:marRight w:val="0"/>
          <w:marTop w:val="0"/>
          <w:marBottom w:val="0"/>
          <w:divBdr>
            <w:top w:val="none" w:sz="0" w:space="0" w:color="auto"/>
            <w:left w:val="none" w:sz="0" w:space="0" w:color="auto"/>
            <w:bottom w:val="none" w:sz="0" w:space="0" w:color="auto"/>
            <w:right w:val="none" w:sz="0" w:space="0" w:color="auto"/>
          </w:divBdr>
        </w:div>
        <w:div w:id="79454349">
          <w:marLeft w:val="480"/>
          <w:marRight w:val="0"/>
          <w:marTop w:val="0"/>
          <w:marBottom w:val="0"/>
          <w:divBdr>
            <w:top w:val="none" w:sz="0" w:space="0" w:color="auto"/>
            <w:left w:val="none" w:sz="0" w:space="0" w:color="auto"/>
            <w:bottom w:val="none" w:sz="0" w:space="0" w:color="auto"/>
            <w:right w:val="none" w:sz="0" w:space="0" w:color="auto"/>
          </w:divBdr>
        </w:div>
        <w:div w:id="130363575">
          <w:marLeft w:val="480"/>
          <w:marRight w:val="0"/>
          <w:marTop w:val="0"/>
          <w:marBottom w:val="0"/>
          <w:divBdr>
            <w:top w:val="none" w:sz="0" w:space="0" w:color="auto"/>
            <w:left w:val="none" w:sz="0" w:space="0" w:color="auto"/>
            <w:bottom w:val="none" w:sz="0" w:space="0" w:color="auto"/>
            <w:right w:val="none" w:sz="0" w:space="0" w:color="auto"/>
          </w:divBdr>
        </w:div>
        <w:div w:id="213195951">
          <w:marLeft w:val="480"/>
          <w:marRight w:val="0"/>
          <w:marTop w:val="0"/>
          <w:marBottom w:val="0"/>
          <w:divBdr>
            <w:top w:val="none" w:sz="0" w:space="0" w:color="auto"/>
            <w:left w:val="none" w:sz="0" w:space="0" w:color="auto"/>
            <w:bottom w:val="none" w:sz="0" w:space="0" w:color="auto"/>
            <w:right w:val="none" w:sz="0" w:space="0" w:color="auto"/>
          </w:divBdr>
        </w:div>
        <w:div w:id="458957579">
          <w:marLeft w:val="480"/>
          <w:marRight w:val="0"/>
          <w:marTop w:val="0"/>
          <w:marBottom w:val="0"/>
          <w:divBdr>
            <w:top w:val="none" w:sz="0" w:space="0" w:color="auto"/>
            <w:left w:val="none" w:sz="0" w:space="0" w:color="auto"/>
            <w:bottom w:val="none" w:sz="0" w:space="0" w:color="auto"/>
            <w:right w:val="none" w:sz="0" w:space="0" w:color="auto"/>
          </w:divBdr>
        </w:div>
        <w:div w:id="459226504">
          <w:marLeft w:val="480"/>
          <w:marRight w:val="0"/>
          <w:marTop w:val="0"/>
          <w:marBottom w:val="0"/>
          <w:divBdr>
            <w:top w:val="none" w:sz="0" w:space="0" w:color="auto"/>
            <w:left w:val="none" w:sz="0" w:space="0" w:color="auto"/>
            <w:bottom w:val="none" w:sz="0" w:space="0" w:color="auto"/>
            <w:right w:val="none" w:sz="0" w:space="0" w:color="auto"/>
          </w:divBdr>
        </w:div>
        <w:div w:id="598637266">
          <w:marLeft w:val="480"/>
          <w:marRight w:val="0"/>
          <w:marTop w:val="0"/>
          <w:marBottom w:val="0"/>
          <w:divBdr>
            <w:top w:val="none" w:sz="0" w:space="0" w:color="auto"/>
            <w:left w:val="none" w:sz="0" w:space="0" w:color="auto"/>
            <w:bottom w:val="none" w:sz="0" w:space="0" w:color="auto"/>
            <w:right w:val="none" w:sz="0" w:space="0" w:color="auto"/>
          </w:divBdr>
        </w:div>
        <w:div w:id="844251970">
          <w:marLeft w:val="480"/>
          <w:marRight w:val="0"/>
          <w:marTop w:val="0"/>
          <w:marBottom w:val="0"/>
          <w:divBdr>
            <w:top w:val="none" w:sz="0" w:space="0" w:color="auto"/>
            <w:left w:val="none" w:sz="0" w:space="0" w:color="auto"/>
            <w:bottom w:val="none" w:sz="0" w:space="0" w:color="auto"/>
            <w:right w:val="none" w:sz="0" w:space="0" w:color="auto"/>
          </w:divBdr>
        </w:div>
        <w:div w:id="866526421">
          <w:marLeft w:val="480"/>
          <w:marRight w:val="0"/>
          <w:marTop w:val="0"/>
          <w:marBottom w:val="0"/>
          <w:divBdr>
            <w:top w:val="none" w:sz="0" w:space="0" w:color="auto"/>
            <w:left w:val="none" w:sz="0" w:space="0" w:color="auto"/>
            <w:bottom w:val="none" w:sz="0" w:space="0" w:color="auto"/>
            <w:right w:val="none" w:sz="0" w:space="0" w:color="auto"/>
          </w:divBdr>
        </w:div>
        <w:div w:id="986083507">
          <w:marLeft w:val="480"/>
          <w:marRight w:val="0"/>
          <w:marTop w:val="0"/>
          <w:marBottom w:val="0"/>
          <w:divBdr>
            <w:top w:val="none" w:sz="0" w:space="0" w:color="auto"/>
            <w:left w:val="none" w:sz="0" w:space="0" w:color="auto"/>
            <w:bottom w:val="none" w:sz="0" w:space="0" w:color="auto"/>
            <w:right w:val="none" w:sz="0" w:space="0" w:color="auto"/>
          </w:divBdr>
        </w:div>
        <w:div w:id="993991352">
          <w:marLeft w:val="480"/>
          <w:marRight w:val="0"/>
          <w:marTop w:val="0"/>
          <w:marBottom w:val="0"/>
          <w:divBdr>
            <w:top w:val="none" w:sz="0" w:space="0" w:color="auto"/>
            <w:left w:val="none" w:sz="0" w:space="0" w:color="auto"/>
            <w:bottom w:val="none" w:sz="0" w:space="0" w:color="auto"/>
            <w:right w:val="none" w:sz="0" w:space="0" w:color="auto"/>
          </w:divBdr>
        </w:div>
        <w:div w:id="1089813587">
          <w:marLeft w:val="480"/>
          <w:marRight w:val="0"/>
          <w:marTop w:val="0"/>
          <w:marBottom w:val="0"/>
          <w:divBdr>
            <w:top w:val="none" w:sz="0" w:space="0" w:color="auto"/>
            <w:left w:val="none" w:sz="0" w:space="0" w:color="auto"/>
            <w:bottom w:val="none" w:sz="0" w:space="0" w:color="auto"/>
            <w:right w:val="none" w:sz="0" w:space="0" w:color="auto"/>
          </w:divBdr>
        </w:div>
        <w:div w:id="1325620945">
          <w:marLeft w:val="480"/>
          <w:marRight w:val="0"/>
          <w:marTop w:val="0"/>
          <w:marBottom w:val="0"/>
          <w:divBdr>
            <w:top w:val="none" w:sz="0" w:space="0" w:color="auto"/>
            <w:left w:val="none" w:sz="0" w:space="0" w:color="auto"/>
            <w:bottom w:val="none" w:sz="0" w:space="0" w:color="auto"/>
            <w:right w:val="none" w:sz="0" w:space="0" w:color="auto"/>
          </w:divBdr>
        </w:div>
        <w:div w:id="1387800746">
          <w:marLeft w:val="480"/>
          <w:marRight w:val="0"/>
          <w:marTop w:val="0"/>
          <w:marBottom w:val="0"/>
          <w:divBdr>
            <w:top w:val="none" w:sz="0" w:space="0" w:color="auto"/>
            <w:left w:val="none" w:sz="0" w:space="0" w:color="auto"/>
            <w:bottom w:val="none" w:sz="0" w:space="0" w:color="auto"/>
            <w:right w:val="none" w:sz="0" w:space="0" w:color="auto"/>
          </w:divBdr>
        </w:div>
        <w:div w:id="1421373294">
          <w:marLeft w:val="480"/>
          <w:marRight w:val="0"/>
          <w:marTop w:val="0"/>
          <w:marBottom w:val="0"/>
          <w:divBdr>
            <w:top w:val="none" w:sz="0" w:space="0" w:color="auto"/>
            <w:left w:val="none" w:sz="0" w:space="0" w:color="auto"/>
            <w:bottom w:val="none" w:sz="0" w:space="0" w:color="auto"/>
            <w:right w:val="none" w:sz="0" w:space="0" w:color="auto"/>
          </w:divBdr>
        </w:div>
        <w:div w:id="1434863012">
          <w:marLeft w:val="480"/>
          <w:marRight w:val="0"/>
          <w:marTop w:val="0"/>
          <w:marBottom w:val="0"/>
          <w:divBdr>
            <w:top w:val="none" w:sz="0" w:space="0" w:color="auto"/>
            <w:left w:val="none" w:sz="0" w:space="0" w:color="auto"/>
            <w:bottom w:val="none" w:sz="0" w:space="0" w:color="auto"/>
            <w:right w:val="none" w:sz="0" w:space="0" w:color="auto"/>
          </w:divBdr>
        </w:div>
        <w:div w:id="1472014776">
          <w:marLeft w:val="480"/>
          <w:marRight w:val="0"/>
          <w:marTop w:val="0"/>
          <w:marBottom w:val="0"/>
          <w:divBdr>
            <w:top w:val="none" w:sz="0" w:space="0" w:color="auto"/>
            <w:left w:val="none" w:sz="0" w:space="0" w:color="auto"/>
            <w:bottom w:val="none" w:sz="0" w:space="0" w:color="auto"/>
            <w:right w:val="none" w:sz="0" w:space="0" w:color="auto"/>
          </w:divBdr>
        </w:div>
        <w:div w:id="1662662228">
          <w:marLeft w:val="480"/>
          <w:marRight w:val="0"/>
          <w:marTop w:val="0"/>
          <w:marBottom w:val="0"/>
          <w:divBdr>
            <w:top w:val="none" w:sz="0" w:space="0" w:color="auto"/>
            <w:left w:val="none" w:sz="0" w:space="0" w:color="auto"/>
            <w:bottom w:val="none" w:sz="0" w:space="0" w:color="auto"/>
            <w:right w:val="none" w:sz="0" w:space="0" w:color="auto"/>
          </w:divBdr>
        </w:div>
        <w:div w:id="1752314919">
          <w:marLeft w:val="480"/>
          <w:marRight w:val="0"/>
          <w:marTop w:val="0"/>
          <w:marBottom w:val="0"/>
          <w:divBdr>
            <w:top w:val="none" w:sz="0" w:space="0" w:color="auto"/>
            <w:left w:val="none" w:sz="0" w:space="0" w:color="auto"/>
            <w:bottom w:val="none" w:sz="0" w:space="0" w:color="auto"/>
            <w:right w:val="none" w:sz="0" w:space="0" w:color="auto"/>
          </w:divBdr>
        </w:div>
        <w:div w:id="1771584793">
          <w:marLeft w:val="480"/>
          <w:marRight w:val="0"/>
          <w:marTop w:val="0"/>
          <w:marBottom w:val="0"/>
          <w:divBdr>
            <w:top w:val="none" w:sz="0" w:space="0" w:color="auto"/>
            <w:left w:val="none" w:sz="0" w:space="0" w:color="auto"/>
            <w:bottom w:val="none" w:sz="0" w:space="0" w:color="auto"/>
            <w:right w:val="none" w:sz="0" w:space="0" w:color="auto"/>
          </w:divBdr>
        </w:div>
        <w:div w:id="1850022779">
          <w:marLeft w:val="480"/>
          <w:marRight w:val="0"/>
          <w:marTop w:val="0"/>
          <w:marBottom w:val="0"/>
          <w:divBdr>
            <w:top w:val="none" w:sz="0" w:space="0" w:color="auto"/>
            <w:left w:val="none" w:sz="0" w:space="0" w:color="auto"/>
            <w:bottom w:val="none" w:sz="0" w:space="0" w:color="auto"/>
            <w:right w:val="none" w:sz="0" w:space="0" w:color="auto"/>
          </w:divBdr>
        </w:div>
        <w:div w:id="2117629008">
          <w:marLeft w:val="480"/>
          <w:marRight w:val="0"/>
          <w:marTop w:val="0"/>
          <w:marBottom w:val="0"/>
          <w:divBdr>
            <w:top w:val="none" w:sz="0" w:space="0" w:color="auto"/>
            <w:left w:val="none" w:sz="0" w:space="0" w:color="auto"/>
            <w:bottom w:val="none" w:sz="0" w:space="0" w:color="auto"/>
            <w:right w:val="none" w:sz="0" w:space="0" w:color="auto"/>
          </w:divBdr>
        </w:div>
      </w:divsChild>
    </w:div>
    <w:div w:id="496387263">
      <w:bodyDiv w:val="1"/>
      <w:marLeft w:val="0"/>
      <w:marRight w:val="0"/>
      <w:marTop w:val="0"/>
      <w:marBottom w:val="0"/>
      <w:divBdr>
        <w:top w:val="none" w:sz="0" w:space="0" w:color="auto"/>
        <w:left w:val="none" w:sz="0" w:space="0" w:color="auto"/>
        <w:bottom w:val="none" w:sz="0" w:space="0" w:color="auto"/>
        <w:right w:val="none" w:sz="0" w:space="0" w:color="auto"/>
      </w:divBdr>
    </w:div>
    <w:div w:id="514422274">
      <w:bodyDiv w:val="1"/>
      <w:marLeft w:val="0"/>
      <w:marRight w:val="0"/>
      <w:marTop w:val="0"/>
      <w:marBottom w:val="0"/>
      <w:divBdr>
        <w:top w:val="none" w:sz="0" w:space="0" w:color="auto"/>
        <w:left w:val="none" w:sz="0" w:space="0" w:color="auto"/>
        <w:bottom w:val="none" w:sz="0" w:space="0" w:color="auto"/>
        <w:right w:val="none" w:sz="0" w:space="0" w:color="auto"/>
      </w:divBdr>
    </w:div>
    <w:div w:id="519052397">
      <w:bodyDiv w:val="1"/>
      <w:marLeft w:val="0"/>
      <w:marRight w:val="0"/>
      <w:marTop w:val="0"/>
      <w:marBottom w:val="0"/>
      <w:divBdr>
        <w:top w:val="none" w:sz="0" w:space="0" w:color="auto"/>
        <w:left w:val="none" w:sz="0" w:space="0" w:color="auto"/>
        <w:bottom w:val="none" w:sz="0" w:space="0" w:color="auto"/>
        <w:right w:val="none" w:sz="0" w:space="0" w:color="auto"/>
      </w:divBdr>
    </w:div>
    <w:div w:id="525363709">
      <w:bodyDiv w:val="1"/>
      <w:marLeft w:val="0"/>
      <w:marRight w:val="0"/>
      <w:marTop w:val="0"/>
      <w:marBottom w:val="0"/>
      <w:divBdr>
        <w:top w:val="none" w:sz="0" w:space="0" w:color="auto"/>
        <w:left w:val="none" w:sz="0" w:space="0" w:color="auto"/>
        <w:bottom w:val="none" w:sz="0" w:space="0" w:color="auto"/>
        <w:right w:val="none" w:sz="0" w:space="0" w:color="auto"/>
      </w:divBdr>
      <w:divsChild>
        <w:div w:id="80419551">
          <w:marLeft w:val="480"/>
          <w:marRight w:val="0"/>
          <w:marTop w:val="0"/>
          <w:marBottom w:val="0"/>
          <w:divBdr>
            <w:top w:val="none" w:sz="0" w:space="0" w:color="auto"/>
            <w:left w:val="none" w:sz="0" w:space="0" w:color="auto"/>
            <w:bottom w:val="none" w:sz="0" w:space="0" w:color="auto"/>
            <w:right w:val="none" w:sz="0" w:space="0" w:color="auto"/>
          </w:divBdr>
        </w:div>
        <w:div w:id="177476060">
          <w:marLeft w:val="480"/>
          <w:marRight w:val="0"/>
          <w:marTop w:val="0"/>
          <w:marBottom w:val="0"/>
          <w:divBdr>
            <w:top w:val="none" w:sz="0" w:space="0" w:color="auto"/>
            <w:left w:val="none" w:sz="0" w:space="0" w:color="auto"/>
            <w:bottom w:val="none" w:sz="0" w:space="0" w:color="auto"/>
            <w:right w:val="none" w:sz="0" w:space="0" w:color="auto"/>
          </w:divBdr>
        </w:div>
        <w:div w:id="269557324">
          <w:marLeft w:val="480"/>
          <w:marRight w:val="0"/>
          <w:marTop w:val="0"/>
          <w:marBottom w:val="0"/>
          <w:divBdr>
            <w:top w:val="none" w:sz="0" w:space="0" w:color="auto"/>
            <w:left w:val="none" w:sz="0" w:space="0" w:color="auto"/>
            <w:bottom w:val="none" w:sz="0" w:space="0" w:color="auto"/>
            <w:right w:val="none" w:sz="0" w:space="0" w:color="auto"/>
          </w:divBdr>
        </w:div>
        <w:div w:id="406810337">
          <w:marLeft w:val="480"/>
          <w:marRight w:val="0"/>
          <w:marTop w:val="0"/>
          <w:marBottom w:val="0"/>
          <w:divBdr>
            <w:top w:val="none" w:sz="0" w:space="0" w:color="auto"/>
            <w:left w:val="none" w:sz="0" w:space="0" w:color="auto"/>
            <w:bottom w:val="none" w:sz="0" w:space="0" w:color="auto"/>
            <w:right w:val="none" w:sz="0" w:space="0" w:color="auto"/>
          </w:divBdr>
        </w:div>
        <w:div w:id="708800272">
          <w:marLeft w:val="480"/>
          <w:marRight w:val="0"/>
          <w:marTop w:val="0"/>
          <w:marBottom w:val="0"/>
          <w:divBdr>
            <w:top w:val="none" w:sz="0" w:space="0" w:color="auto"/>
            <w:left w:val="none" w:sz="0" w:space="0" w:color="auto"/>
            <w:bottom w:val="none" w:sz="0" w:space="0" w:color="auto"/>
            <w:right w:val="none" w:sz="0" w:space="0" w:color="auto"/>
          </w:divBdr>
        </w:div>
        <w:div w:id="801651349">
          <w:marLeft w:val="480"/>
          <w:marRight w:val="0"/>
          <w:marTop w:val="0"/>
          <w:marBottom w:val="0"/>
          <w:divBdr>
            <w:top w:val="none" w:sz="0" w:space="0" w:color="auto"/>
            <w:left w:val="none" w:sz="0" w:space="0" w:color="auto"/>
            <w:bottom w:val="none" w:sz="0" w:space="0" w:color="auto"/>
            <w:right w:val="none" w:sz="0" w:space="0" w:color="auto"/>
          </w:divBdr>
        </w:div>
        <w:div w:id="856697846">
          <w:marLeft w:val="480"/>
          <w:marRight w:val="0"/>
          <w:marTop w:val="0"/>
          <w:marBottom w:val="0"/>
          <w:divBdr>
            <w:top w:val="none" w:sz="0" w:space="0" w:color="auto"/>
            <w:left w:val="none" w:sz="0" w:space="0" w:color="auto"/>
            <w:bottom w:val="none" w:sz="0" w:space="0" w:color="auto"/>
            <w:right w:val="none" w:sz="0" w:space="0" w:color="auto"/>
          </w:divBdr>
        </w:div>
        <w:div w:id="1296446712">
          <w:marLeft w:val="480"/>
          <w:marRight w:val="0"/>
          <w:marTop w:val="0"/>
          <w:marBottom w:val="0"/>
          <w:divBdr>
            <w:top w:val="none" w:sz="0" w:space="0" w:color="auto"/>
            <w:left w:val="none" w:sz="0" w:space="0" w:color="auto"/>
            <w:bottom w:val="none" w:sz="0" w:space="0" w:color="auto"/>
            <w:right w:val="none" w:sz="0" w:space="0" w:color="auto"/>
          </w:divBdr>
        </w:div>
        <w:div w:id="1438528398">
          <w:marLeft w:val="480"/>
          <w:marRight w:val="0"/>
          <w:marTop w:val="0"/>
          <w:marBottom w:val="0"/>
          <w:divBdr>
            <w:top w:val="none" w:sz="0" w:space="0" w:color="auto"/>
            <w:left w:val="none" w:sz="0" w:space="0" w:color="auto"/>
            <w:bottom w:val="none" w:sz="0" w:space="0" w:color="auto"/>
            <w:right w:val="none" w:sz="0" w:space="0" w:color="auto"/>
          </w:divBdr>
        </w:div>
        <w:div w:id="1474105469">
          <w:marLeft w:val="480"/>
          <w:marRight w:val="0"/>
          <w:marTop w:val="0"/>
          <w:marBottom w:val="0"/>
          <w:divBdr>
            <w:top w:val="none" w:sz="0" w:space="0" w:color="auto"/>
            <w:left w:val="none" w:sz="0" w:space="0" w:color="auto"/>
            <w:bottom w:val="none" w:sz="0" w:space="0" w:color="auto"/>
            <w:right w:val="none" w:sz="0" w:space="0" w:color="auto"/>
          </w:divBdr>
        </w:div>
        <w:div w:id="1597325486">
          <w:marLeft w:val="480"/>
          <w:marRight w:val="0"/>
          <w:marTop w:val="0"/>
          <w:marBottom w:val="0"/>
          <w:divBdr>
            <w:top w:val="none" w:sz="0" w:space="0" w:color="auto"/>
            <w:left w:val="none" w:sz="0" w:space="0" w:color="auto"/>
            <w:bottom w:val="none" w:sz="0" w:space="0" w:color="auto"/>
            <w:right w:val="none" w:sz="0" w:space="0" w:color="auto"/>
          </w:divBdr>
        </w:div>
        <w:div w:id="1613244752">
          <w:marLeft w:val="480"/>
          <w:marRight w:val="0"/>
          <w:marTop w:val="0"/>
          <w:marBottom w:val="0"/>
          <w:divBdr>
            <w:top w:val="none" w:sz="0" w:space="0" w:color="auto"/>
            <w:left w:val="none" w:sz="0" w:space="0" w:color="auto"/>
            <w:bottom w:val="none" w:sz="0" w:space="0" w:color="auto"/>
            <w:right w:val="none" w:sz="0" w:space="0" w:color="auto"/>
          </w:divBdr>
        </w:div>
        <w:div w:id="1691952868">
          <w:marLeft w:val="480"/>
          <w:marRight w:val="0"/>
          <w:marTop w:val="0"/>
          <w:marBottom w:val="0"/>
          <w:divBdr>
            <w:top w:val="none" w:sz="0" w:space="0" w:color="auto"/>
            <w:left w:val="none" w:sz="0" w:space="0" w:color="auto"/>
            <w:bottom w:val="none" w:sz="0" w:space="0" w:color="auto"/>
            <w:right w:val="none" w:sz="0" w:space="0" w:color="auto"/>
          </w:divBdr>
        </w:div>
        <w:div w:id="1754162601">
          <w:marLeft w:val="480"/>
          <w:marRight w:val="0"/>
          <w:marTop w:val="0"/>
          <w:marBottom w:val="0"/>
          <w:divBdr>
            <w:top w:val="none" w:sz="0" w:space="0" w:color="auto"/>
            <w:left w:val="none" w:sz="0" w:space="0" w:color="auto"/>
            <w:bottom w:val="none" w:sz="0" w:space="0" w:color="auto"/>
            <w:right w:val="none" w:sz="0" w:space="0" w:color="auto"/>
          </w:divBdr>
        </w:div>
        <w:div w:id="1829401330">
          <w:marLeft w:val="480"/>
          <w:marRight w:val="0"/>
          <w:marTop w:val="0"/>
          <w:marBottom w:val="0"/>
          <w:divBdr>
            <w:top w:val="none" w:sz="0" w:space="0" w:color="auto"/>
            <w:left w:val="none" w:sz="0" w:space="0" w:color="auto"/>
            <w:bottom w:val="none" w:sz="0" w:space="0" w:color="auto"/>
            <w:right w:val="none" w:sz="0" w:space="0" w:color="auto"/>
          </w:divBdr>
        </w:div>
      </w:divsChild>
    </w:div>
    <w:div w:id="543636181">
      <w:bodyDiv w:val="1"/>
      <w:marLeft w:val="0"/>
      <w:marRight w:val="0"/>
      <w:marTop w:val="0"/>
      <w:marBottom w:val="0"/>
      <w:divBdr>
        <w:top w:val="none" w:sz="0" w:space="0" w:color="auto"/>
        <w:left w:val="none" w:sz="0" w:space="0" w:color="auto"/>
        <w:bottom w:val="none" w:sz="0" w:space="0" w:color="auto"/>
        <w:right w:val="none" w:sz="0" w:space="0" w:color="auto"/>
      </w:divBdr>
    </w:div>
    <w:div w:id="543908399">
      <w:bodyDiv w:val="1"/>
      <w:marLeft w:val="0"/>
      <w:marRight w:val="0"/>
      <w:marTop w:val="0"/>
      <w:marBottom w:val="0"/>
      <w:divBdr>
        <w:top w:val="none" w:sz="0" w:space="0" w:color="auto"/>
        <w:left w:val="none" w:sz="0" w:space="0" w:color="auto"/>
        <w:bottom w:val="none" w:sz="0" w:space="0" w:color="auto"/>
        <w:right w:val="none" w:sz="0" w:space="0" w:color="auto"/>
      </w:divBdr>
    </w:div>
    <w:div w:id="544296020">
      <w:bodyDiv w:val="1"/>
      <w:marLeft w:val="0"/>
      <w:marRight w:val="0"/>
      <w:marTop w:val="0"/>
      <w:marBottom w:val="0"/>
      <w:divBdr>
        <w:top w:val="none" w:sz="0" w:space="0" w:color="auto"/>
        <w:left w:val="none" w:sz="0" w:space="0" w:color="auto"/>
        <w:bottom w:val="none" w:sz="0" w:space="0" w:color="auto"/>
        <w:right w:val="none" w:sz="0" w:space="0" w:color="auto"/>
      </w:divBdr>
    </w:div>
    <w:div w:id="547573273">
      <w:bodyDiv w:val="1"/>
      <w:marLeft w:val="0"/>
      <w:marRight w:val="0"/>
      <w:marTop w:val="0"/>
      <w:marBottom w:val="0"/>
      <w:divBdr>
        <w:top w:val="none" w:sz="0" w:space="0" w:color="auto"/>
        <w:left w:val="none" w:sz="0" w:space="0" w:color="auto"/>
        <w:bottom w:val="none" w:sz="0" w:space="0" w:color="auto"/>
        <w:right w:val="none" w:sz="0" w:space="0" w:color="auto"/>
      </w:divBdr>
      <w:divsChild>
        <w:div w:id="71582977">
          <w:marLeft w:val="480"/>
          <w:marRight w:val="0"/>
          <w:marTop w:val="0"/>
          <w:marBottom w:val="0"/>
          <w:divBdr>
            <w:top w:val="none" w:sz="0" w:space="0" w:color="auto"/>
            <w:left w:val="none" w:sz="0" w:space="0" w:color="auto"/>
            <w:bottom w:val="none" w:sz="0" w:space="0" w:color="auto"/>
            <w:right w:val="none" w:sz="0" w:space="0" w:color="auto"/>
          </w:divBdr>
        </w:div>
        <w:div w:id="103698114">
          <w:marLeft w:val="480"/>
          <w:marRight w:val="0"/>
          <w:marTop w:val="0"/>
          <w:marBottom w:val="0"/>
          <w:divBdr>
            <w:top w:val="none" w:sz="0" w:space="0" w:color="auto"/>
            <w:left w:val="none" w:sz="0" w:space="0" w:color="auto"/>
            <w:bottom w:val="none" w:sz="0" w:space="0" w:color="auto"/>
            <w:right w:val="none" w:sz="0" w:space="0" w:color="auto"/>
          </w:divBdr>
        </w:div>
        <w:div w:id="285282535">
          <w:marLeft w:val="480"/>
          <w:marRight w:val="0"/>
          <w:marTop w:val="0"/>
          <w:marBottom w:val="0"/>
          <w:divBdr>
            <w:top w:val="none" w:sz="0" w:space="0" w:color="auto"/>
            <w:left w:val="none" w:sz="0" w:space="0" w:color="auto"/>
            <w:bottom w:val="none" w:sz="0" w:space="0" w:color="auto"/>
            <w:right w:val="none" w:sz="0" w:space="0" w:color="auto"/>
          </w:divBdr>
        </w:div>
        <w:div w:id="486047130">
          <w:marLeft w:val="480"/>
          <w:marRight w:val="0"/>
          <w:marTop w:val="0"/>
          <w:marBottom w:val="0"/>
          <w:divBdr>
            <w:top w:val="none" w:sz="0" w:space="0" w:color="auto"/>
            <w:left w:val="none" w:sz="0" w:space="0" w:color="auto"/>
            <w:bottom w:val="none" w:sz="0" w:space="0" w:color="auto"/>
            <w:right w:val="none" w:sz="0" w:space="0" w:color="auto"/>
          </w:divBdr>
        </w:div>
        <w:div w:id="669716118">
          <w:marLeft w:val="480"/>
          <w:marRight w:val="0"/>
          <w:marTop w:val="0"/>
          <w:marBottom w:val="0"/>
          <w:divBdr>
            <w:top w:val="none" w:sz="0" w:space="0" w:color="auto"/>
            <w:left w:val="none" w:sz="0" w:space="0" w:color="auto"/>
            <w:bottom w:val="none" w:sz="0" w:space="0" w:color="auto"/>
            <w:right w:val="none" w:sz="0" w:space="0" w:color="auto"/>
          </w:divBdr>
        </w:div>
        <w:div w:id="733283899">
          <w:marLeft w:val="480"/>
          <w:marRight w:val="0"/>
          <w:marTop w:val="0"/>
          <w:marBottom w:val="0"/>
          <w:divBdr>
            <w:top w:val="none" w:sz="0" w:space="0" w:color="auto"/>
            <w:left w:val="none" w:sz="0" w:space="0" w:color="auto"/>
            <w:bottom w:val="none" w:sz="0" w:space="0" w:color="auto"/>
            <w:right w:val="none" w:sz="0" w:space="0" w:color="auto"/>
          </w:divBdr>
        </w:div>
        <w:div w:id="768279988">
          <w:marLeft w:val="480"/>
          <w:marRight w:val="0"/>
          <w:marTop w:val="0"/>
          <w:marBottom w:val="0"/>
          <w:divBdr>
            <w:top w:val="none" w:sz="0" w:space="0" w:color="auto"/>
            <w:left w:val="none" w:sz="0" w:space="0" w:color="auto"/>
            <w:bottom w:val="none" w:sz="0" w:space="0" w:color="auto"/>
            <w:right w:val="none" w:sz="0" w:space="0" w:color="auto"/>
          </w:divBdr>
        </w:div>
        <w:div w:id="943347847">
          <w:marLeft w:val="480"/>
          <w:marRight w:val="0"/>
          <w:marTop w:val="0"/>
          <w:marBottom w:val="0"/>
          <w:divBdr>
            <w:top w:val="none" w:sz="0" w:space="0" w:color="auto"/>
            <w:left w:val="none" w:sz="0" w:space="0" w:color="auto"/>
            <w:bottom w:val="none" w:sz="0" w:space="0" w:color="auto"/>
            <w:right w:val="none" w:sz="0" w:space="0" w:color="auto"/>
          </w:divBdr>
        </w:div>
        <w:div w:id="1205678930">
          <w:marLeft w:val="480"/>
          <w:marRight w:val="0"/>
          <w:marTop w:val="0"/>
          <w:marBottom w:val="0"/>
          <w:divBdr>
            <w:top w:val="none" w:sz="0" w:space="0" w:color="auto"/>
            <w:left w:val="none" w:sz="0" w:space="0" w:color="auto"/>
            <w:bottom w:val="none" w:sz="0" w:space="0" w:color="auto"/>
            <w:right w:val="none" w:sz="0" w:space="0" w:color="auto"/>
          </w:divBdr>
        </w:div>
        <w:div w:id="1275559665">
          <w:marLeft w:val="480"/>
          <w:marRight w:val="0"/>
          <w:marTop w:val="0"/>
          <w:marBottom w:val="0"/>
          <w:divBdr>
            <w:top w:val="none" w:sz="0" w:space="0" w:color="auto"/>
            <w:left w:val="none" w:sz="0" w:space="0" w:color="auto"/>
            <w:bottom w:val="none" w:sz="0" w:space="0" w:color="auto"/>
            <w:right w:val="none" w:sz="0" w:space="0" w:color="auto"/>
          </w:divBdr>
        </w:div>
        <w:div w:id="1352222103">
          <w:marLeft w:val="480"/>
          <w:marRight w:val="0"/>
          <w:marTop w:val="0"/>
          <w:marBottom w:val="0"/>
          <w:divBdr>
            <w:top w:val="none" w:sz="0" w:space="0" w:color="auto"/>
            <w:left w:val="none" w:sz="0" w:space="0" w:color="auto"/>
            <w:bottom w:val="none" w:sz="0" w:space="0" w:color="auto"/>
            <w:right w:val="none" w:sz="0" w:space="0" w:color="auto"/>
          </w:divBdr>
        </w:div>
        <w:div w:id="1431045445">
          <w:marLeft w:val="480"/>
          <w:marRight w:val="0"/>
          <w:marTop w:val="0"/>
          <w:marBottom w:val="0"/>
          <w:divBdr>
            <w:top w:val="none" w:sz="0" w:space="0" w:color="auto"/>
            <w:left w:val="none" w:sz="0" w:space="0" w:color="auto"/>
            <w:bottom w:val="none" w:sz="0" w:space="0" w:color="auto"/>
            <w:right w:val="none" w:sz="0" w:space="0" w:color="auto"/>
          </w:divBdr>
        </w:div>
        <w:div w:id="1519390610">
          <w:marLeft w:val="480"/>
          <w:marRight w:val="0"/>
          <w:marTop w:val="0"/>
          <w:marBottom w:val="0"/>
          <w:divBdr>
            <w:top w:val="none" w:sz="0" w:space="0" w:color="auto"/>
            <w:left w:val="none" w:sz="0" w:space="0" w:color="auto"/>
            <w:bottom w:val="none" w:sz="0" w:space="0" w:color="auto"/>
            <w:right w:val="none" w:sz="0" w:space="0" w:color="auto"/>
          </w:divBdr>
        </w:div>
        <w:div w:id="1611234432">
          <w:marLeft w:val="480"/>
          <w:marRight w:val="0"/>
          <w:marTop w:val="0"/>
          <w:marBottom w:val="0"/>
          <w:divBdr>
            <w:top w:val="none" w:sz="0" w:space="0" w:color="auto"/>
            <w:left w:val="none" w:sz="0" w:space="0" w:color="auto"/>
            <w:bottom w:val="none" w:sz="0" w:space="0" w:color="auto"/>
            <w:right w:val="none" w:sz="0" w:space="0" w:color="auto"/>
          </w:divBdr>
        </w:div>
        <w:div w:id="1729764066">
          <w:marLeft w:val="480"/>
          <w:marRight w:val="0"/>
          <w:marTop w:val="0"/>
          <w:marBottom w:val="0"/>
          <w:divBdr>
            <w:top w:val="none" w:sz="0" w:space="0" w:color="auto"/>
            <w:left w:val="none" w:sz="0" w:space="0" w:color="auto"/>
            <w:bottom w:val="none" w:sz="0" w:space="0" w:color="auto"/>
            <w:right w:val="none" w:sz="0" w:space="0" w:color="auto"/>
          </w:divBdr>
        </w:div>
        <w:div w:id="1867133493">
          <w:marLeft w:val="480"/>
          <w:marRight w:val="0"/>
          <w:marTop w:val="0"/>
          <w:marBottom w:val="0"/>
          <w:divBdr>
            <w:top w:val="none" w:sz="0" w:space="0" w:color="auto"/>
            <w:left w:val="none" w:sz="0" w:space="0" w:color="auto"/>
            <w:bottom w:val="none" w:sz="0" w:space="0" w:color="auto"/>
            <w:right w:val="none" w:sz="0" w:space="0" w:color="auto"/>
          </w:divBdr>
        </w:div>
        <w:div w:id="1932471916">
          <w:marLeft w:val="480"/>
          <w:marRight w:val="0"/>
          <w:marTop w:val="0"/>
          <w:marBottom w:val="0"/>
          <w:divBdr>
            <w:top w:val="none" w:sz="0" w:space="0" w:color="auto"/>
            <w:left w:val="none" w:sz="0" w:space="0" w:color="auto"/>
            <w:bottom w:val="none" w:sz="0" w:space="0" w:color="auto"/>
            <w:right w:val="none" w:sz="0" w:space="0" w:color="auto"/>
          </w:divBdr>
        </w:div>
      </w:divsChild>
    </w:div>
    <w:div w:id="549456723">
      <w:bodyDiv w:val="1"/>
      <w:marLeft w:val="0"/>
      <w:marRight w:val="0"/>
      <w:marTop w:val="0"/>
      <w:marBottom w:val="0"/>
      <w:divBdr>
        <w:top w:val="none" w:sz="0" w:space="0" w:color="auto"/>
        <w:left w:val="none" w:sz="0" w:space="0" w:color="auto"/>
        <w:bottom w:val="none" w:sz="0" w:space="0" w:color="auto"/>
        <w:right w:val="none" w:sz="0" w:space="0" w:color="auto"/>
      </w:divBdr>
      <w:divsChild>
        <w:div w:id="10685609">
          <w:marLeft w:val="480"/>
          <w:marRight w:val="0"/>
          <w:marTop w:val="0"/>
          <w:marBottom w:val="0"/>
          <w:divBdr>
            <w:top w:val="none" w:sz="0" w:space="0" w:color="auto"/>
            <w:left w:val="none" w:sz="0" w:space="0" w:color="auto"/>
            <w:bottom w:val="none" w:sz="0" w:space="0" w:color="auto"/>
            <w:right w:val="none" w:sz="0" w:space="0" w:color="auto"/>
          </w:divBdr>
        </w:div>
        <w:div w:id="60176475">
          <w:marLeft w:val="480"/>
          <w:marRight w:val="0"/>
          <w:marTop w:val="0"/>
          <w:marBottom w:val="0"/>
          <w:divBdr>
            <w:top w:val="none" w:sz="0" w:space="0" w:color="auto"/>
            <w:left w:val="none" w:sz="0" w:space="0" w:color="auto"/>
            <w:bottom w:val="none" w:sz="0" w:space="0" w:color="auto"/>
            <w:right w:val="none" w:sz="0" w:space="0" w:color="auto"/>
          </w:divBdr>
        </w:div>
        <w:div w:id="195581778">
          <w:marLeft w:val="480"/>
          <w:marRight w:val="0"/>
          <w:marTop w:val="0"/>
          <w:marBottom w:val="0"/>
          <w:divBdr>
            <w:top w:val="none" w:sz="0" w:space="0" w:color="auto"/>
            <w:left w:val="none" w:sz="0" w:space="0" w:color="auto"/>
            <w:bottom w:val="none" w:sz="0" w:space="0" w:color="auto"/>
            <w:right w:val="none" w:sz="0" w:space="0" w:color="auto"/>
          </w:divBdr>
        </w:div>
        <w:div w:id="849369784">
          <w:marLeft w:val="480"/>
          <w:marRight w:val="0"/>
          <w:marTop w:val="0"/>
          <w:marBottom w:val="0"/>
          <w:divBdr>
            <w:top w:val="none" w:sz="0" w:space="0" w:color="auto"/>
            <w:left w:val="none" w:sz="0" w:space="0" w:color="auto"/>
            <w:bottom w:val="none" w:sz="0" w:space="0" w:color="auto"/>
            <w:right w:val="none" w:sz="0" w:space="0" w:color="auto"/>
          </w:divBdr>
        </w:div>
        <w:div w:id="886723595">
          <w:marLeft w:val="480"/>
          <w:marRight w:val="0"/>
          <w:marTop w:val="0"/>
          <w:marBottom w:val="0"/>
          <w:divBdr>
            <w:top w:val="none" w:sz="0" w:space="0" w:color="auto"/>
            <w:left w:val="none" w:sz="0" w:space="0" w:color="auto"/>
            <w:bottom w:val="none" w:sz="0" w:space="0" w:color="auto"/>
            <w:right w:val="none" w:sz="0" w:space="0" w:color="auto"/>
          </w:divBdr>
        </w:div>
        <w:div w:id="1027028685">
          <w:marLeft w:val="480"/>
          <w:marRight w:val="0"/>
          <w:marTop w:val="0"/>
          <w:marBottom w:val="0"/>
          <w:divBdr>
            <w:top w:val="none" w:sz="0" w:space="0" w:color="auto"/>
            <w:left w:val="none" w:sz="0" w:space="0" w:color="auto"/>
            <w:bottom w:val="none" w:sz="0" w:space="0" w:color="auto"/>
            <w:right w:val="none" w:sz="0" w:space="0" w:color="auto"/>
          </w:divBdr>
        </w:div>
        <w:div w:id="1129084525">
          <w:marLeft w:val="480"/>
          <w:marRight w:val="0"/>
          <w:marTop w:val="0"/>
          <w:marBottom w:val="0"/>
          <w:divBdr>
            <w:top w:val="none" w:sz="0" w:space="0" w:color="auto"/>
            <w:left w:val="none" w:sz="0" w:space="0" w:color="auto"/>
            <w:bottom w:val="none" w:sz="0" w:space="0" w:color="auto"/>
            <w:right w:val="none" w:sz="0" w:space="0" w:color="auto"/>
          </w:divBdr>
        </w:div>
        <w:div w:id="1231581727">
          <w:marLeft w:val="480"/>
          <w:marRight w:val="0"/>
          <w:marTop w:val="0"/>
          <w:marBottom w:val="0"/>
          <w:divBdr>
            <w:top w:val="none" w:sz="0" w:space="0" w:color="auto"/>
            <w:left w:val="none" w:sz="0" w:space="0" w:color="auto"/>
            <w:bottom w:val="none" w:sz="0" w:space="0" w:color="auto"/>
            <w:right w:val="none" w:sz="0" w:space="0" w:color="auto"/>
          </w:divBdr>
        </w:div>
        <w:div w:id="1240334382">
          <w:marLeft w:val="480"/>
          <w:marRight w:val="0"/>
          <w:marTop w:val="0"/>
          <w:marBottom w:val="0"/>
          <w:divBdr>
            <w:top w:val="none" w:sz="0" w:space="0" w:color="auto"/>
            <w:left w:val="none" w:sz="0" w:space="0" w:color="auto"/>
            <w:bottom w:val="none" w:sz="0" w:space="0" w:color="auto"/>
            <w:right w:val="none" w:sz="0" w:space="0" w:color="auto"/>
          </w:divBdr>
        </w:div>
        <w:div w:id="1260481699">
          <w:marLeft w:val="480"/>
          <w:marRight w:val="0"/>
          <w:marTop w:val="0"/>
          <w:marBottom w:val="0"/>
          <w:divBdr>
            <w:top w:val="none" w:sz="0" w:space="0" w:color="auto"/>
            <w:left w:val="none" w:sz="0" w:space="0" w:color="auto"/>
            <w:bottom w:val="none" w:sz="0" w:space="0" w:color="auto"/>
            <w:right w:val="none" w:sz="0" w:space="0" w:color="auto"/>
          </w:divBdr>
        </w:div>
        <w:div w:id="1355841502">
          <w:marLeft w:val="480"/>
          <w:marRight w:val="0"/>
          <w:marTop w:val="0"/>
          <w:marBottom w:val="0"/>
          <w:divBdr>
            <w:top w:val="none" w:sz="0" w:space="0" w:color="auto"/>
            <w:left w:val="none" w:sz="0" w:space="0" w:color="auto"/>
            <w:bottom w:val="none" w:sz="0" w:space="0" w:color="auto"/>
            <w:right w:val="none" w:sz="0" w:space="0" w:color="auto"/>
          </w:divBdr>
        </w:div>
        <w:div w:id="1365787354">
          <w:marLeft w:val="480"/>
          <w:marRight w:val="0"/>
          <w:marTop w:val="0"/>
          <w:marBottom w:val="0"/>
          <w:divBdr>
            <w:top w:val="none" w:sz="0" w:space="0" w:color="auto"/>
            <w:left w:val="none" w:sz="0" w:space="0" w:color="auto"/>
            <w:bottom w:val="none" w:sz="0" w:space="0" w:color="auto"/>
            <w:right w:val="none" w:sz="0" w:space="0" w:color="auto"/>
          </w:divBdr>
        </w:div>
        <w:div w:id="1400635941">
          <w:marLeft w:val="480"/>
          <w:marRight w:val="0"/>
          <w:marTop w:val="0"/>
          <w:marBottom w:val="0"/>
          <w:divBdr>
            <w:top w:val="none" w:sz="0" w:space="0" w:color="auto"/>
            <w:left w:val="none" w:sz="0" w:space="0" w:color="auto"/>
            <w:bottom w:val="none" w:sz="0" w:space="0" w:color="auto"/>
            <w:right w:val="none" w:sz="0" w:space="0" w:color="auto"/>
          </w:divBdr>
        </w:div>
        <w:div w:id="1457522013">
          <w:marLeft w:val="480"/>
          <w:marRight w:val="0"/>
          <w:marTop w:val="0"/>
          <w:marBottom w:val="0"/>
          <w:divBdr>
            <w:top w:val="none" w:sz="0" w:space="0" w:color="auto"/>
            <w:left w:val="none" w:sz="0" w:space="0" w:color="auto"/>
            <w:bottom w:val="none" w:sz="0" w:space="0" w:color="auto"/>
            <w:right w:val="none" w:sz="0" w:space="0" w:color="auto"/>
          </w:divBdr>
        </w:div>
        <w:div w:id="1472556982">
          <w:marLeft w:val="480"/>
          <w:marRight w:val="0"/>
          <w:marTop w:val="0"/>
          <w:marBottom w:val="0"/>
          <w:divBdr>
            <w:top w:val="none" w:sz="0" w:space="0" w:color="auto"/>
            <w:left w:val="none" w:sz="0" w:space="0" w:color="auto"/>
            <w:bottom w:val="none" w:sz="0" w:space="0" w:color="auto"/>
            <w:right w:val="none" w:sz="0" w:space="0" w:color="auto"/>
          </w:divBdr>
        </w:div>
        <w:div w:id="1485974170">
          <w:marLeft w:val="480"/>
          <w:marRight w:val="0"/>
          <w:marTop w:val="0"/>
          <w:marBottom w:val="0"/>
          <w:divBdr>
            <w:top w:val="none" w:sz="0" w:space="0" w:color="auto"/>
            <w:left w:val="none" w:sz="0" w:space="0" w:color="auto"/>
            <w:bottom w:val="none" w:sz="0" w:space="0" w:color="auto"/>
            <w:right w:val="none" w:sz="0" w:space="0" w:color="auto"/>
          </w:divBdr>
        </w:div>
        <w:div w:id="1549340948">
          <w:marLeft w:val="480"/>
          <w:marRight w:val="0"/>
          <w:marTop w:val="0"/>
          <w:marBottom w:val="0"/>
          <w:divBdr>
            <w:top w:val="none" w:sz="0" w:space="0" w:color="auto"/>
            <w:left w:val="none" w:sz="0" w:space="0" w:color="auto"/>
            <w:bottom w:val="none" w:sz="0" w:space="0" w:color="auto"/>
            <w:right w:val="none" w:sz="0" w:space="0" w:color="auto"/>
          </w:divBdr>
        </w:div>
        <w:div w:id="1551380188">
          <w:marLeft w:val="480"/>
          <w:marRight w:val="0"/>
          <w:marTop w:val="0"/>
          <w:marBottom w:val="0"/>
          <w:divBdr>
            <w:top w:val="none" w:sz="0" w:space="0" w:color="auto"/>
            <w:left w:val="none" w:sz="0" w:space="0" w:color="auto"/>
            <w:bottom w:val="none" w:sz="0" w:space="0" w:color="auto"/>
            <w:right w:val="none" w:sz="0" w:space="0" w:color="auto"/>
          </w:divBdr>
        </w:div>
        <w:div w:id="1585801282">
          <w:marLeft w:val="480"/>
          <w:marRight w:val="0"/>
          <w:marTop w:val="0"/>
          <w:marBottom w:val="0"/>
          <w:divBdr>
            <w:top w:val="none" w:sz="0" w:space="0" w:color="auto"/>
            <w:left w:val="none" w:sz="0" w:space="0" w:color="auto"/>
            <w:bottom w:val="none" w:sz="0" w:space="0" w:color="auto"/>
            <w:right w:val="none" w:sz="0" w:space="0" w:color="auto"/>
          </w:divBdr>
        </w:div>
        <w:div w:id="1798184090">
          <w:marLeft w:val="480"/>
          <w:marRight w:val="0"/>
          <w:marTop w:val="0"/>
          <w:marBottom w:val="0"/>
          <w:divBdr>
            <w:top w:val="none" w:sz="0" w:space="0" w:color="auto"/>
            <w:left w:val="none" w:sz="0" w:space="0" w:color="auto"/>
            <w:bottom w:val="none" w:sz="0" w:space="0" w:color="auto"/>
            <w:right w:val="none" w:sz="0" w:space="0" w:color="auto"/>
          </w:divBdr>
        </w:div>
        <w:div w:id="1838692211">
          <w:marLeft w:val="480"/>
          <w:marRight w:val="0"/>
          <w:marTop w:val="0"/>
          <w:marBottom w:val="0"/>
          <w:divBdr>
            <w:top w:val="none" w:sz="0" w:space="0" w:color="auto"/>
            <w:left w:val="none" w:sz="0" w:space="0" w:color="auto"/>
            <w:bottom w:val="none" w:sz="0" w:space="0" w:color="auto"/>
            <w:right w:val="none" w:sz="0" w:space="0" w:color="auto"/>
          </w:divBdr>
        </w:div>
        <w:div w:id="2028754839">
          <w:marLeft w:val="480"/>
          <w:marRight w:val="0"/>
          <w:marTop w:val="0"/>
          <w:marBottom w:val="0"/>
          <w:divBdr>
            <w:top w:val="none" w:sz="0" w:space="0" w:color="auto"/>
            <w:left w:val="none" w:sz="0" w:space="0" w:color="auto"/>
            <w:bottom w:val="none" w:sz="0" w:space="0" w:color="auto"/>
            <w:right w:val="none" w:sz="0" w:space="0" w:color="auto"/>
          </w:divBdr>
        </w:div>
      </w:divsChild>
    </w:div>
    <w:div w:id="552470153">
      <w:bodyDiv w:val="1"/>
      <w:marLeft w:val="0"/>
      <w:marRight w:val="0"/>
      <w:marTop w:val="0"/>
      <w:marBottom w:val="0"/>
      <w:divBdr>
        <w:top w:val="none" w:sz="0" w:space="0" w:color="auto"/>
        <w:left w:val="none" w:sz="0" w:space="0" w:color="auto"/>
        <w:bottom w:val="none" w:sz="0" w:space="0" w:color="auto"/>
        <w:right w:val="none" w:sz="0" w:space="0" w:color="auto"/>
      </w:divBdr>
      <w:divsChild>
        <w:div w:id="101917883">
          <w:marLeft w:val="480"/>
          <w:marRight w:val="0"/>
          <w:marTop w:val="0"/>
          <w:marBottom w:val="0"/>
          <w:divBdr>
            <w:top w:val="none" w:sz="0" w:space="0" w:color="auto"/>
            <w:left w:val="none" w:sz="0" w:space="0" w:color="auto"/>
            <w:bottom w:val="none" w:sz="0" w:space="0" w:color="auto"/>
            <w:right w:val="none" w:sz="0" w:space="0" w:color="auto"/>
          </w:divBdr>
        </w:div>
        <w:div w:id="111411615">
          <w:marLeft w:val="480"/>
          <w:marRight w:val="0"/>
          <w:marTop w:val="0"/>
          <w:marBottom w:val="0"/>
          <w:divBdr>
            <w:top w:val="none" w:sz="0" w:space="0" w:color="auto"/>
            <w:left w:val="none" w:sz="0" w:space="0" w:color="auto"/>
            <w:bottom w:val="none" w:sz="0" w:space="0" w:color="auto"/>
            <w:right w:val="none" w:sz="0" w:space="0" w:color="auto"/>
          </w:divBdr>
        </w:div>
        <w:div w:id="145754865">
          <w:marLeft w:val="480"/>
          <w:marRight w:val="0"/>
          <w:marTop w:val="0"/>
          <w:marBottom w:val="0"/>
          <w:divBdr>
            <w:top w:val="none" w:sz="0" w:space="0" w:color="auto"/>
            <w:left w:val="none" w:sz="0" w:space="0" w:color="auto"/>
            <w:bottom w:val="none" w:sz="0" w:space="0" w:color="auto"/>
            <w:right w:val="none" w:sz="0" w:space="0" w:color="auto"/>
          </w:divBdr>
        </w:div>
        <w:div w:id="233660154">
          <w:marLeft w:val="480"/>
          <w:marRight w:val="0"/>
          <w:marTop w:val="0"/>
          <w:marBottom w:val="0"/>
          <w:divBdr>
            <w:top w:val="none" w:sz="0" w:space="0" w:color="auto"/>
            <w:left w:val="none" w:sz="0" w:space="0" w:color="auto"/>
            <w:bottom w:val="none" w:sz="0" w:space="0" w:color="auto"/>
            <w:right w:val="none" w:sz="0" w:space="0" w:color="auto"/>
          </w:divBdr>
        </w:div>
        <w:div w:id="388387580">
          <w:marLeft w:val="480"/>
          <w:marRight w:val="0"/>
          <w:marTop w:val="0"/>
          <w:marBottom w:val="0"/>
          <w:divBdr>
            <w:top w:val="none" w:sz="0" w:space="0" w:color="auto"/>
            <w:left w:val="none" w:sz="0" w:space="0" w:color="auto"/>
            <w:bottom w:val="none" w:sz="0" w:space="0" w:color="auto"/>
            <w:right w:val="none" w:sz="0" w:space="0" w:color="auto"/>
          </w:divBdr>
        </w:div>
        <w:div w:id="414522240">
          <w:marLeft w:val="480"/>
          <w:marRight w:val="0"/>
          <w:marTop w:val="0"/>
          <w:marBottom w:val="0"/>
          <w:divBdr>
            <w:top w:val="none" w:sz="0" w:space="0" w:color="auto"/>
            <w:left w:val="none" w:sz="0" w:space="0" w:color="auto"/>
            <w:bottom w:val="none" w:sz="0" w:space="0" w:color="auto"/>
            <w:right w:val="none" w:sz="0" w:space="0" w:color="auto"/>
          </w:divBdr>
        </w:div>
        <w:div w:id="467866492">
          <w:marLeft w:val="480"/>
          <w:marRight w:val="0"/>
          <w:marTop w:val="0"/>
          <w:marBottom w:val="0"/>
          <w:divBdr>
            <w:top w:val="none" w:sz="0" w:space="0" w:color="auto"/>
            <w:left w:val="none" w:sz="0" w:space="0" w:color="auto"/>
            <w:bottom w:val="none" w:sz="0" w:space="0" w:color="auto"/>
            <w:right w:val="none" w:sz="0" w:space="0" w:color="auto"/>
          </w:divBdr>
        </w:div>
        <w:div w:id="563024654">
          <w:marLeft w:val="480"/>
          <w:marRight w:val="0"/>
          <w:marTop w:val="0"/>
          <w:marBottom w:val="0"/>
          <w:divBdr>
            <w:top w:val="none" w:sz="0" w:space="0" w:color="auto"/>
            <w:left w:val="none" w:sz="0" w:space="0" w:color="auto"/>
            <w:bottom w:val="none" w:sz="0" w:space="0" w:color="auto"/>
            <w:right w:val="none" w:sz="0" w:space="0" w:color="auto"/>
          </w:divBdr>
        </w:div>
        <w:div w:id="582566274">
          <w:marLeft w:val="480"/>
          <w:marRight w:val="0"/>
          <w:marTop w:val="0"/>
          <w:marBottom w:val="0"/>
          <w:divBdr>
            <w:top w:val="none" w:sz="0" w:space="0" w:color="auto"/>
            <w:left w:val="none" w:sz="0" w:space="0" w:color="auto"/>
            <w:bottom w:val="none" w:sz="0" w:space="0" w:color="auto"/>
            <w:right w:val="none" w:sz="0" w:space="0" w:color="auto"/>
          </w:divBdr>
        </w:div>
        <w:div w:id="634987656">
          <w:marLeft w:val="480"/>
          <w:marRight w:val="0"/>
          <w:marTop w:val="0"/>
          <w:marBottom w:val="0"/>
          <w:divBdr>
            <w:top w:val="none" w:sz="0" w:space="0" w:color="auto"/>
            <w:left w:val="none" w:sz="0" w:space="0" w:color="auto"/>
            <w:bottom w:val="none" w:sz="0" w:space="0" w:color="auto"/>
            <w:right w:val="none" w:sz="0" w:space="0" w:color="auto"/>
          </w:divBdr>
        </w:div>
        <w:div w:id="657195766">
          <w:marLeft w:val="480"/>
          <w:marRight w:val="0"/>
          <w:marTop w:val="0"/>
          <w:marBottom w:val="0"/>
          <w:divBdr>
            <w:top w:val="none" w:sz="0" w:space="0" w:color="auto"/>
            <w:left w:val="none" w:sz="0" w:space="0" w:color="auto"/>
            <w:bottom w:val="none" w:sz="0" w:space="0" w:color="auto"/>
            <w:right w:val="none" w:sz="0" w:space="0" w:color="auto"/>
          </w:divBdr>
        </w:div>
        <w:div w:id="682316639">
          <w:marLeft w:val="480"/>
          <w:marRight w:val="0"/>
          <w:marTop w:val="0"/>
          <w:marBottom w:val="0"/>
          <w:divBdr>
            <w:top w:val="none" w:sz="0" w:space="0" w:color="auto"/>
            <w:left w:val="none" w:sz="0" w:space="0" w:color="auto"/>
            <w:bottom w:val="none" w:sz="0" w:space="0" w:color="auto"/>
            <w:right w:val="none" w:sz="0" w:space="0" w:color="auto"/>
          </w:divBdr>
        </w:div>
        <w:div w:id="797063923">
          <w:marLeft w:val="480"/>
          <w:marRight w:val="0"/>
          <w:marTop w:val="0"/>
          <w:marBottom w:val="0"/>
          <w:divBdr>
            <w:top w:val="none" w:sz="0" w:space="0" w:color="auto"/>
            <w:left w:val="none" w:sz="0" w:space="0" w:color="auto"/>
            <w:bottom w:val="none" w:sz="0" w:space="0" w:color="auto"/>
            <w:right w:val="none" w:sz="0" w:space="0" w:color="auto"/>
          </w:divBdr>
        </w:div>
        <w:div w:id="885530908">
          <w:marLeft w:val="480"/>
          <w:marRight w:val="0"/>
          <w:marTop w:val="0"/>
          <w:marBottom w:val="0"/>
          <w:divBdr>
            <w:top w:val="none" w:sz="0" w:space="0" w:color="auto"/>
            <w:left w:val="none" w:sz="0" w:space="0" w:color="auto"/>
            <w:bottom w:val="none" w:sz="0" w:space="0" w:color="auto"/>
            <w:right w:val="none" w:sz="0" w:space="0" w:color="auto"/>
          </w:divBdr>
        </w:div>
        <w:div w:id="1074860193">
          <w:marLeft w:val="480"/>
          <w:marRight w:val="0"/>
          <w:marTop w:val="0"/>
          <w:marBottom w:val="0"/>
          <w:divBdr>
            <w:top w:val="none" w:sz="0" w:space="0" w:color="auto"/>
            <w:left w:val="none" w:sz="0" w:space="0" w:color="auto"/>
            <w:bottom w:val="none" w:sz="0" w:space="0" w:color="auto"/>
            <w:right w:val="none" w:sz="0" w:space="0" w:color="auto"/>
          </w:divBdr>
        </w:div>
        <w:div w:id="1150556983">
          <w:marLeft w:val="480"/>
          <w:marRight w:val="0"/>
          <w:marTop w:val="0"/>
          <w:marBottom w:val="0"/>
          <w:divBdr>
            <w:top w:val="none" w:sz="0" w:space="0" w:color="auto"/>
            <w:left w:val="none" w:sz="0" w:space="0" w:color="auto"/>
            <w:bottom w:val="none" w:sz="0" w:space="0" w:color="auto"/>
            <w:right w:val="none" w:sz="0" w:space="0" w:color="auto"/>
          </w:divBdr>
        </w:div>
        <w:div w:id="1321275053">
          <w:marLeft w:val="480"/>
          <w:marRight w:val="0"/>
          <w:marTop w:val="0"/>
          <w:marBottom w:val="0"/>
          <w:divBdr>
            <w:top w:val="none" w:sz="0" w:space="0" w:color="auto"/>
            <w:left w:val="none" w:sz="0" w:space="0" w:color="auto"/>
            <w:bottom w:val="none" w:sz="0" w:space="0" w:color="auto"/>
            <w:right w:val="none" w:sz="0" w:space="0" w:color="auto"/>
          </w:divBdr>
        </w:div>
        <w:div w:id="1417091315">
          <w:marLeft w:val="480"/>
          <w:marRight w:val="0"/>
          <w:marTop w:val="0"/>
          <w:marBottom w:val="0"/>
          <w:divBdr>
            <w:top w:val="none" w:sz="0" w:space="0" w:color="auto"/>
            <w:left w:val="none" w:sz="0" w:space="0" w:color="auto"/>
            <w:bottom w:val="none" w:sz="0" w:space="0" w:color="auto"/>
            <w:right w:val="none" w:sz="0" w:space="0" w:color="auto"/>
          </w:divBdr>
        </w:div>
        <w:div w:id="1427189836">
          <w:marLeft w:val="480"/>
          <w:marRight w:val="0"/>
          <w:marTop w:val="0"/>
          <w:marBottom w:val="0"/>
          <w:divBdr>
            <w:top w:val="none" w:sz="0" w:space="0" w:color="auto"/>
            <w:left w:val="none" w:sz="0" w:space="0" w:color="auto"/>
            <w:bottom w:val="none" w:sz="0" w:space="0" w:color="auto"/>
            <w:right w:val="none" w:sz="0" w:space="0" w:color="auto"/>
          </w:divBdr>
        </w:div>
        <w:div w:id="1874489674">
          <w:marLeft w:val="480"/>
          <w:marRight w:val="0"/>
          <w:marTop w:val="0"/>
          <w:marBottom w:val="0"/>
          <w:divBdr>
            <w:top w:val="none" w:sz="0" w:space="0" w:color="auto"/>
            <w:left w:val="none" w:sz="0" w:space="0" w:color="auto"/>
            <w:bottom w:val="none" w:sz="0" w:space="0" w:color="auto"/>
            <w:right w:val="none" w:sz="0" w:space="0" w:color="auto"/>
          </w:divBdr>
        </w:div>
        <w:div w:id="1989631438">
          <w:marLeft w:val="480"/>
          <w:marRight w:val="0"/>
          <w:marTop w:val="0"/>
          <w:marBottom w:val="0"/>
          <w:divBdr>
            <w:top w:val="none" w:sz="0" w:space="0" w:color="auto"/>
            <w:left w:val="none" w:sz="0" w:space="0" w:color="auto"/>
            <w:bottom w:val="none" w:sz="0" w:space="0" w:color="auto"/>
            <w:right w:val="none" w:sz="0" w:space="0" w:color="auto"/>
          </w:divBdr>
        </w:div>
        <w:div w:id="2016300742">
          <w:marLeft w:val="480"/>
          <w:marRight w:val="0"/>
          <w:marTop w:val="0"/>
          <w:marBottom w:val="0"/>
          <w:divBdr>
            <w:top w:val="none" w:sz="0" w:space="0" w:color="auto"/>
            <w:left w:val="none" w:sz="0" w:space="0" w:color="auto"/>
            <w:bottom w:val="none" w:sz="0" w:space="0" w:color="auto"/>
            <w:right w:val="none" w:sz="0" w:space="0" w:color="auto"/>
          </w:divBdr>
        </w:div>
        <w:div w:id="2091341637">
          <w:marLeft w:val="480"/>
          <w:marRight w:val="0"/>
          <w:marTop w:val="0"/>
          <w:marBottom w:val="0"/>
          <w:divBdr>
            <w:top w:val="none" w:sz="0" w:space="0" w:color="auto"/>
            <w:left w:val="none" w:sz="0" w:space="0" w:color="auto"/>
            <w:bottom w:val="none" w:sz="0" w:space="0" w:color="auto"/>
            <w:right w:val="none" w:sz="0" w:space="0" w:color="auto"/>
          </w:divBdr>
        </w:div>
      </w:divsChild>
    </w:div>
    <w:div w:id="559707012">
      <w:bodyDiv w:val="1"/>
      <w:marLeft w:val="0"/>
      <w:marRight w:val="0"/>
      <w:marTop w:val="0"/>
      <w:marBottom w:val="0"/>
      <w:divBdr>
        <w:top w:val="none" w:sz="0" w:space="0" w:color="auto"/>
        <w:left w:val="none" w:sz="0" w:space="0" w:color="auto"/>
        <w:bottom w:val="none" w:sz="0" w:space="0" w:color="auto"/>
        <w:right w:val="none" w:sz="0" w:space="0" w:color="auto"/>
      </w:divBdr>
      <w:divsChild>
        <w:div w:id="27724582">
          <w:marLeft w:val="480"/>
          <w:marRight w:val="0"/>
          <w:marTop w:val="0"/>
          <w:marBottom w:val="0"/>
          <w:divBdr>
            <w:top w:val="none" w:sz="0" w:space="0" w:color="auto"/>
            <w:left w:val="none" w:sz="0" w:space="0" w:color="auto"/>
            <w:bottom w:val="none" w:sz="0" w:space="0" w:color="auto"/>
            <w:right w:val="none" w:sz="0" w:space="0" w:color="auto"/>
          </w:divBdr>
        </w:div>
        <w:div w:id="67659535">
          <w:marLeft w:val="480"/>
          <w:marRight w:val="0"/>
          <w:marTop w:val="0"/>
          <w:marBottom w:val="0"/>
          <w:divBdr>
            <w:top w:val="none" w:sz="0" w:space="0" w:color="auto"/>
            <w:left w:val="none" w:sz="0" w:space="0" w:color="auto"/>
            <w:bottom w:val="none" w:sz="0" w:space="0" w:color="auto"/>
            <w:right w:val="none" w:sz="0" w:space="0" w:color="auto"/>
          </w:divBdr>
        </w:div>
        <w:div w:id="86971255">
          <w:marLeft w:val="480"/>
          <w:marRight w:val="0"/>
          <w:marTop w:val="0"/>
          <w:marBottom w:val="0"/>
          <w:divBdr>
            <w:top w:val="none" w:sz="0" w:space="0" w:color="auto"/>
            <w:left w:val="none" w:sz="0" w:space="0" w:color="auto"/>
            <w:bottom w:val="none" w:sz="0" w:space="0" w:color="auto"/>
            <w:right w:val="none" w:sz="0" w:space="0" w:color="auto"/>
          </w:divBdr>
        </w:div>
        <w:div w:id="236595419">
          <w:marLeft w:val="480"/>
          <w:marRight w:val="0"/>
          <w:marTop w:val="0"/>
          <w:marBottom w:val="0"/>
          <w:divBdr>
            <w:top w:val="none" w:sz="0" w:space="0" w:color="auto"/>
            <w:left w:val="none" w:sz="0" w:space="0" w:color="auto"/>
            <w:bottom w:val="none" w:sz="0" w:space="0" w:color="auto"/>
            <w:right w:val="none" w:sz="0" w:space="0" w:color="auto"/>
          </w:divBdr>
        </w:div>
        <w:div w:id="371074855">
          <w:marLeft w:val="480"/>
          <w:marRight w:val="0"/>
          <w:marTop w:val="0"/>
          <w:marBottom w:val="0"/>
          <w:divBdr>
            <w:top w:val="none" w:sz="0" w:space="0" w:color="auto"/>
            <w:left w:val="none" w:sz="0" w:space="0" w:color="auto"/>
            <w:bottom w:val="none" w:sz="0" w:space="0" w:color="auto"/>
            <w:right w:val="none" w:sz="0" w:space="0" w:color="auto"/>
          </w:divBdr>
        </w:div>
        <w:div w:id="552352367">
          <w:marLeft w:val="480"/>
          <w:marRight w:val="0"/>
          <w:marTop w:val="0"/>
          <w:marBottom w:val="0"/>
          <w:divBdr>
            <w:top w:val="none" w:sz="0" w:space="0" w:color="auto"/>
            <w:left w:val="none" w:sz="0" w:space="0" w:color="auto"/>
            <w:bottom w:val="none" w:sz="0" w:space="0" w:color="auto"/>
            <w:right w:val="none" w:sz="0" w:space="0" w:color="auto"/>
          </w:divBdr>
        </w:div>
        <w:div w:id="577373432">
          <w:marLeft w:val="480"/>
          <w:marRight w:val="0"/>
          <w:marTop w:val="0"/>
          <w:marBottom w:val="0"/>
          <w:divBdr>
            <w:top w:val="none" w:sz="0" w:space="0" w:color="auto"/>
            <w:left w:val="none" w:sz="0" w:space="0" w:color="auto"/>
            <w:bottom w:val="none" w:sz="0" w:space="0" w:color="auto"/>
            <w:right w:val="none" w:sz="0" w:space="0" w:color="auto"/>
          </w:divBdr>
        </w:div>
        <w:div w:id="616058315">
          <w:marLeft w:val="480"/>
          <w:marRight w:val="0"/>
          <w:marTop w:val="0"/>
          <w:marBottom w:val="0"/>
          <w:divBdr>
            <w:top w:val="none" w:sz="0" w:space="0" w:color="auto"/>
            <w:left w:val="none" w:sz="0" w:space="0" w:color="auto"/>
            <w:bottom w:val="none" w:sz="0" w:space="0" w:color="auto"/>
            <w:right w:val="none" w:sz="0" w:space="0" w:color="auto"/>
          </w:divBdr>
        </w:div>
        <w:div w:id="616831628">
          <w:marLeft w:val="480"/>
          <w:marRight w:val="0"/>
          <w:marTop w:val="0"/>
          <w:marBottom w:val="0"/>
          <w:divBdr>
            <w:top w:val="none" w:sz="0" w:space="0" w:color="auto"/>
            <w:left w:val="none" w:sz="0" w:space="0" w:color="auto"/>
            <w:bottom w:val="none" w:sz="0" w:space="0" w:color="auto"/>
            <w:right w:val="none" w:sz="0" w:space="0" w:color="auto"/>
          </w:divBdr>
        </w:div>
        <w:div w:id="660934617">
          <w:marLeft w:val="480"/>
          <w:marRight w:val="0"/>
          <w:marTop w:val="0"/>
          <w:marBottom w:val="0"/>
          <w:divBdr>
            <w:top w:val="none" w:sz="0" w:space="0" w:color="auto"/>
            <w:left w:val="none" w:sz="0" w:space="0" w:color="auto"/>
            <w:bottom w:val="none" w:sz="0" w:space="0" w:color="auto"/>
            <w:right w:val="none" w:sz="0" w:space="0" w:color="auto"/>
          </w:divBdr>
        </w:div>
        <w:div w:id="772287472">
          <w:marLeft w:val="480"/>
          <w:marRight w:val="0"/>
          <w:marTop w:val="0"/>
          <w:marBottom w:val="0"/>
          <w:divBdr>
            <w:top w:val="none" w:sz="0" w:space="0" w:color="auto"/>
            <w:left w:val="none" w:sz="0" w:space="0" w:color="auto"/>
            <w:bottom w:val="none" w:sz="0" w:space="0" w:color="auto"/>
            <w:right w:val="none" w:sz="0" w:space="0" w:color="auto"/>
          </w:divBdr>
        </w:div>
        <w:div w:id="839396679">
          <w:marLeft w:val="480"/>
          <w:marRight w:val="0"/>
          <w:marTop w:val="0"/>
          <w:marBottom w:val="0"/>
          <w:divBdr>
            <w:top w:val="none" w:sz="0" w:space="0" w:color="auto"/>
            <w:left w:val="none" w:sz="0" w:space="0" w:color="auto"/>
            <w:bottom w:val="none" w:sz="0" w:space="0" w:color="auto"/>
            <w:right w:val="none" w:sz="0" w:space="0" w:color="auto"/>
          </w:divBdr>
        </w:div>
        <w:div w:id="895774862">
          <w:marLeft w:val="480"/>
          <w:marRight w:val="0"/>
          <w:marTop w:val="0"/>
          <w:marBottom w:val="0"/>
          <w:divBdr>
            <w:top w:val="none" w:sz="0" w:space="0" w:color="auto"/>
            <w:left w:val="none" w:sz="0" w:space="0" w:color="auto"/>
            <w:bottom w:val="none" w:sz="0" w:space="0" w:color="auto"/>
            <w:right w:val="none" w:sz="0" w:space="0" w:color="auto"/>
          </w:divBdr>
        </w:div>
        <w:div w:id="898712019">
          <w:marLeft w:val="480"/>
          <w:marRight w:val="0"/>
          <w:marTop w:val="0"/>
          <w:marBottom w:val="0"/>
          <w:divBdr>
            <w:top w:val="none" w:sz="0" w:space="0" w:color="auto"/>
            <w:left w:val="none" w:sz="0" w:space="0" w:color="auto"/>
            <w:bottom w:val="none" w:sz="0" w:space="0" w:color="auto"/>
            <w:right w:val="none" w:sz="0" w:space="0" w:color="auto"/>
          </w:divBdr>
        </w:div>
        <w:div w:id="1184587976">
          <w:marLeft w:val="480"/>
          <w:marRight w:val="0"/>
          <w:marTop w:val="0"/>
          <w:marBottom w:val="0"/>
          <w:divBdr>
            <w:top w:val="none" w:sz="0" w:space="0" w:color="auto"/>
            <w:left w:val="none" w:sz="0" w:space="0" w:color="auto"/>
            <w:bottom w:val="none" w:sz="0" w:space="0" w:color="auto"/>
            <w:right w:val="none" w:sz="0" w:space="0" w:color="auto"/>
          </w:divBdr>
        </w:div>
        <w:div w:id="1200169537">
          <w:marLeft w:val="480"/>
          <w:marRight w:val="0"/>
          <w:marTop w:val="0"/>
          <w:marBottom w:val="0"/>
          <w:divBdr>
            <w:top w:val="none" w:sz="0" w:space="0" w:color="auto"/>
            <w:left w:val="none" w:sz="0" w:space="0" w:color="auto"/>
            <w:bottom w:val="none" w:sz="0" w:space="0" w:color="auto"/>
            <w:right w:val="none" w:sz="0" w:space="0" w:color="auto"/>
          </w:divBdr>
        </w:div>
        <w:div w:id="1332831296">
          <w:marLeft w:val="480"/>
          <w:marRight w:val="0"/>
          <w:marTop w:val="0"/>
          <w:marBottom w:val="0"/>
          <w:divBdr>
            <w:top w:val="none" w:sz="0" w:space="0" w:color="auto"/>
            <w:left w:val="none" w:sz="0" w:space="0" w:color="auto"/>
            <w:bottom w:val="none" w:sz="0" w:space="0" w:color="auto"/>
            <w:right w:val="none" w:sz="0" w:space="0" w:color="auto"/>
          </w:divBdr>
        </w:div>
        <w:div w:id="1374891811">
          <w:marLeft w:val="480"/>
          <w:marRight w:val="0"/>
          <w:marTop w:val="0"/>
          <w:marBottom w:val="0"/>
          <w:divBdr>
            <w:top w:val="none" w:sz="0" w:space="0" w:color="auto"/>
            <w:left w:val="none" w:sz="0" w:space="0" w:color="auto"/>
            <w:bottom w:val="none" w:sz="0" w:space="0" w:color="auto"/>
            <w:right w:val="none" w:sz="0" w:space="0" w:color="auto"/>
          </w:divBdr>
        </w:div>
        <w:div w:id="1417746369">
          <w:marLeft w:val="480"/>
          <w:marRight w:val="0"/>
          <w:marTop w:val="0"/>
          <w:marBottom w:val="0"/>
          <w:divBdr>
            <w:top w:val="none" w:sz="0" w:space="0" w:color="auto"/>
            <w:left w:val="none" w:sz="0" w:space="0" w:color="auto"/>
            <w:bottom w:val="none" w:sz="0" w:space="0" w:color="auto"/>
            <w:right w:val="none" w:sz="0" w:space="0" w:color="auto"/>
          </w:divBdr>
        </w:div>
        <w:div w:id="1453328583">
          <w:marLeft w:val="480"/>
          <w:marRight w:val="0"/>
          <w:marTop w:val="0"/>
          <w:marBottom w:val="0"/>
          <w:divBdr>
            <w:top w:val="none" w:sz="0" w:space="0" w:color="auto"/>
            <w:left w:val="none" w:sz="0" w:space="0" w:color="auto"/>
            <w:bottom w:val="none" w:sz="0" w:space="0" w:color="auto"/>
            <w:right w:val="none" w:sz="0" w:space="0" w:color="auto"/>
          </w:divBdr>
        </w:div>
        <w:div w:id="2028093649">
          <w:marLeft w:val="480"/>
          <w:marRight w:val="0"/>
          <w:marTop w:val="0"/>
          <w:marBottom w:val="0"/>
          <w:divBdr>
            <w:top w:val="none" w:sz="0" w:space="0" w:color="auto"/>
            <w:left w:val="none" w:sz="0" w:space="0" w:color="auto"/>
            <w:bottom w:val="none" w:sz="0" w:space="0" w:color="auto"/>
            <w:right w:val="none" w:sz="0" w:space="0" w:color="auto"/>
          </w:divBdr>
        </w:div>
        <w:div w:id="2055498667">
          <w:marLeft w:val="480"/>
          <w:marRight w:val="0"/>
          <w:marTop w:val="0"/>
          <w:marBottom w:val="0"/>
          <w:divBdr>
            <w:top w:val="none" w:sz="0" w:space="0" w:color="auto"/>
            <w:left w:val="none" w:sz="0" w:space="0" w:color="auto"/>
            <w:bottom w:val="none" w:sz="0" w:space="0" w:color="auto"/>
            <w:right w:val="none" w:sz="0" w:space="0" w:color="auto"/>
          </w:divBdr>
        </w:div>
        <w:div w:id="2098207367">
          <w:marLeft w:val="480"/>
          <w:marRight w:val="0"/>
          <w:marTop w:val="0"/>
          <w:marBottom w:val="0"/>
          <w:divBdr>
            <w:top w:val="none" w:sz="0" w:space="0" w:color="auto"/>
            <w:left w:val="none" w:sz="0" w:space="0" w:color="auto"/>
            <w:bottom w:val="none" w:sz="0" w:space="0" w:color="auto"/>
            <w:right w:val="none" w:sz="0" w:space="0" w:color="auto"/>
          </w:divBdr>
        </w:div>
      </w:divsChild>
    </w:div>
    <w:div w:id="565148684">
      <w:bodyDiv w:val="1"/>
      <w:marLeft w:val="0"/>
      <w:marRight w:val="0"/>
      <w:marTop w:val="0"/>
      <w:marBottom w:val="0"/>
      <w:divBdr>
        <w:top w:val="none" w:sz="0" w:space="0" w:color="auto"/>
        <w:left w:val="none" w:sz="0" w:space="0" w:color="auto"/>
        <w:bottom w:val="none" w:sz="0" w:space="0" w:color="auto"/>
        <w:right w:val="none" w:sz="0" w:space="0" w:color="auto"/>
      </w:divBdr>
      <w:divsChild>
        <w:div w:id="32118240">
          <w:marLeft w:val="480"/>
          <w:marRight w:val="0"/>
          <w:marTop w:val="0"/>
          <w:marBottom w:val="0"/>
          <w:divBdr>
            <w:top w:val="none" w:sz="0" w:space="0" w:color="auto"/>
            <w:left w:val="none" w:sz="0" w:space="0" w:color="auto"/>
            <w:bottom w:val="none" w:sz="0" w:space="0" w:color="auto"/>
            <w:right w:val="none" w:sz="0" w:space="0" w:color="auto"/>
          </w:divBdr>
        </w:div>
        <w:div w:id="397703056">
          <w:marLeft w:val="480"/>
          <w:marRight w:val="0"/>
          <w:marTop w:val="0"/>
          <w:marBottom w:val="0"/>
          <w:divBdr>
            <w:top w:val="none" w:sz="0" w:space="0" w:color="auto"/>
            <w:left w:val="none" w:sz="0" w:space="0" w:color="auto"/>
            <w:bottom w:val="none" w:sz="0" w:space="0" w:color="auto"/>
            <w:right w:val="none" w:sz="0" w:space="0" w:color="auto"/>
          </w:divBdr>
        </w:div>
        <w:div w:id="512767659">
          <w:marLeft w:val="480"/>
          <w:marRight w:val="0"/>
          <w:marTop w:val="0"/>
          <w:marBottom w:val="0"/>
          <w:divBdr>
            <w:top w:val="none" w:sz="0" w:space="0" w:color="auto"/>
            <w:left w:val="none" w:sz="0" w:space="0" w:color="auto"/>
            <w:bottom w:val="none" w:sz="0" w:space="0" w:color="auto"/>
            <w:right w:val="none" w:sz="0" w:space="0" w:color="auto"/>
          </w:divBdr>
        </w:div>
        <w:div w:id="580220004">
          <w:marLeft w:val="480"/>
          <w:marRight w:val="0"/>
          <w:marTop w:val="0"/>
          <w:marBottom w:val="0"/>
          <w:divBdr>
            <w:top w:val="none" w:sz="0" w:space="0" w:color="auto"/>
            <w:left w:val="none" w:sz="0" w:space="0" w:color="auto"/>
            <w:bottom w:val="none" w:sz="0" w:space="0" w:color="auto"/>
            <w:right w:val="none" w:sz="0" w:space="0" w:color="auto"/>
          </w:divBdr>
        </w:div>
        <w:div w:id="664935646">
          <w:marLeft w:val="480"/>
          <w:marRight w:val="0"/>
          <w:marTop w:val="0"/>
          <w:marBottom w:val="0"/>
          <w:divBdr>
            <w:top w:val="none" w:sz="0" w:space="0" w:color="auto"/>
            <w:left w:val="none" w:sz="0" w:space="0" w:color="auto"/>
            <w:bottom w:val="none" w:sz="0" w:space="0" w:color="auto"/>
            <w:right w:val="none" w:sz="0" w:space="0" w:color="auto"/>
          </w:divBdr>
        </w:div>
        <w:div w:id="681974004">
          <w:marLeft w:val="480"/>
          <w:marRight w:val="0"/>
          <w:marTop w:val="0"/>
          <w:marBottom w:val="0"/>
          <w:divBdr>
            <w:top w:val="none" w:sz="0" w:space="0" w:color="auto"/>
            <w:left w:val="none" w:sz="0" w:space="0" w:color="auto"/>
            <w:bottom w:val="none" w:sz="0" w:space="0" w:color="auto"/>
            <w:right w:val="none" w:sz="0" w:space="0" w:color="auto"/>
          </w:divBdr>
        </w:div>
        <w:div w:id="732850902">
          <w:marLeft w:val="480"/>
          <w:marRight w:val="0"/>
          <w:marTop w:val="0"/>
          <w:marBottom w:val="0"/>
          <w:divBdr>
            <w:top w:val="none" w:sz="0" w:space="0" w:color="auto"/>
            <w:left w:val="none" w:sz="0" w:space="0" w:color="auto"/>
            <w:bottom w:val="none" w:sz="0" w:space="0" w:color="auto"/>
            <w:right w:val="none" w:sz="0" w:space="0" w:color="auto"/>
          </w:divBdr>
        </w:div>
        <w:div w:id="823276402">
          <w:marLeft w:val="480"/>
          <w:marRight w:val="0"/>
          <w:marTop w:val="0"/>
          <w:marBottom w:val="0"/>
          <w:divBdr>
            <w:top w:val="none" w:sz="0" w:space="0" w:color="auto"/>
            <w:left w:val="none" w:sz="0" w:space="0" w:color="auto"/>
            <w:bottom w:val="none" w:sz="0" w:space="0" w:color="auto"/>
            <w:right w:val="none" w:sz="0" w:space="0" w:color="auto"/>
          </w:divBdr>
        </w:div>
        <w:div w:id="856043785">
          <w:marLeft w:val="480"/>
          <w:marRight w:val="0"/>
          <w:marTop w:val="0"/>
          <w:marBottom w:val="0"/>
          <w:divBdr>
            <w:top w:val="none" w:sz="0" w:space="0" w:color="auto"/>
            <w:left w:val="none" w:sz="0" w:space="0" w:color="auto"/>
            <w:bottom w:val="none" w:sz="0" w:space="0" w:color="auto"/>
            <w:right w:val="none" w:sz="0" w:space="0" w:color="auto"/>
          </w:divBdr>
        </w:div>
        <w:div w:id="863444556">
          <w:marLeft w:val="480"/>
          <w:marRight w:val="0"/>
          <w:marTop w:val="0"/>
          <w:marBottom w:val="0"/>
          <w:divBdr>
            <w:top w:val="none" w:sz="0" w:space="0" w:color="auto"/>
            <w:left w:val="none" w:sz="0" w:space="0" w:color="auto"/>
            <w:bottom w:val="none" w:sz="0" w:space="0" w:color="auto"/>
            <w:right w:val="none" w:sz="0" w:space="0" w:color="auto"/>
          </w:divBdr>
        </w:div>
        <w:div w:id="904417840">
          <w:marLeft w:val="480"/>
          <w:marRight w:val="0"/>
          <w:marTop w:val="0"/>
          <w:marBottom w:val="0"/>
          <w:divBdr>
            <w:top w:val="none" w:sz="0" w:space="0" w:color="auto"/>
            <w:left w:val="none" w:sz="0" w:space="0" w:color="auto"/>
            <w:bottom w:val="none" w:sz="0" w:space="0" w:color="auto"/>
            <w:right w:val="none" w:sz="0" w:space="0" w:color="auto"/>
          </w:divBdr>
        </w:div>
        <w:div w:id="950556262">
          <w:marLeft w:val="480"/>
          <w:marRight w:val="0"/>
          <w:marTop w:val="0"/>
          <w:marBottom w:val="0"/>
          <w:divBdr>
            <w:top w:val="none" w:sz="0" w:space="0" w:color="auto"/>
            <w:left w:val="none" w:sz="0" w:space="0" w:color="auto"/>
            <w:bottom w:val="none" w:sz="0" w:space="0" w:color="auto"/>
            <w:right w:val="none" w:sz="0" w:space="0" w:color="auto"/>
          </w:divBdr>
        </w:div>
        <w:div w:id="1022826260">
          <w:marLeft w:val="480"/>
          <w:marRight w:val="0"/>
          <w:marTop w:val="0"/>
          <w:marBottom w:val="0"/>
          <w:divBdr>
            <w:top w:val="none" w:sz="0" w:space="0" w:color="auto"/>
            <w:left w:val="none" w:sz="0" w:space="0" w:color="auto"/>
            <w:bottom w:val="none" w:sz="0" w:space="0" w:color="auto"/>
            <w:right w:val="none" w:sz="0" w:space="0" w:color="auto"/>
          </w:divBdr>
        </w:div>
        <w:div w:id="1036270699">
          <w:marLeft w:val="480"/>
          <w:marRight w:val="0"/>
          <w:marTop w:val="0"/>
          <w:marBottom w:val="0"/>
          <w:divBdr>
            <w:top w:val="none" w:sz="0" w:space="0" w:color="auto"/>
            <w:left w:val="none" w:sz="0" w:space="0" w:color="auto"/>
            <w:bottom w:val="none" w:sz="0" w:space="0" w:color="auto"/>
            <w:right w:val="none" w:sz="0" w:space="0" w:color="auto"/>
          </w:divBdr>
        </w:div>
        <w:div w:id="1139231294">
          <w:marLeft w:val="480"/>
          <w:marRight w:val="0"/>
          <w:marTop w:val="0"/>
          <w:marBottom w:val="0"/>
          <w:divBdr>
            <w:top w:val="none" w:sz="0" w:space="0" w:color="auto"/>
            <w:left w:val="none" w:sz="0" w:space="0" w:color="auto"/>
            <w:bottom w:val="none" w:sz="0" w:space="0" w:color="auto"/>
            <w:right w:val="none" w:sz="0" w:space="0" w:color="auto"/>
          </w:divBdr>
        </w:div>
        <w:div w:id="1266771176">
          <w:marLeft w:val="480"/>
          <w:marRight w:val="0"/>
          <w:marTop w:val="0"/>
          <w:marBottom w:val="0"/>
          <w:divBdr>
            <w:top w:val="none" w:sz="0" w:space="0" w:color="auto"/>
            <w:left w:val="none" w:sz="0" w:space="0" w:color="auto"/>
            <w:bottom w:val="none" w:sz="0" w:space="0" w:color="auto"/>
            <w:right w:val="none" w:sz="0" w:space="0" w:color="auto"/>
          </w:divBdr>
        </w:div>
        <w:div w:id="1386905573">
          <w:marLeft w:val="480"/>
          <w:marRight w:val="0"/>
          <w:marTop w:val="0"/>
          <w:marBottom w:val="0"/>
          <w:divBdr>
            <w:top w:val="none" w:sz="0" w:space="0" w:color="auto"/>
            <w:left w:val="none" w:sz="0" w:space="0" w:color="auto"/>
            <w:bottom w:val="none" w:sz="0" w:space="0" w:color="auto"/>
            <w:right w:val="none" w:sz="0" w:space="0" w:color="auto"/>
          </w:divBdr>
        </w:div>
        <w:div w:id="1503162651">
          <w:marLeft w:val="480"/>
          <w:marRight w:val="0"/>
          <w:marTop w:val="0"/>
          <w:marBottom w:val="0"/>
          <w:divBdr>
            <w:top w:val="none" w:sz="0" w:space="0" w:color="auto"/>
            <w:left w:val="none" w:sz="0" w:space="0" w:color="auto"/>
            <w:bottom w:val="none" w:sz="0" w:space="0" w:color="auto"/>
            <w:right w:val="none" w:sz="0" w:space="0" w:color="auto"/>
          </w:divBdr>
        </w:div>
        <w:div w:id="1571234262">
          <w:marLeft w:val="480"/>
          <w:marRight w:val="0"/>
          <w:marTop w:val="0"/>
          <w:marBottom w:val="0"/>
          <w:divBdr>
            <w:top w:val="none" w:sz="0" w:space="0" w:color="auto"/>
            <w:left w:val="none" w:sz="0" w:space="0" w:color="auto"/>
            <w:bottom w:val="none" w:sz="0" w:space="0" w:color="auto"/>
            <w:right w:val="none" w:sz="0" w:space="0" w:color="auto"/>
          </w:divBdr>
        </w:div>
        <w:div w:id="1607348735">
          <w:marLeft w:val="480"/>
          <w:marRight w:val="0"/>
          <w:marTop w:val="0"/>
          <w:marBottom w:val="0"/>
          <w:divBdr>
            <w:top w:val="none" w:sz="0" w:space="0" w:color="auto"/>
            <w:left w:val="none" w:sz="0" w:space="0" w:color="auto"/>
            <w:bottom w:val="none" w:sz="0" w:space="0" w:color="auto"/>
            <w:right w:val="none" w:sz="0" w:space="0" w:color="auto"/>
          </w:divBdr>
        </w:div>
        <w:div w:id="1710254664">
          <w:marLeft w:val="480"/>
          <w:marRight w:val="0"/>
          <w:marTop w:val="0"/>
          <w:marBottom w:val="0"/>
          <w:divBdr>
            <w:top w:val="none" w:sz="0" w:space="0" w:color="auto"/>
            <w:left w:val="none" w:sz="0" w:space="0" w:color="auto"/>
            <w:bottom w:val="none" w:sz="0" w:space="0" w:color="auto"/>
            <w:right w:val="none" w:sz="0" w:space="0" w:color="auto"/>
          </w:divBdr>
        </w:div>
        <w:div w:id="1848010727">
          <w:marLeft w:val="480"/>
          <w:marRight w:val="0"/>
          <w:marTop w:val="0"/>
          <w:marBottom w:val="0"/>
          <w:divBdr>
            <w:top w:val="none" w:sz="0" w:space="0" w:color="auto"/>
            <w:left w:val="none" w:sz="0" w:space="0" w:color="auto"/>
            <w:bottom w:val="none" w:sz="0" w:space="0" w:color="auto"/>
            <w:right w:val="none" w:sz="0" w:space="0" w:color="auto"/>
          </w:divBdr>
        </w:div>
        <w:div w:id="1876188991">
          <w:marLeft w:val="480"/>
          <w:marRight w:val="0"/>
          <w:marTop w:val="0"/>
          <w:marBottom w:val="0"/>
          <w:divBdr>
            <w:top w:val="none" w:sz="0" w:space="0" w:color="auto"/>
            <w:left w:val="none" w:sz="0" w:space="0" w:color="auto"/>
            <w:bottom w:val="none" w:sz="0" w:space="0" w:color="auto"/>
            <w:right w:val="none" w:sz="0" w:space="0" w:color="auto"/>
          </w:divBdr>
        </w:div>
        <w:div w:id="1929149667">
          <w:marLeft w:val="480"/>
          <w:marRight w:val="0"/>
          <w:marTop w:val="0"/>
          <w:marBottom w:val="0"/>
          <w:divBdr>
            <w:top w:val="none" w:sz="0" w:space="0" w:color="auto"/>
            <w:left w:val="none" w:sz="0" w:space="0" w:color="auto"/>
            <w:bottom w:val="none" w:sz="0" w:space="0" w:color="auto"/>
            <w:right w:val="none" w:sz="0" w:space="0" w:color="auto"/>
          </w:divBdr>
        </w:div>
        <w:div w:id="2018730049">
          <w:marLeft w:val="480"/>
          <w:marRight w:val="0"/>
          <w:marTop w:val="0"/>
          <w:marBottom w:val="0"/>
          <w:divBdr>
            <w:top w:val="none" w:sz="0" w:space="0" w:color="auto"/>
            <w:left w:val="none" w:sz="0" w:space="0" w:color="auto"/>
            <w:bottom w:val="none" w:sz="0" w:space="0" w:color="auto"/>
            <w:right w:val="none" w:sz="0" w:space="0" w:color="auto"/>
          </w:divBdr>
        </w:div>
      </w:divsChild>
    </w:div>
    <w:div w:id="567037132">
      <w:bodyDiv w:val="1"/>
      <w:marLeft w:val="0"/>
      <w:marRight w:val="0"/>
      <w:marTop w:val="0"/>
      <w:marBottom w:val="0"/>
      <w:divBdr>
        <w:top w:val="none" w:sz="0" w:space="0" w:color="auto"/>
        <w:left w:val="none" w:sz="0" w:space="0" w:color="auto"/>
        <w:bottom w:val="none" w:sz="0" w:space="0" w:color="auto"/>
        <w:right w:val="none" w:sz="0" w:space="0" w:color="auto"/>
      </w:divBdr>
    </w:div>
    <w:div w:id="567691048">
      <w:bodyDiv w:val="1"/>
      <w:marLeft w:val="0"/>
      <w:marRight w:val="0"/>
      <w:marTop w:val="0"/>
      <w:marBottom w:val="0"/>
      <w:divBdr>
        <w:top w:val="none" w:sz="0" w:space="0" w:color="auto"/>
        <w:left w:val="none" w:sz="0" w:space="0" w:color="auto"/>
        <w:bottom w:val="none" w:sz="0" w:space="0" w:color="auto"/>
        <w:right w:val="none" w:sz="0" w:space="0" w:color="auto"/>
      </w:divBdr>
      <w:divsChild>
        <w:div w:id="45688765">
          <w:marLeft w:val="480"/>
          <w:marRight w:val="0"/>
          <w:marTop w:val="0"/>
          <w:marBottom w:val="0"/>
          <w:divBdr>
            <w:top w:val="none" w:sz="0" w:space="0" w:color="auto"/>
            <w:left w:val="none" w:sz="0" w:space="0" w:color="auto"/>
            <w:bottom w:val="none" w:sz="0" w:space="0" w:color="auto"/>
            <w:right w:val="none" w:sz="0" w:space="0" w:color="auto"/>
          </w:divBdr>
        </w:div>
        <w:div w:id="117769857">
          <w:marLeft w:val="480"/>
          <w:marRight w:val="0"/>
          <w:marTop w:val="0"/>
          <w:marBottom w:val="0"/>
          <w:divBdr>
            <w:top w:val="none" w:sz="0" w:space="0" w:color="auto"/>
            <w:left w:val="none" w:sz="0" w:space="0" w:color="auto"/>
            <w:bottom w:val="none" w:sz="0" w:space="0" w:color="auto"/>
            <w:right w:val="none" w:sz="0" w:space="0" w:color="auto"/>
          </w:divBdr>
        </w:div>
        <w:div w:id="173344052">
          <w:marLeft w:val="480"/>
          <w:marRight w:val="0"/>
          <w:marTop w:val="0"/>
          <w:marBottom w:val="0"/>
          <w:divBdr>
            <w:top w:val="none" w:sz="0" w:space="0" w:color="auto"/>
            <w:left w:val="none" w:sz="0" w:space="0" w:color="auto"/>
            <w:bottom w:val="none" w:sz="0" w:space="0" w:color="auto"/>
            <w:right w:val="none" w:sz="0" w:space="0" w:color="auto"/>
          </w:divBdr>
        </w:div>
        <w:div w:id="292516932">
          <w:marLeft w:val="480"/>
          <w:marRight w:val="0"/>
          <w:marTop w:val="0"/>
          <w:marBottom w:val="0"/>
          <w:divBdr>
            <w:top w:val="none" w:sz="0" w:space="0" w:color="auto"/>
            <w:left w:val="none" w:sz="0" w:space="0" w:color="auto"/>
            <w:bottom w:val="none" w:sz="0" w:space="0" w:color="auto"/>
            <w:right w:val="none" w:sz="0" w:space="0" w:color="auto"/>
          </w:divBdr>
        </w:div>
        <w:div w:id="322054066">
          <w:marLeft w:val="480"/>
          <w:marRight w:val="0"/>
          <w:marTop w:val="0"/>
          <w:marBottom w:val="0"/>
          <w:divBdr>
            <w:top w:val="none" w:sz="0" w:space="0" w:color="auto"/>
            <w:left w:val="none" w:sz="0" w:space="0" w:color="auto"/>
            <w:bottom w:val="none" w:sz="0" w:space="0" w:color="auto"/>
            <w:right w:val="none" w:sz="0" w:space="0" w:color="auto"/>
          </w:divBdr>
        </w:div>
        <w:div w:id="587081046">
          <w:marLeft w:val="480"/>
          <w:marRight w:val="0"/>
          <w:marTop w:val="0"/>
          <w:marBottom w:val="0"/>
          <w:divBdr>
            <w:top w:val="none" w:sz="0" w:space="0" w:color="auto"/>
            <w:left w:val="none" w:sz="0" w:space="0" w:color="auto"/>
            <w:bottom w:val="none" w:sz="0" w:space="0" w:color="auto"/>
            <w:right w:val="none" w:sz="0" w:space="0" w:color="auto"/>
          </w:divBdr>
        </w:div>
        <w:div w:id="596989043">
          <w:marLeft w:val="480"/>
          <w:marRight w:val="0"/>
          <w:marTop w:val="0"/>
          <w:marBottom w:val="0"/>
          <w:divBdr>
            <w:top w:val="none" w:sz="0" w:space="0" w:color="auto"/>
            <w:left w:val="none" w:sz="0" w:space="0" w:color="auto"/>
            <w:bottom w:val="none" w:sz="0" w:space="0" w:color="auto"/>
            <w:right w:val="none" w:sz="0" w:space="0" w:color="auto"/>
          </w:divBdr>
        </w:div>
        <w:div w:id="662123228">
          <w:marLeft w:val="480"/>
          <w:marRight w:val="0"/>
          <w:marTop w:val="0"/>
          <w:marBottom w:val="0"/>
          <w:divBdr>
            <w:top w:val="none" w:sz="0" w:space="0" w:color="auto"/>
            <w:left w:val="none" w:sz="0" w:space="0" w:color="auto"/>
            <w:bottom w:val="none" w:sz="0" w:space="0" w:color="auto"/>
            <w:right w:val="none" w:sz="0" w:space="0" w:color="auto"/>
          </w:divBdr>
        </w:div>
        <w:div w:id="686446194">
          <w:marLeft w:val="480"/>
          <w:marRight w:val="0"/>
          <w:marTop w:val="0"/>
          <w:marBottom w:val="0"/>
          <w:divBdr>
            <w:top w:val="none" w:sz="0" w:space="0" w:color="auto"/>
            <w:left w:val="none" w:sz="0" w:space="0" w:color="auto"/>
            <w:bottom w:val="none" w:sz="0" w:space="0" w:color="auto"/>
            <w:right w:val="none" w:sz="0" w:space="0" w:color="auto"/>
          </w:divBdr>
        </w:div>
        <w:div w:id="705449287">
          <w:marLeft w:val="480"/>
          <w:marRight w:val="0"/>
          <w:marTop w:val="0"/>
          <w:marBottom w:val="0"/>
          <w:divBdr>
            <w:top w:val="none" w:sz="0" w:space="0" w:color="auto"/>
            <w:left w:val="none" w:sz="0" w:space="0" w:color="auto"/>
            <w:bottom w:val="none" w:sz="0" w:space="0" w:color="auto"/>
            <w:right w:val="none" w:sz="0" w:space="0" w:color="auto"/>
          </w:divBdr>
        </w:div>
        <w:div w:id="999508174">
          <w:marLeft w:val="480"/>
          <w:marRight w:val="0"/>
          <w:marTop w:val="0"/>
          <w:marBottom w:val="0"/>
          <w:divBdr>
            <w:top w:val="none" w:sz="0" w:space="0" w:color="auto"/>
            <w:left w:val="none" w:sz="0" w:space="0" w:color="auto"/>
            <w:bottom w:val="none" w:sz="0" w:space="0" w:color="auto"/>
            <w:right w:val="none" w:sz="0" w:space="0" w:color="auto"/>
          </w:divBdr>
        </w:div>
        <w:div w:id="1062143774">
          <w:marLeft w:val="480"/>
          <w:marRight w:val="0"/>
          <w:marTop w:val="0"/>
          <w:marBottom w:val="0"/>
          <w:divBdr>
            <w:top w:val="none" w:sz="0" w:space="0" w:color="auto"/>
            <w:left w:val="none" w:sz="0" w:space="0" w:color="auto"/>
            <w:bottom w:val="none" w:sz="0" w:space="0" w:color="auto"/>
            <w:right w:val="none" w:sz="0" w:space="0" w:color="auto"/>
          </w:divBdr>
        </w:div>
        <w:div w:id="1152723107">
          <w:marLeft w:val="480"/>
          <w:marRight w:val="0"/>
          <w:marTop w:val="0"/>
          <w:marBottom w:val="0"/>
          <w:divBdr>
            <w:top w:val="none" w:sz="0" w:space="0" w:color="auto"/>
            <w:left w:val="none" w:sz="0" w:space="0" w:color="auto"/>
            <w:bottom w:val="none" w:sz="0" w:space="0" w:color="auto"/>
            <w:right w:val="none" w:sz="0" w:space="0" w:color="auto"/>
          </w:divBdr>
        </w:div>
        <w:div w:id="1523474622">
          <w:marLeft w:val="480"/>
          <w:marRight w:val="0"/>
          <w:marTop w:val="0"/>
          <w:marBottom w:val="0"/>
          <w:divBdr>
            <w:top w:val="none" w:sz="0" w:space="0" w:color="auto"/>
            <w:left w:val="none" w:sz="0" w:space="0" w:color="auto"/>
            <w:bottom w:val="none" w:sz="0" w:space="0" w:color="auto"/>
            <w:right w:val="none" w:sz="0" w:space="0" w:color="auto"/>
          </w:divBdr>
        </w:div>
        <w:div w:id="1742940864">
          <w:marLeft w:val="480"/>
          <w:marRight w:val="0"/>
          <w:marTop w:val="0"/>
          <w:marBottom w:val="0"/>
          <w:divBdr>
            <w:top w:val="none" w:sz="0" w:space="0" w:color="auto"/>
            <w:left w:val="none" w:sz="0" w:space="0" w:color="auto"/>
            <w:bottom w:val="none" w:sz="0" w:space="0" w:color="auto"/>
            <w:right w:val="none" w:sz="0" w:space="0" w:color="auto"/>
          </w:divBdr>
        </w:div>
        <w:div w:id="1878392849">
          <w:marLeft w:val="480"/>
          <w:marRight w:val="0"/>
          <w:marTop w:val="0"/>
          <w:marBottom w:val="0"/>
          <w:divBdr>
            <w:top w:val="none" w:sz="0" w:space="0" w:color="auto"/>
            <w:left w:val="none" w:sz="0" w:space="0" w:color="auto"/>
            <w:bottom w:val="none" w:sz="0" w:space="0" w:color="auto"/>
            <w:right w:val="none" w:sz="0" w:space="0" w:color="auto"/>
          </w:divBdr>
        </w:div>
        <w:div w:id="1927223902">
          <w:marLeft w:val="480"/>
          <w:marRight w:val="0"/>
          <w:marTop w:val="0"/>
          <w:marBottom w:val="0"/>
          <w:divBdr>
            <w:top w:val="none" w:sz="0" w:space="0" w:color="auto"/>
            <w:left w:val="none" w:sz="0" w:space="0" w:color="auto"/>
            <w:bottom w:val="none" w:sz="0" w:space="0" w:color="auto"/>
            <w:right w:val="none" w:sz="0" w:space="0" w:color="auto"/>
          </w:divBdr>
        </w:div>
        <w:div w:id="2000881365">
          <w:marLeft w:val="480"/>
          <w:marRight w:val="0"/>
          <w:marTop w:val="0"/>
          <w:marBottom w:val="0"/>
          <w:divBdr>
            <w:top w:val="none" w:sz="0" w:space="0" w:color="auto"/>
            <w:left w:val="none" w:sz="0" w:space="0" w:color="auto"/>
            <w:bottom w:val="none" w:sz="0" w:space="0" w:color="auto"/>
            <w:right w:val="none" w:sz="0" w:space="0" w:color="auto"/>
          </w:divBdr>
        </w:div>
      </w:divsChild>
    </w:div>
    <w:div w:id="573904061">
      <w:bodyDiv w:val="1"/>
      <w:marLeft w:val="0"/>
      <w:marRight w:val="0"/>
      <w:marTop w:val="0"/>
      <w:marBottom w:val="0"/>
      <w:divBdr>
        <w:top w:val="none" w:sz="0" w:space="0" w:color="auto"/>
        <w:left w:val="none" w:sz="0" w:space="0" w:color="auto"/>
        <w:bottom w:val="none" w:sz="0" w:space="0" w:color="auto"/>
        <w:right w:val="none" w:sz="0" w:space="0" w:color="auto"/>
      </w:divBdr>
    </w:div>
    <w:div w:id="574900230">
      <w:bodyDiv w:val="1"/>
      <w:marLeft w:val="0"/>
      <w:marRight w:val="0"/>
      <w:marTop w:val="0"/>
      <w:marBottom w:val="0"/>
      <w:divBdr>
        <w:top w:val="none" w:sz="0" w:space="0" w:color="auto"/>
        <w:left w:val="none" w:sz="0" w:space="0" w:color="auto"/>
        <w:bottom w:val="none" w:sz="0" w:space="0" w:color="auto"/>
        <w:right w:val="none" w:sz="0" w:space="0" w:color="auto"/>
      </w:divBdr>
    </w:div>
    <w:div w:id="588470680">
      <w:bodyDiv w:val="1"/>
      <w:marLeft w:val="0"/>
      <w:marRight w:val="0"/>
      <w:marTop w:val="0"/>
      <w:marBottom w:val="0"/>
      <w:divBdr>
        <w:top w:val="none" w:sz="0" w:space="0" w:color="auto"/>
        <w:left w:val="none" w:sz="0" w:space="0" w:color="auto"/>
        <w:bottom w:val="none" w:sz="0" w:space="0" w:color="auto"/>
        <w:right w:val="none" w:sz="0" w:space="0" w:color="auto"/>
      </w:divBdr>
    </w:div>
    <w:div w:id="594939917">
      <w:bodyDiv w:val="1"/>
      <w:marLeft w:val="0"/>
      <w:marRight w:val="0"/>
      <w:marTop w:val="0"/>
      <w:marBottom w:val="0"/>
      <w:divBdr>
        <w:top w:val="none" w:sz="0" w:space="0" w:color="auto"/>
        <w:left w:val="none" w:sz="0" w:space="0" w:color="auto"/>
        <w:bottom w:val="none" w:sz="0" w:space="0" w:color="auto"/>
        <w:right w:val="none" w:sz="0" w:space="0" w:color="auto"/>
      </w:divBdr>
    </w:div>
    <w:div w:id="595552358">
      <w:bodyDiv w:val="1"/>
      <w:marLeft w:val="0"/>
      <w:marRight w:val="0"/>
      <w:marTop w:val="0"/>
      <w:marBottom w:val="0"/>
      <w:divBdr>
        <w:top w:val="none" w:sz="0" w:space="0" w:color="auto"/>
        <w:left w:val="none" w:sz="0" w:space="0" w:color="auto"/>
        <w:bottom w:val="none" w:sz="0" w:space="0" w:color="auto"/>
        <w:right w:val="none" w:sz="0" w:space="0" w:color="auto"/>
      </w:divBdr>
      <w:divsChild>
        <w:div w:id="61416012">
          <w:marLeft w:val="480"/>
          <w:marRight w:val="0"/>
          <w:marTop w:val="0"/>
          <w:marBottom w:val="0"/>
          <w:divBdr>
            <w:top w:val="none" w:sz="0" w:space="0" w:color="auto"/>
            <w:left w:val="none" w:sz="0" w:space="0" w:color="auto"/>
            <w:bottom w:val="none" w:sz="0" w:space="0" w:color="auto"/>
            <w:right w:val="none" w:sz="0" w:space="0" w:color="auto"/>
          </w:divBdr>
        </w:div>
        <w:div w:id="157232926">
          <w:marLeft w:val="480"/>
          <w:marRight w:val="0"/>
          <w:marTop w:val="0"/>
          <w:marBottom w:val="0"/>
          <w:divBdr>
            <w:top w:val="none" w:sz="0" w:space="0" w:color="auto"/>
            <w:left w:val="none" w:sz="0" w:space="0" w:color="auto"/>
            <w:bottom w:val="none" w:sz="0" w:space="0" w:color="auto"/>
            <w:right w:val="none" w:sz="0" w:space="0" w:color="auto"/>
          </w:divBdr>
        </w:div>
        <w:div w:id="303969685">
          <w:marLeft w:val="480"/>
          <w:marRight w:val="0"/>
          <w:marTop w:val="0"/>
          <w:marBottom w:val="0"/>
          <w:divBdr>
            <w:top w:val="none" w:sz="0" w:space="0" w:color="auto"/>
            <w:left w:val="none" w:sz="0" w:space="0" w:color="auto"/>
            <w:bottom w:val="none" w:sz="0" w:space="0" w:color="auto"/>
            <w:right w:val="none" w:sz="0" w:space="0" w:color="auto"/>
          </w:divBdr>
        </w:div>
        <w:div w:id="379984491">
          <w:marLeft w:val="480"/>
          <w:marRight w:val="0"/>
          <w:marTop w:val="0"/>
          <w:marBottom w:val="0"/>
          <w:divBdr>
            <w:top w:val="none" w:sz="0" w:space="0" w:color="auto"/>
            <w:left w:val="none" w:sz="0" w:space="0" w:color="auto"/>
            <w:bottom w:val="none" w:sz="0" w:space="0" w:color="auto"/>
            <w:right w:val="none" w:sz="0" w:space="0" w:color="auto"/>
          </w:divBdr>
        </w:div>
        <w:div w:id="446001030">
          <w:marLeft w:val="480"/>
          <w:marRight w:val="0"/>
          <w:marTop w:val="0"/>
          <w:marBottom w:val="0"/>
          <w:divBdr>
            <w:top w:val="none" w:sz="0" w:space="0" w:color="auto"/>
            <w:left w:val="none" w:sz="0" w:space="0" w:color="auto"/>
            <w:bottom w:val="none" w:sz="0" w:space="0" w:color="auto"/>
            <w:right w:val="none" w:sz="0" w:space="0" w:color="auto"/>
          </w:divBdr>
        </w:div>
        <w:div w:id="509419059">
          <w:marLeft w:val="480"/>
          <w:marRight w:val="0"/>
          <w:marTop w:val="0"/>
          <w:marBottom w:val="0"/>
          <w:divBdr>
            <w:top w:val="none" w:sz="0" w:space="0" w:color="auto"/>
            <w:left w:val="none" w:sz="0" w:space="0" w:color="auto"/>
            <w:bottom w:val="none" w:sz="0" w:space="0" w:color="auto"/>
            <w:right w:val="none" w:sz="0" w:space="0" w:color="auto"/>
          </w:divBdr>
        </w:div>
        <w:div w:id="567766910">
          <w:marLeft w:val="480"/>
          <w:marRight w:val="0"/>
          <w:marTop w:val="0"/>
          <w:marBottom w:val="0"/>
          <w:divBdr>
            <w:top w:val="none" w:sz="0" w:space="0" w:color="auto"/>
            <w:left w:val="none" w:sz="0" w:space="0" w:color="auto"/>
            <w:bottom w:val="none" w:sz="0" w:space="0" w:color="auto"/>
            <w:right w:val="none" w:sz="0" w:space="0" w:color="auto"/>
          </w:divBdr>
        </w:div>
        <w:div w:id="849486666">
          <w:marLeft w:val="480"/>
          <w:marRight w:val="0"/>
          <w:marTop w:val="0"/>
          <w:marBottom w:val="0"/>
          <w:divBdr>
            <w:top w:val="none" w:sz="0" w:space="0" w:color="auto"/>
            <w:left w:val="none" w:sz="0" w:space="0" w:color="auto"/>
            <w:bottom w:val="none" w:sz="0" w:space="0" w:color="auto"/>
            <w:right w:val="none" w:sz="0" w:space="0" w:color="auto"/>
          </w:divBdr>
        </w:div>
        <w:div w:id="949049446">
          <w:marLeft w:val="480"/>
          <w:marRight w:val="0"/>
          <w:marTop w:val="0"/>
          <w:marBottom w:val="0"/>
          <w:divBdr>
            <w:top w:val="none" w:sz="0" w:space="0" w:color="auto"/>
            <w:left w:val="none" w:sz="0" w:space="0" w:color="auto"/>
            <w:bottom w:val="none" w:sz="0" w:space="0" w:color="auto"/>
            <w:right w:val="none" w:sz="0" w:space="0" w:color="auto"/>
          </w:divBdr>
        </w:div>
        <w:div w:id="961956608">
          <w:marLeft w:val="480"/>
          <w:marRight w:val="0"/>
          <w:marTop w:val="0"/>
          <w:marBottom w:val="0"/>
          <w:divBdr>
            <w:top w:val="none" w:sz="0" w:space="0" w:color="auto"/>
            <w:left w:val="none" w:sz="0" w:space="0" w:color="auto"/>
            <w:bottom w:val="none" w:sz="0" w:space="0" w:color="auto"/>
            <w:right w:val="none" w:sz="0" w:space="0" w:color="auto"/>
          </w:divBdr>
        </w:div>
        <w:div w:id="1021080574">
          <w:marLeft w:val="480"/>
          <w:marRight w:val="0"/>
          <w:marTop w:val="0"/>
          <w:marBottom w:val="0"/>
          <w:divBdr>
            <w:top w:val="none" w:sz="0" w:space="0" w:color="auto"/>
            <w:left w:val="none" w:sz="0" w:space="0" w:color="auto"/>
            <w:bottom w:val="none" w:sz="0" w:space="0" w:color="auto"/>
            <w:right w:val="none" w:sz="0" w:space="0" w:color="auto"/>
          </w:divBdr>
        </w:div>
        <w:div w:id="1148403069">
          <w:marLeft w:val="480"/>
          <w:marRight w:val="0"/>
          <w:marTop w:val="0"/>
          <w:marBottom w:val="0"/>
          <w:divBdr>
            <w:top w:val="none" w:sz="0" w:space="0" w:color="auto"/>
            <w:left w:val="none" w:sz="0" w:space="0" w:color="auto"/>
            <w:bottom w:val="none" w:sz="0" w:space="0" w:color="auto"/>
            <w:right w:val="none" w:sz="0" w:space="0" w:color="auto"/>
          </w:divBdr>
        </w:div>
        <w:div w:id="1275551300">
          <w:marLeft w:val="480"/>
          <w:marRight w:val="0"/>
          <w:marTop w:val="0"/>
          <w:marBottom w:val="0"/>
          <w:divBdr>
            <w:top w:val="none" w:sz="0" w:space="0" w:color="auto"/>
            <w:left w:val="none" w:sz="0" w:space="0" w:color="auto"/>
            <w:bottom w:val="none" w:sz="0" w:space="0" w:color="auto"/>
            <w:right w:val="none" w:sz="0" w:space="0" w:color="auto"/>
          </w:divBdr>
        </w:div>
        <w:div w:id="1357275073">
          <w:marLeft w:val="480"/>
          <w:marRight w:val="0"/>
          <w:marTop w:val="0"/>
          <w:marBottom w:val="0"/>
          <w:divBdr>
            <w:top w:val="none" w:sz="0" w:space="0" w:color="auto"/>
            <w:left w:val="none" w:sz="0" w:space="0" w:color="auto"/>
            <w:bottom w:val="none" w:sz="0" w:space="0" w:color="auto"/>
            <w:right w:val="none" w:sz="0" w:space="0" w:color="auto"/>
          </w:divBdr>
        </w:div>
        <w:div w:id="1445536095">
          <w:marLeft w:val="480"/>
          <w:marRight w:val="0"/>
          <w:marTop w:val="0"/>
          <w:marBottom w:val="0"/>
          <w:divBdr>
            <w:top w:val="none" w:sz="0" w:space="0" w:color="auto"/>
            <w:left w:val="none" w:sz="0" w:space="0" w:color="auto"/>
            <w:bottom w:val="none" w:sz="0" w:space="0" w:color="auto"/>
            <w:right w:val="none" w:sz="0" w:space="0" w:color="auto"/>
          </w:divBdr>
        </w:div>
        <w:div w:id="1498958012">
          <w:marLeft w:val="480"/>
          <w:marRight w:val="0"/>
          <w:marTop w:val="0"/>
          <w:marBottom w:val="0"/>
          <w:divBdr>
            <w:top w:val="none" w:sz="0" w:space="0" w:color="auto"/>
            <w:left w:val="none" w:sz="0" w:space="0" w:color="auto"/>
            <w:bottom w:val="none" w:sz="0" w:space="0" w:color="auto"/>
            <w:right w:val="none" w:sz="0" w:space="0" w:color="auto"/>
          </w:divBdr>
        </w:div>
        <w:div w:id="1633242818">
          <w:marLeft w:val="480"/>
          <w:marRight w:val="0"/>
          <w:marTop w:val="0"/>
          <w:marBottom w:val="0"/>
          <w:divBdr>
            <w:top w:val="none" w:sz="0" w:space="0" w:color="auto"/>
            <w:left w:val="none" w:sz="0" w:space="0" w:color="auto"/>
            <w:bottom w:val="none" w:sz="0" w:space="0" w:color="auto"/>
            <w:right w:val="none" w:sz="0" w:space="0" w:color="auto"/>
          </w:divBdr>
        </w:div>
        <w:div w:id="1706251898">
          <w:marLeft w:val="480"/>
          <w:marRight w:val="0"/>
          <w:marTop w:val="0"/>
          <w:marBottom w:val="0"/>
          <w:divBdr>
            <w:top w:val="none" w:sz="0" w:space="0" w:color="auto"/>
            <w:left w:val="none" w:sz="0" w:space="0" w:color="auto"/>
            <w:bottom w:val="none" w:sz="0" w:space="0" w:color="auto"/>
            <w:right w:val="none" w:sz="0" w:space="0" w:color="auto"/>
          </w:divBdr>
        </w:div>
        <w:div w:id="1726443509">
          <w:marLeft w:val="480"/>
          <w:marRight w:val="0"/>
          <w:marTop w:val="0"/>
          <w:marBottom w:val="0"/>
          <w:divBdr>
            <w:top w:val="none" w:sz="0" w:space="0" w:color="auto"/>
            <w:left w:val="none" w:sz="0" w:space="0" w:color="auto"/>
            <w:bottom w:val="none" w:sz="0" w:space="0" w:color="auto"/>
            <w:right w:val="none" w:sz="0" w:space="0" w:color="auto"/>
          </w:divBdr>
        </w:div>
        <w:div w:id="1832912070">
          <w:marLeft w:val="480"/>
          <w:marRight w:val="0"/>
          <w:marTop w:val="0"/>
          <w:marBottom w:val="0"/>
          <w:divBdr>
            <w:top w:val="none" w:sz="0" w:space="0" w:color="auto"/>
            <w:left w:val="none" w:sz="0" w:space="0" w:color="auto"/>
            <w:bottom w:val="none" w:sz="0" w:space="0" w:color="auto"/>
            <w:right w:val="none" w:sz="0" w:space="0" w:color="auto"/>
          </w:divBdr>
        </w:div>
        <w:div w:id="1964774859">
          <w:marLeft w:val="480"/>
          <w:marRight w:val="0"/>
          <w:marTop w:val="0"/>
          <w:marBottom w:val="0"/>
          <w:divBdr>
            <w:top w:val="none" w:sz="0" w:space="0" w:color="auto"/>
            <w:left w:val="none" w:sz="0" w:space="0" w:color="auto"/>
            <w:bottom w:val="none" w:sz="0" w:space="0" w:color="auto"/>
            <w:right w:val="none" w:sz="0" w:space="0" w:color="auto"/>
          </w:divBdr>
        </w:div>
        <w:div w:id="2043821337">
          <w:marLeft w:val="480"/>
          <w:marRight w:val="0"/>
          <w:marTop w:val="0"/>
          <w:marBottom w:val="0"/>
          <w:divBdr>
            <w:top w:val="none" w:sz="0" w:space="0" w:color="auto"/>
            <w:left w:val="none" w:sz="0" w:space="0" w:color="auto"/>
            <w:bottom w:val="none" w:sz="0" w:space="0" w:color="auto"/>
            <w:right w:val="none" w:sz="0" w:space="0" w:color="auto"/>
          </w:divBdr>
        </w:div>
        <w:div w:id="2095472849">
          <w:marLeft w:val="480"/>
          <w:marRight w:val="0"/>
          <w:marTop w:val="0"/>
          <w:marBottom w:val="0"/>
          <w:divBdr>
            <w:top w:val="none" w:sz="0" w:space="0" w:color="auto"/>
            <w:left w:val="none" w:sz="0" w:space="0" w:color="auto"/>
            <w:bottom w:val="none" w:sz="0" w:space="0" w:color="auto"/>
            <w:right w:val="none" w:sz="0" w:space="0" w:color="auto"/>
          </w:divBdr>
        </w:div>
      </w:divsChild>
    </w:div>
    <w:div w:id="600379292">
      <w:bodyDiv w:val="1"/>
      <w:marLeft w:val="0"/>
      <w:marRight w:val="0"/>
      <w:marTop w:val="0"/>
      <w:marBottom w:val="0"/>
      <w:divBdr>
        <w:top w:val="none" w:sz="0" w:space="0" w:color="auto"/>
        <w:left w:val="none" w:sz="0" w:space="0" w:color="auto"/>
        <w:bottom w:val="none" w:sz="0" w:space="0" w:color="auto"/>
        <w:right w:val="none" w:sz="0" w:space="0" w:color="auto"/>
      </w:divBdr>
    </w:div>
    <w:div w:id="605579551">
      <w:bodyDiv w:val="1"/>
      <w:marLeft w:val="0"/>
      <w:marRight w:val="0"/>
      <w:marTop w:val="0"/>
      <w:marBottom w:val="0"/>
      <w:divBdr>
        <w:top w:val="none" w:sz="0" w:space="0" w:color="auto"/>
        <w:left w:val="none" w:sz="0" w:space="0" w:color="auto"/>
        <w:bottom w:val="none" w:sz="0" w:space="0" w:color="auto"/>
        <w:right w:val="none" w:sz="0" w:space="0" w:color="auto"/>
      </w:divBdr>
      <w:divsChild>
        <w:div w:id="165169083">
          <w:marLeft w:val="480"/>
          <w:marRight w:val="0"/>
          <w:marTop w:val="0"/>
          <w:marBottom w:val="0"/>
          <w:divBdr>
            <w:top w:val="none" w:sz="0" w:space="0" w:color="auto"/>
            <w:left w:val="none" w:sz="0" w:space="0" w:color="auto"/>
            <w:bottom w:val="none" w:sz="0" w:space="0" w:color="auto"/>
            <w:right w:val="none" w:sz="0" w:space="0" w:color="auto"/>
          </w:divBdr>
        </w:div>
        <w:div w:id="231279648">
          <w:marLeft w:val="480"/>
          <w:marRight w:val="0"/>
          <w:marTop w:val="0"/>
          <w:marBottom w:val="0"/>
          <w:divBdr>
            <w:top w:val="none" w:sz="0" w:space="0" w:color="auto"/>
            <w:left w:val="none" w:sz="0" w:space="0" w:color="auto"/>
            <w:bottom w:val="none" w:sz="0" w:space="0" w:color="auto"/>
            <w:right w:val="none" w:sz="0" w:space="0" w:color="auto"/>
          </w:divBdr>
        </w:div>
        <w:div w:id="342246185">
          <w:marLeft w:val="480"/>
          <w:marRight w:val="0"/>
          <w:marTop w:val="0"/>
          <w:marBottom w:val="0"/>
          <w:divBdr>
            <w:top w:val="none" w:sz="0" w:space="0" w:color="auto"/>
            <w:left w:val="none" w:sz="0" w:space="0" w:color="auto"/>
            <w:bottom w:val="none" w:sz="0" w:space="0" w:color="auto"/>
            <w:right w:val="none" w:sz="0" w:space="0" w:color="auto"/>
          </w:divBdr>
        </w:div>
        <w:div w:id="357388860">
          <w:marLeft w:val="480"/>
          <w:marRight w:val="0"/>
          <w:marTop w:val="0"/>
          <w:marBottom w:val="0"/>
          <w:divBdr>
            <w:top w:val="none" w:sz="0" w:space="0" w:color="auto"/>
            <w:left w:val="none" w:sz="0" w:space="0" w:color="auto"/>
            <w:bottom w:val="none" w:sz="0" w:space="0" w:color="auto"/>
            <w:right w:val="none" w:sz="0" w:space="0" w:color="auto"/>
          </w:divBdr>
        </w:div>
        <w:div w:id="401678253">
          <w:marLeft w:val="480"/>
          <w:marRight w:val="0"/>
          <w:marTop w:val="0"/>
          <w:marBottom w:val="0"/>
          <w:divBdr>
            <w:top w:val="none" w:sz="0" w:space="0" w:color="auto"/>
            <w:left w:val="none" w:sz="0" w:space="0" w:color="auto"/>
            <w:bottom w:val="none" w:sz="0" w:space="0" w:color="auto"/>
            <w:right w:val="none" w:sz="0" w:space="0" w:color="auto"/>
          </w:divBdr>
        </w:div>
        <w:div w:id="463617781">
          <w:marLeft w:val="480"/>
          <w:marRight w:val="0"/>
          <w:marTop w:val="0"/>
          <w:marBottom w:val="0"/>
          <w:divBdr>
            <w:top w:val="none" w:sz="0" w:space="0" w:color="auto"/>
            <w:left w:val="none" w:sz="0" w:space="0" w:color="auto"/>
            <w:bottom w:val="none" w:sz="0" w:space="0" w:color="auto"/>
            <w:right w:val="none" w:sz="0" w:space="0" w:color="auto"/>
          </w:divBdr>
        </w:div>
        <w:div w:id="578909973">
          <w:marLeft w:val="480"/>
          <w:marRight w:val="0"/>
          <w:marTop w:val="0"/>
          <w:marBottom w:val="0"/>
          <w:divBdr>
            <w:top w:val="none" w:sz="0" w:space="0" w:color="auto"/>
            <w:left w:val="none" w:sz="0" w:space="0" w:color="auto"/>
            <w:bottom w:val="none" w:sz="0" w:space="0" w:color="auto"/>
            <w:right w:val="none" w:sz="0" w:space="0" w:color="auto"/>
          </w:divBdr>
        </w:div>
        <w:div w:id="782310389">
          <w:marLeft w:val="480"/>
          <w:marRight w:val="0"/>
          <w:marTop w:val="0"/>
          <w:marBottom w:val="0"/>
          <w:divBdr>
            <w:top w:val="none" w:sz="0" w:space="0" w:color="auto"/>
            <w:left w:val="none" w:sz="0" w:space="0" w:color="auto"/>
            <w:bottom w:val="none" w:sz="0" w:space="0" w:color="auto"/>
            <w:right w:val="none" w:sz="0" w:space="0" w:color="auto"/>
          </w:divBdr>
        </w:div>
        <w:div w:id="1039664048">
          <w:marLeft w:val="480"/>
          <w:marRight w:val="0"/>
          <w:marTop w:val="0"/>
          <w:marBottom w:val="0"/>
          <w:divBdr>
            <w:top w:val="none" w:sz="0" w:space="0" w:color="auto"/>
            <w:left w:val="none" w:sz="0" w:space="0" w:color="auto"/>
            <w:bottom w:val="none" w:sz="0" w:space="0" w:color="auto"/>
            <w:right w:val="none" w:sz="0" w:space="0" w:color="auto"/>
          </w:divBdr>
        </w:div>
        <w:div w:id="1138575867">
          <w:marLeft w:val="480"/>
          <w:marRight w:val="0"/>
          <w:marTop w:val="0"/>
          <w:marBottom w:val="0"/>
          <w:divBdr>
            <w:top w:val="none" w:sz="0" w:space="0" w:color="auto"/>
            <w:left w:val="none" w:sz="0" w:space="0" w:color="auto"/>
            <w:bottom w:val="none" w:sz="0" w:space="0" w:color="auto"/>
            <w:right w:val="none" w:sz="0" w:space="0" w:color="auto"/>
          </w:divBdr>
        </w:div>
        <w:div w:id="1211960525">
          <w:marLeft w:val="480"/>
          <w:marRight w:val="0"/>
          <w:marTop w:val="0"/>
          <w:marBottom w:val="0"/>
          <w:divBdr>
            <w:top w:val="none" w:sz="0" w:space="0" w:color="auto"/>
            <w:left w:val="none" w:sz="0" w:space="0" w:color="auto"/>
            <w:bottom w:val="none" w:sz="0" w:space="0" w:color="auto"/>
            <w:right w:val="none" w:sz="0" w:space="0" w:color="auto"/>
          </w:divBdr>
        </w:div>
        <w:div w:id="1426417248">
          <w:marLeft w:val="480"/>
          <w:marRight w:val="0"/>
          <w:marTop w:val="0"/>
          <w:marBottom w:val="0"/>
          <w:divBdr>
            <w:top w:val="none" w:sz="0" w:space="0" w:color="auto"/>
            <w:left w:val="none" w:sz="0" w:space="0" w:color="auto"/>
            <w:bottom w:val="none" w:sz="0" w:space="0" w:color="auto"/>
            <w:right w:val="none" w:sz="0" w:space="0" w:color="auto"/>
          </w:divBdr>
        </w:div>
        <w:div w:id="1470128468">
          <w:marLeft w:val="480"/>
          <w:marRight w:val="0"/>
          <w:marTop w:val="0"/>
          <w:marBottom w:val="0"/>
          <w:divBdr>
            <w:top w:val="none" w:sz="0" w:space="0" w:color="auto"/>
            <w:left w:val="none" w:sz="0" w:space="0" w:color="auto"/>
            <w:bottom w:val="none" w:sz="0" w:space="0" w:color="auto"/>
            <w:right w:val="none" w:sz="0" w:space="0" w:color="auto"/>
          </w:divBdr>
        </w:div>
        <w:div w:id="1695498514">
          <w:marLeft w:val="480"/>
          <w:marRight w:val="0"/>
          <w:marTop w:val="0"/>
          <w:marBottom w:val="0"/>
          <w:divBdr>
            <w:top w:val="none" w:sz="0" w:space="0" w:color="auto"/>
            <w:left w:val="none" w:sz="0" w:space="0" w:color="auto"/>
            <w:bottom w:val="none" w:sz="0" w:space="0" w:color="auto"/>
            <w:right w:val="none" w:sz="0" w:space="0" w:color="auto"/>
          </w:divBdr>
        </w:div>
        <w:div w:id="1813785528">
          <w:marLeft w:val="480"/>
          <w:marRight w:val="0"/>
          <w:marTop w:val="0"/>
          <w:marBottom w:val="0"/>
          <w:divBdr>
            <w:top w:val="none" w:sz="0" w:space="0" w:color="auto"/>
            <w:left w:val="none" w:sz="0" w:space="0" w:color="auto"/>
            <w:bottom w:val="none" w:sz="0" w:space="0" w:color="auto"/>
            <w:right w:val="none" w:sz="0" w:space="0" w:color="auto"/>
          </w:divBdr>
        </w:div>
        <w:div w:id="1907299536">
          <w:marLeft w:val="480"/>
          <w:marRight w:val="0"/>
          <w:marTop w:val="0"/>
          <w:marBottom w:val="0"/>
          <w:divBdr>
            <w:top w:val="none" w:sz="0" w:space="0" w:color="auto"/>
            <w:left w:val="none" w:sz="0" w:space="0" w:color="auto"/>
            <w:bottom w:val="none" w:sz="0" w:space="0" w:color="auto"/>
            <w:right w:val="none" w:sz="0" w:space="0" w:color="auto"/>
          </w:divBdr>
        </w:div>
        <w:div w:id="2103067311">
          <w:marLeft w:val="480"/>
          <w:marRight w:val="0"/>
          <w:marTop w:val="0"/>
          <w:marBottom w:val="0"/>
          <w:divBdr>
            <w:top w:val="none" w:sz="0" w:space="0" w:color="auto"/>
            <w:left w:val="none" w:sz="0" w:space="0" w:color="auto"/>
            <w:bottom w:val="none" w:sz="0" w:space="0" w:color="auto"/>
            <w:right w:val="none" w:sz="0" w:space="0" w:color="auto"/>
          </w:divBdr>
        </w:div>
      </w:divsChild>
    </w:div>
    <w:div w:id="613249977">
      <w:bodyDiv w:val="1"/>
      <w:marLeft w:val="0"/>
      <w:marRight w:val="0"/>
      <w:marTop w:val="0"/>
      <w:marBottom w:val="0"/>
      <w:divBdr>
        <w:top w:val="none" w:sz="0" w:space="0" w:color="auto"/>
        <w:left w:val="none" w:sz="0" w:space="0" w:color="auto"/>
        <w:bottom w:val="none" w:sz="0" w:space="0" w:color="auto"/>
        <w:right w:val="none" w:sz="0" w:space="0" w:color="auto"/>
      </w:divBdr>
    </w:div>
    <w:div w:id="614556949">
      <w:bodyDiv w:val="1"/>
      <w:marLeft w:val="0"/>
      <w:marRight w:val="0"/>
      <w:marTop w:val="0"/>
      <w:marBottom w:val="0"/>
      <w:divBdr>
        <w:top w:val="none" w:sz="0" w:space="0" w:color="auto"/>
        <w:left w:val="none" w:sz="0" w:space="0" w:color="auto"/>
        <w:bottom w:val="none" w:sz="0" w:space="0" w:color="auto"/>
        <w:right w:val="none" w:sz="0" w:space="0" w:color="auto"/>
      </w:divBdr>
    </w:div>
    <w:div w:id="616109647">
      <w:bodyDiv w:val="1"/>
      <w:marLeft w:val="0"/>
      <w:marRight w:val="0"/>
      <w:marTop w:val="0"/>
      <w:marBottom w:val="0"/>
      <w:divBdr>
        <w:top w:val="none" w:sz="0" w:space="0" w:color="auto"/>
        <w:left w:val="none" w:sz="0" w:space="0" w:color="auto"/>
        <w:bottom w:val="none" w:sz="0" w:space="0" w:color="auto"/>
        <w:right w:val="none" w:sz="0" w:space="0" w:color="auto"/>
      </w:divBdr>
    </w:div>
    <w:div w:id="638342059">
      <w:bodyDiv w:val="1"/>
      <w:marLeft w:val="0"/>
      <w:marRight w:val="0"/>
      <w:marTop w:val="0"/>
      <w:marBottom w:val="0"/>
      <w:divBdr>
        <w:top w:val="none" w:sz="0" w:space="0" w:color="auto"/>
        <w:left w:val="none" w:sz="0" w:space="0" w:color="auto"/>
        <w:bottom w:val="none" w:sz="0" w:space="0" w:color="auto"/>
        <w:right w:val="none" w:sz="0" w:space="0" w:color="auto"/>
      </w:divBdr>
    </w:div>
    <w:div w:id="644773738">
      <w:bodyDiv w:val="1"/>
      <w:marLeft w:val="0"/>
      <w:marRight w:val="0"/>
      <w:marTop w:val="0"/>
      <w:marBottom w:val="0"/>
      <w:divBdr>
        <w:top w:val="none" w:sz="0" w:space="0" w:color="auto"/>
        <w:left w:val="none" w:sz="0" w:space="0" w:color="auto"/>
        <w:bottom w:val="none" w:sz="0" w:space="0" w:color="auto"/>
        <w:right w:val="none" w:sz="0" w:space="0" w:color="auto"/>
      </w:divBdr>
    </w:div>
    <w:div w:id="650839203">
      <w:bodyDiv w:val="1"/>
      <w:marLeft w:val="0"/>
      <w:marRight w:val="0"/>
      <w:marTop w:val="0"/>
      <w:marBottom w:val="0"/>
      <w:divBdr>
        <w:top w:val="none" w:sz="0" w:space="0" w:color="auto"/>
        <w:left w:val="none" w:sz="0" w:space="0" w:color="auto"/>
        <w:bottom w:val="none" w:sz="0" w:space="0" w:color="auto"/>
        <w:right w:val="none" w:sz="0" w:space="0" w:color="auto"/>
      </w:divBdr>
      <w:divsChild>
        <w:div w:id="138428115">
          <w:marLeft w:val="480"/>
          <w:marRight w:val="0"/>
          <w:marTop w:val="0"/>
          <w:marBottom w:val="0"/>
          <w:divBdr>
            <w:top w:val="none" w:sz="0" w:space="0" w:color="auto"/>
            <w:left w:val="none" w:sz="0" w:space="0" w:color="auto"/>
            <w:bottom w:val="none" w:sz="0" w:space="0" w:color="auto"/>
            <w:right w:val="none" w:sz="0" w:space="0" w:color="auto"/>
          </w:divBdr>
        </w:div>
        <w:div w:id="152987417">
          <w:marLeft w:val="480"/>
          <w:marRight w:val="0"/>
          <w:marTop w:val="0"/>
          <w:marBottom w:val="0"/>
          <w:divBdr>
            <w:top w:val="none" w:sz="0" w:space="0" w:color="auto"/>
            <w:left w:val="none" w:sz="0" w:space="0" w:color="auto"/>
            <w:bottom w:val="none" w:sz="0" w:space="0" w:color="auto"/>
            <w:right w:val="none" w:sz="0" w:space="0" w:color="auto"/>
          </w:divBdr>
        </w:div>
        <w:div w:id="177432803">
          <w:marLeft w:val="480"/>
          <w:marRight w:val="0"/>
          <w:marTop w:val="0"/>
          <w:marBottom w:val="0"/>
          <w:divBdr>
            <w:top w:val="none" w:sz="0" w:space="0" w:color="auto"/>
            <w:left w:val="none" w:sz="0" w:space="0" w:color="auto"/>
            <w:bottom w:val="none" w:sz="0" w:space="0" w:color="auto"/>
            <w:right w:val="none" w:sz="0" w:space="0" w:color="auto"/>
          </w:divBdr>
        </w:div>
        <w:div w:id="190799240">
          <w:marLeft w:val="480"/>
          <w:marRight w:val="0"/>
          <w:marTop w:val="0"/>
          <w:marBottom w:val="0"/>
          <w:divBdr>
            <w:top w:val="none" w:sz="0" w:space="0" w:color="auto"/>
            <w:left w:val="none" w:sz="0" w:space="0" w:color="auto"/>
            <w:bottom w:val="none" w:sz="0" w:space="0" w:color="auto"/>
            <w:right w:val="none" w:sz="0" w:space="0" w:color="auto"/>
          </w:divBdr>
        </w:div>
        <w:div w:id="345137573">
          <w:marLeft w:val="480"/>
          <w:marRight w:val="0"/>
          <w:marTop w:val="0"/>
          <w:marBottom w:val="0"/>
          <w:divBdr>
            <w:top w:val="none" w:sz="0" w:space="0" w:color="auto"/>
            <w:left w:val="none" w:sz="0" w:space="0" w:color="auto"/>
            <w:bottom w:val="none" w:sz="0" w:space="0" w:color="auto"/>
            <w:right w:val="none" w:sz="0" w:space="0" w:color="auto"/>
          </w:divBdr>
        </w:div>
        <w:div w:id="350493170">
          <w:marLeft w:val="480"/>
          <w:marRight w:val="0"/>
          <w:marTop w:val="0"/>
          <w:marBottom w:val="0"/>
          <w:divBdr>
            <w:top w:val="none" w:sz="0" w:space="0" w:color="auto"/>
            <w:left w:val="none" w:sz="0" w:space="0" w:color="auto"/>
            <w:bottom w:val="none" w:sz="0" w:space="0" w:color="auto"/>
            <w:right w:val="none" w:sz="0" w:space="0" w:color="auto"/>
          </w:divBdr>
        </w:div>
        <w:div w:id="692927360">
          <w:marLeft w:val="480"/>
          <w:marRight w:val="0"/>
          <w:marTop w:val="0"/>
          <w:marBottom w:val="0"/>
          <w:divBdr>
            <w:top w:val="none" w:sz="0" w:space="0" w:color="auto"/>
            <w:left w:val="none" w:sz="0" w:space="0" w:color="auto"/>
            <w:bottom w:val="none" w:sz="0" w:space="0" w:color="auto"/>
            <w:right w:val="none" w:sz="0" w:space="0" w:color="auto"/>
          </w:divBdr>
        </w:div>
        <w:div w:id="803892469">
          <w:marLeft w:val="480"/>
          <w:marRight w:val="0"/>
          <w:marTop w:val="0"/>
          <w:marBottom w:val="0"/>
          <w:divBdr>
            <w:top w:val="none" w:sz="0" w:space="0" w:color="auto"/>
            <w:left w:val="none" w:sz="0" w:space="0" w:color="auto"/>
            <w:bottom w:val="none" w:sz="0" w:space="0" w:color="auto"/>
            <w:right w:val="none" w:sz="0" w:space="0" w:color="auto"/>
          </w:divBdr>
        </w:div>
        <w:div w:id="820074879">
          <w:marLeft w:val="480"/>
          <w:marRight w:val="0"/>
          <w:marTop w:val="0"/>
          <w:marBottom w:val="0"/>
          <w:divBdr>
            <w:top w:val="none" w:sz="0" w:space="0" w:color="auto"/>
            <w:left w:val="none" w:sz="0" w:space="0" w:color="auto"/>
            <w:bottom w:val="none" w:sz="0" w:space="0" w:color="auto"/>
            <w:right w:val="none" w:sz="0" w:space="0" w:color="auto"/>
          </w:divBdr>
        </w:div>
        <w:div w:id="957293040">
          <w:marLeft w:val="480"/>
          <w:marRight w:val="0"/>
          <w:marTop w:val="0"/>
          <w:marBottom w:val="0"/>
          <w:divBdr>
            <w:top w:val="none" w:sz="0" w:space="0" w:color="auto"/>
            <w:left w:val="none" w:sz="0" w:space="0" w:color="auto"/>
            <w:bottom w:val="none" w:sz="0" w:space="0" w:color="auto"/>
            <w:right w:val="none" w:sz="0" w:space="0" w:color="auto"/>
          </w:divBdr>
        </w:div>
        <w:div w:id="1052115712">
          <w:marLeft w:val="480"/>
          <w:marRight w:val="0"/>
          <w:marTop w:val="0"/>
          <w:marBottom w:val="0"/>
          <w:divBdr>
            <w:top w:val="none" w:sz="0" w:space="0" w:color="auto"/>
            <w:left w:val="none" w:sz="0" w:space="0" w:color="auto"/>
            <w:bottom w:val="none" w:sz="0" w:space="0" w:color="auto"/>
            <w:right w:val="none" w:sz="0" w:space="0" w:color="auto"/>
          </w:divBdr>
        </w:div>
        <w:div w:id="1104106363">
          <w:marLeft w:val="480"/>
          <w:marRight w:val="0"/>
          <w:marTop w:val="0"/>
          <w:marBottom w:val="0"/>
          <w:divBdr>
            <w:top w:val="none" w:sz="0" w:space="0" w:color="auto"/>
            <w:left w:val="none" w:sz="0" w:space="0" w:color="auto"/>
            <w:bottom w:val="none" w:sz="0" w:space="0" w:color="auto"/>
            <w:right w:val="none" w:sz="0" w:space="0" w:color="auto"/>
          </w:divBdr>
        </w:div>
        <w:div w:id="1129787079">
          <w:marLeft w:val="480"/>
          <w:marRight w:val="0"/>
          <w:marTop w:val="0"/>
          <w:marBottom w:val="0"/>
          <w:divBdr>
            <w:top w:val="none" w:sz="0" w:space="0" w:color="auto"/>
            <w:left w:val="none" w:sz="0" w:space="0" w:color="auto"/>
            <w:bottom w:val="none" w:sz="0" w:space="0" w:color="auto"/>
            <w:right w:val="none" w:sz="0" w:space="0" w:color="auto"/>
          </w:divBdr>
        </w:div>
        <w:div w:id="1210148404">
          <w:marLeft w:val="480"/>
          <w:marRight w:val="0"/>
          <w:marTop w:val="0"/>
          <w:marBottom w:val="0"/>
          <w:divBdr>
            <w:top w:val="none" w:sz="0" w:space="0" w:color="auto"/>
            <w:left w:val="none" w:sz="0" w:space="0" w:color="auto"/>
            <w:bottom w:val="none" w:sz="0" w:space="0" w:color="auto"/>
            <w:right w:val="none" w:sz="0" w:space="0" w:color="auto"/>
          </w:divBdr>
        </w:div>
        <w:div w:id="1218471068">
          <w:marLeft w:val="480"/>
          <w:marRight w:val="0"/>
          <w:marTop w:val="0"/>
          <w:marBottom w:val="0"/>
          <w:divBdr>
            <w:top w:val="none" w:sz="0" w:space="0" w:color="auto"/>
            <w:left w:val="none" w:sz="0" w:space="0" w:color="auto"/>
            <w:bottom w:val="none" w:sz="0" w:space="0" w:color="auto"/>
            <w:right w:val="none" w:sz="0" w:space="0" w:color="auto"/>
          </w:divBdr>
        </w:div>
        <w:div w:id="1356229955">
          <w:marLeft w:val="480"/>
          <w:marRight w:val="0"/>
          <w:marTop w:val="0"/>
          <w:marBottom w:val="0"/>
          <w:divBdr>
            <w:top w:val="none" w:sz="0" w:space="0" w:color="auto"/>
            <w:left w:val="none" w:sz="0" w:space="0" w:color="auto"/>
            <w:bottom w:val="none" w:sz="0" w:space="0" w:color="auto"/>
            <w:right w:val="none" w:sz="0" w:space="0" w:color="auto"/>
          </w:divBdr>
        </w:div>
        <w:div w:id="1425497066">
          <w:marLeft w:val="480"/>
          <w:marRight w:val="0"/>
          <w:marTop w:val="0"/>
          <w:marBottom w:val="0"/>
          <w:divBdr>
            <w:top w:val="none" w:sz="0" w:space="0" w:color="auto"/>
            <w:left w:val="none" w:sz="0" w:space="0" w:color="auto"/>
            <w:bottom w:val="none" w:sz="0" w:space="0" w:color="auto"/>
            <w:right w:val="none" w:sz="0" w:space="0" w:color="auto"/>
          </w:divBdr>
        </w:div>
        <w:div w:id="1471433282">
          <w:marLeft w:val="480"/>
          <w:marRight w:val="0"/>
          <w:marTop w:val="0"/>
          <w:marBottom w:val="0"/>
          <w:divBdr>
            <w:top w:val="none" w:sz="0" w:space="0" w:color="auto"/>
            <w:left w:val="none" w:sz="0" w:space="0" w:color="auto"/>
            <w:bottom w:val="none" w:sz="0" w:space="0" w:color="auto"/>
            <w:right w:val="none" w:sz="0" w:space="0" w:color="auto"/>
          </w:divBdr>
        </w:div>
        <w:div w:id="1775708605">
          <w:marLeft w:val="480"/>
          <w:marRight w:val="0"/>
          <w:marTop w:val="0"/>
          <w:marBottom w:val="0"/>
          <w:divBdr>
            <w:top w:val="none" w:sz="0" w:space="0" w:color="auto"/>
            <w:left w:val="none" w:sz="0" w:space="0" w:color="auto"/>
            <w:bottom w:val="none" w:sz="0" w:space="0" w:color="auto"/>
            <w:right w:val="none" w:sz="0" w:space="0" w:color="auto"/>
          </w:divBdr>
        </w:div>
        <w:div w:id="1874221809">
          <w:marLeft w:val="480"/>
          <w:marRight w:val="0"/>
          <w:marTop w:val="0"/>
          <w:marBottom w:val="0"/>
          <w:divBdr>
            <w:top w:val="none" w:sz="0" w:space="0" w:color="auto"/>
            <w:left w:val="none" w:sz="0" w:space="0" w:color="auto"/>
            <w:bottom w:val="none" w:sz="0" w:space="0" w:color="auto"/>
            <w:right w:val="none" w:sz="0" w:space="0" w:color="auto"/>
          </w:divBdr>
        </w:div>
        <w:div w:id="1921871327">
          <w:marLeft w:val="480"/>
          <w:marRight w:val="0"/>
          <w:marTop w:val="0"/>
          <w:marBottom w:val="0"/>
          <w:divBdr>
            <w:top w:val="none" w:sz="0" w:space="0" w:color="auto"/>
            <w:left w:val="none" w:sz="0" w:space="0" w:color="auto"/>
            <w:bottom w:val="none" w:sz="0" w:space="0" w:color="auto"/>
            <w:right w:val="none" w:sz="0" w:space="0" w:color="auto"/>
          </w:divBdr>
        </w:div>
        <w:div w:id="1960868050">
          <w:marLeft w:val="480"/>
          <w:marRight w:val="0"/>
          <w:marTop w:val="0"/>
          <w:marBottom w:val="0"/>
          <w:divBdr>
            <w:top w:val="none" w:sz="0" w:space="0" w:color="auto"/>
            <w:left w:val="none" w:sz="0" w:space="0" w:color="auto"/>
            <w:bottom w:val="none" w:sz="0" w:space="0" w:color="auto"/>
            <w:right w:val="none" w:sz="0" w:space="0" w:color="auto"/>
          </w:divBdr>
        </w:div>
        <w:div w:id="2050061387">
          <w:marLeft w:val="480"/>
          <w:marRight w:val="0"/>
          <w:marTop w:val="0"/>
          <w:marBottom w:val="0"/>
          <w:divBdr>
            <w:top w:val="none" w:sz="0" w:space="0" w:color="auto"/>
            <w:left w:val="none" w:sz="0" w:space="0" w:color="auto"/>
            <w:bottom w:val="none" w:sz="0" w:space="0" w:color="auto"/>
            <w:right w:val="none" w:sz="0" w:space="0" w:color="auto"/>
          </w:divBdr>
        </w:div>
      </w:divsChild>
    </w:div>
    <w:div w:id="653606521">
      <w:bodyDiv w:val="1"/>
      <w:marLeft w:val="0"/>
      <w:marRight w:val="0"/>
      <w:marTop w:val="0"/>
      <w:marBottom w:val="0"/>
      <w:divBdr>
        <w:top w:val="none" w:sz="0" w:space="0" w:color="auto"/>
        <w:left w:val="none" w:sz="0" w:space="0" w:color="auto"/>
        <w:bottom w:val="none" w:sz="0" w:space="0" w:color="auto"/>
        <w:right w:val="none" w:sz="0" w:space="0" w:color="auto"/>
      </w:divBdr>
    </w:div>
    <w:div w:id="660741671">
      <w:bodyDiv w:val="1"/>
      <w:marLeft w:val="0"/>
      <w:marRight w:val="0"/>
      <w:marTop w:val="0"/>
      <w:marBottom w:val="0"/>
      <w:divBdr>
        <w:top w:val="none" w:sz="0" w:space="0" w:color="auto"/>
        <w:left w:val="none" w:sz="0" w:space="0" w:color="auto"/>
        <w:bottom w:val="none" w:sz="0" w:space="0" w:color="auto"/>
        <w:right w:val="none" w:sz="0" w:space="0" w:color="auto"/>
      </w:divBdr>
    </w:div>
    <w:div w:id="662664879">
      <w:bodyDiv w:val="1"/>
      <w:marLeft w:val="0"/>
      <w:marRight w:val="0"/>
      <w:marTop w:val="0"/>
      <w:marBottom w:val="0"/>
      <w:divBdr>
        <w:top w:val="none" w:sz="0" w:space="0" w:color="auto"/>
        <w:left w:val="none" w:sz="0" w:space="0" w:color="auto"/>
        <w:bottom w:val="none" w:sz="0" w:space="0" w:color="auto"/>
        <w:right w:val="none" w:sz="0" w:space="0" w:color="auto"/>
      </w:divBdr>
    </w:div>
    <w:div w:id="683216331">
      <w:bodyDiv w:val="1"/>
      <w:marLeft w:val="0"/>
      <w:marRight w:val="0"/>
      <w:marTop w:val="0"/>
      <w:marBottom w:val="0"/>
      <w:divBdr>
        <w:top w:val="none" w:sz="0" w:space="0" w:color="auto"/>
        <w:left w:val="none" w:sz="0" w:space="0" w:color="auto"/>
        <w:bottom w:val="none" w:sz="0" w:space="0" w:color="auto"/>
        <w:right w:val="none" w:sz="0" w:space="0" w:color="auto"/>
      </w:divBdr>
    </w:div>
    <w:div w:id="684285719">
      <w:bodyDiv w:val="1"/>
      <w:marLeft w:val="0"/>
      <w:marRight w:val="0"/>
      <w:marTop w:val="0"/>
      <w:marBottom w:val="0"/>
      <w:divBdr>
        <w:top w:val="none" w:sz="0" w:space="0" w:color="auto"/>
        <w:left w:val="none" w:sz="0" w:space="0" w:color="auto"/>
        <w:bottom w:val="none" w:sz="0" w:space="0" w:color="auto"/>
        <w:right w:val="none" w:sz="0" w:space="0" w:color="auto"/>
      </w:divBdr>
      <w:divsChild>
        <w:div w:id="285695243">
          <w:marLeft w:val="480"/>
          <w:marRight w:val="0"/>
          <w:marTop w:val="0"/>
          <w:marBottom w:val="0"/>
          <w:divBdr>
            <w:top w:val="none" w:sz="0" w:space="0" w:color="auto"/>
            <w:left w:val="none" w:sz="0" w:space="0" w:color="auto"/>
            <w:bottom w:val="none" w:sz="0" w:space="0" w:color="auto"/>
            <w:right w:val="none" w:sz="0" w:space="0" w:color="auto"/>
          </w:divBdr>
        </w:div>
        <w:div w:id="387072872">
          <w:marLeft w:val="480"/>
          <w:marRight w:val="0"/>
          <w:marTop w:val="0"/>
          <w:marBottom w:val="0"/>
          <w:divBdr>
            <w:top w:val="none" w:sz="0" w:space="0" w:color="auto"/>
            <w:left w:val="none" w:sz="0" w:space="0" w:color="auto"/>
            <w:bottom w:val="none" w:sz="0" w:space="0" w:color="auto"/>
            <w:right w:val="none" w:sz="0" w:space="0" w:color="auto"/>
          </w:divBdr>
        </w:div>
        <w:div w:id="769012629">
          <w:marLeft w:val="480"/>
          <w:marRight w:val="0"/>
          <w:marTop w:val="0"/>
          <w:marBottom w:val="0"/>
          <w:divBdr>
            <w:top w:val="none" w:sz="0" w:space="0" w:color="auto"/>
            <w:left w:val="none" w:sz="0" w:space="0" w:color="auto"/>
            <w:bottom w:val="none" w:sz="0" w:space="0" w:color="auto"/>
            <w:right w:val="none" w:sz="0" w:space="0" w:color="auto"/>
          </w:divBdr>
        </w:div>
        <w:div w:id="1462725550">
          <w:marLeft w:val="480"/>
          <w:marRight w:val="0"/>
          <w:marTop w:val="0"/>
          <w:marBottom w:val="0"/>
          <w:divBdr>
            <w:top w:val="none" w:sz="0" w:space="0" w:color="auto"/>
            <w:left w:val="none" w:sz="0" w:space="0" w:color="auto"/>
            <w:bottom w:val="none" w:sz="0" w:space="0" w:color="auto"/>
            <w:right w:val="none" w:sz="0" w:space="0" w:color="auto"/>
          </w:divBdr>
        </w:div>
        <w:div w:id="1545872352">
          <w:marLeft w:val="480"/>
          <w:marRight w:val="0"/>
          <w:marTop w:val="0"/>
          <w:marBottom w:val="0"/>
          <w:divBdr>
            <w:top w:val="none" w:sz="0" w:space="0" w:color="auto"/>
            <w:left w:val="none" w:sz="0" w:space="0" w:color="auto"/>
            <w:bottom w:val="none" w:sz="0" w:space="0" w:color="auto"/>
            <w:right w:val="none" w:sz="0" w:space="0" w:color="auto"/>
          </w:divBdr>
        </w:div>
        <w:div w:id="1905486842">
          <w:marLeft w:val="480"/>
          <w:marRight w:val="0"/>
          <w:marTop w:val="0"/>
          <w:marBottom w:val="0"/>
          <w:divBdr>
            <w:top w:val="none" w:sz="0" w:space="0" w:color="auto"/>
            <w:left w:val="none" w:sz="0" w:space="0" w:color="auto"/>
            <w:bottom w:val="none" w:sz="0" w:space="0" w:color="auto"/>
            <w:right w:val="none" w:sz="0" w:space="0" w:color="auto"/>
          </w:divBdr>
        </w:div>
        <w:div w:id="1997606578">
          <w:marLeft w:val="480"/>
          <w:marRight w:val="0"/>
          <w:marTop w:val="0"/>
          <w:marBottom w:val="0"/>
          <w:divBdr>
            <w:top w:val="none" w:sz="0" w:space="0" w:color="auto"/>
            <w:left w:val="none" w:sz="0" w:space="0" w:color="auto"/>
            <w:bottom w:val="none" w:sz="0" w:space="0" w:color="auto"/>
            <w:right w:val="none" w:sz="0" w:space="0" w:color="auto"/>
          </w:divBdr>
        </w:div>
      </w:divsChild>
    </w:div>
    <w:div w:id="702948594">
      <w:bodyDiv w:val="1"/>
      <w:marLeft w:val="0"/>
      <w:marRight w:val="0"/>
      <w:marTop w:val="0"/>
      <w:marBottom w:val="0"/>
      <w:divBdr>
        <w:top w:val="none" w:sz="0" w:space="0" w:color="auto"/>
        <w:left w:val="none" w:sz="0" w:space="0" w:color="auto"/>
        <w:bottom w:val="none" w:sz="0" w:space="0" w:color="auto"/>
        <w:right w:val="none" w:sz="0" w:space="0" w:color="auto"/>
      </w:divBdr>
    </w:div>
    <w:div w:id="704063923">
      <w:bodyDiv w:val="1"/>
      <w:marLeft w:val="0"/>
      <w:marRight w:val="0"/>
      <w:marTop w:val="0"/>
      <w:marBottom w:val="0"/>
      <w:divBdr>
        <w:top w:val="none" w:sz="0" w:space="0" w:color="auto"/>
        <w:left w:val="none" w:sz="0" w:space="0" w:color="auto"/>
        <w:bottom w:val="none" w:sz="0" w:space="0" w:color="auto"/>
        <w:right w:val="none" w:sz="0" w:space="0" w:color="auto"/>
      </w:divBdr>
      <w:divsChild>
        <w:div w:id="53312212">
          <w:marLeft w:val="480"/>
          <w:marRight w:val="0"/>
          <w:marTop w:val="0"/>
          <w:marBottom w:val="0"/>
          <w:divBdr>
            <w:top w:val="none" w:sz="0" w:space="0" w:color="auto"/>
            <w:left w:val="none" w:sz="0" w:space="0" w:color="auto"/>
            <w:bottom w:val="none" w:sz="0" w:space="0" w:color="auto"/>
            <w:right w:val="none" w:sz="0" w:space="0" w:color="auto"/>
          </w:divBdr>
        </w:div>
        <w:div w:id="89667074">
          <w:marLeft w:val="480"/>
          <w:marRight w:val="0"/>
          <w:marTop w:val="0"/>
          <w:marBottom w:val="0"/>
          <w:divBdr>
            <w:top w:val="none" w:sz="0" w:space="0" w:color="auto"/>
            <w:left w:val="none" w:sz="0" w:space="0" w:color="auto"/>
            <w:bottom w:val="none" w:sz="0" w:space="0" w:color="auto"/>
            <w:right w:val="none" w:sz="0" w:space="0" w:color="auto"/>
          </w:divBdr>
        </w:div>
        <w:div w:id="106316436">
          <w:marLeft w:val="480"/>
          <w:marRight w:val="0"/>
          <w:marTop w:val="0"/>
          <w:marBottom w:val="0"/>
          <w:divBdr>
            <w:top w:val="none" w:sz="0" w:space="0" w:color="auto"/>
            <w:left w:val="none" w:sz="0" w:space="0" w:color="auto"/>
            <w:bottom w:val="none" w:sz="0" w:space="0" w:color="auto"/>
            <w:right w:val="none" w:sz="0" w:space="0" w:color="auto"/>
          </w:divBdr>
        </w:div>
        <w:div w:id="153180257">
          <w:marLeft w:val="480"/>
          <w:marRight w:val="0"/>
          <w:marTop w:val="0"/>
          <w:marBottom w:val="0"/>
          <w:divBdr>
            <w:top w:val="none" w:sz="0" w:space="0" w:color="auto"/>
            <w:left w:val="none" w:sz="0" w:space="0" w:color="auto"/>
            <w:bottom w:val="none" w:sz="0" w:space="0" w:color="auto"/>
            <w:right w:val="none" w:sz="0" w:space="0" w:color="auto"/>
          </w:divBdr>
        </w:div>
        <w:div w:id="167521904">
          <w:marLeft w:val="480"/>
          <w:marRight w:val="0"/>
          <w:marTop w:val="0"/>
          <w:marBottom w:val="0"/>
          <w:divBdr>
            <w:top w:val="none" w:sz="0" w:space="0" w:color="auto"/>
            <w:left w:val="none" w:sz="0" w:space="0" w:color="auto"/>
            <w:bottom w:val="none" w:sz="0" w:space="0" w:color="auto"/>
            <w:right w:val="none" w:sz="0" w:space="0" w:color="auto"/>
          </w:divBdr>
        </w:div>
        <w:div w:id="345055295">
          <w:marLeft w:val="480"/>
          <w:marRight w:val="0"/>
          <w:marTop w:val="0"/>
          <w:marBottom w:val="0"/>
          <w:divBdr>
            <w:top w:val="none" w:sz="0" w:space="0" w:color="auto"/>
            <w:left w:val="none" w:sz="0" w:space="0" w:color="auto"/>
            <w:bottom w:val="none" w:sz="0" w:space="0" w:color="auto"/>
            <w:right w:val="none" w:sz="0" w:space="0" w:color="auto"/>
          </w:divBdr>
        </w:div>
        <w:div w:id="437800671">
          <w:marLeft w:val="480"/>
          <w:marRight w:val="0"/>
          <w:marTop w:val="0"/>
          <w:marBottom w:val="0"/>
          <w:divBdr>
            <w:top w:val="none" w:sz="0" w:space="0" w:color="auto"/>
            <w:left w:val="none" w:sz="0" w:space="0" w:color="auto"/>
            <w:bottom w:val="none" w:sz="0" w:space="0" w:color="auto"/>
            <w:right w:val="none" w:sz="0" w:space="0" w:color="auto"/>
          </w:divBdr>
        </w:div>
        <w:div w:id="466551104">
          <w:marLeft w:val="480"/>
          <w:marRight w:val="0"/>
          <w:marTop w:val="0"/>
          <w:marBottom w:val="0"/>
          <w:divBdr>
            <w:top w:val="none" w:sz="0" w:space="0" w:color="auto"/>
            <w:left w:val="none" w:sz="0" w:space="0" w:color="auto"/>
            <w:bottom w:val="none" w:sz="0" w:space="0" w:color="auto"/>
            <w:right w:val="none" w:sz="0" w:space="0" w:color="auto"/>
          </w:divBdr>
        </w:div>
        <w:div w:id="568076325">
          <w:marLeft w:val="480"/>
          <w:marRight w:val="0"/>
          <w:marTop w:val="0"/>
          <w:marBottom w:val="0"/>
          <w:divBdr>
            <w:top w:val="none" w:sz="0" w:space="0" w:color="auto"/>
            <w:left w:val="none" w:sz="0" w:space="0" w:color="auto"/>
            <w:bottom w:val="none" w:sz="0" w:space="0" w:color="auto"/>
            <w:right w:val="none" w:sz="0" w:space="0" w:color="auto"/>
          </w:divBdr>
        </w:div>
        <w:div w:id="588273355">
          <w:marLeft w:val="480"/>
          <w:marRight w:val="0"/>
          <w:marTop w:val="0"/>
          <w:marBottom w:val="0"/>
          <w:divBdr>
            <w:top w:val="none" w:sz="0" w:space="0" w:color="auto"/>
            <w:left w:val="none" w:sz="0" w:space="0" w:color="auto"/>
            <w:bottom w:val="none" w:sz="0" w:space="0" w:color="auto"/>
            <w:right w:val="none" w:sz="0" w:space="0" w:color="auto"/>
          </w:divBdr>
        </w:div>
        <w:div w:id="669479248">
          <w:marLeft w:val="480"/>
          <w:marRight w:val="0"/>
          <w:marTop w:val="0"/>
          <w:marBottom w:val="0"/>
          <w:divBdr>
            <w:top w:val="none" w:sz="0" w:space="0" w:color="auto"/>
            <w:left w:val="none" w:sz="0" w:space="0" w:color="auto"/>
            <w:bottom w:val="none" w:sz="0" w:space="0" w:color="auto"/>
            <w:right w:val="none" w:sz="0" w:space="0" w:color="auto"/>
          </w:divBdr>
        </w:div>
        <w:div w:id="694308453">
          <w:marLeft w:val="480"/>
          <w:marRight w:val="0"/>
          <w:marTop w:val="0"/>
          <w:marBottom w:val="0"/>
          <w:divBdr>
            <w:top w:val="none" w:sz="0" w:space="0" w:color="auto"/>
            <w:left w:val="none" w:sz="0" w:space="0" w:color="auto"/>
            <w:bottom w:val="none" w:sz="0" w:space="0" w:color="auto"/>
            <w:right w:val="none" w:sz="0" w:space="0" w:color="auto"/>
          </w:divBdr>
        </w:div>
        <w:div w:id="786847941">
          <w:marLeft w:val="480"/>
          <w:marRight w:val="0"/>
          <w:marTop w:val="0"/>
          <w:marBottom w:val="0"/>
          <w:divBdr>
            <w:top w:val="none" w:sz="0" w:space="0" w:color="auto"/>
            <w:left w:val="none" w:sz="0" w:space="0" w:color="auto"/>
            <w:bottom w:val="none" w:sz="0" w:space="0" w:color="auto"/>
            <w:right w:val="none" w:sz="0" w:space="0" w:color="auto"/>
          </w:divBdr>
        </w:div>
        <w:div w:id="846360730">
          <w:marLeft w:val="480"/>
          <w:marRight w:val="0"/>
          <w:marTop w:val="0"/>
          <w:marBottom w:val="0"/>
          <w:divBdr>
            <w:top w:val="none" w:sz="0" w:space="0" w:color="auto"/>
            <w:left w:val="none" w:sz="0" w:space="0" w:color="auto"/>
            <w:bottom w:val="none" w:sz="0" w:space="0" w:color="auto"/>
            <w:right w:val="none" w:sz="0" w:space="0" w:color="auto"/>
          </w:divBdr>
        </w:div>
        <w:div w:id="1122697730">
          <w:marLeft w:val="480"/>
          <w:marRight w:val="0"/>
          <w:marTop w:val="0"/>
          <w:marBottom w:val="0"/>
          <w:divBdr>
            <w:top w:val="none" w:sz="0" w:space="0" w:color="auto"/>
            <w:left w:val="none" w:sz="0" w:space="0" w:color="auto"/>
            <w:bottom w:val="none" w:sz="0" w:space="0" w:color="auto"/>
            <w:right w:val="none" w:sz="0" w:space="0" w:color="auto"/>
          </w:divBdr>
        </w:div>
        <w:div w:id="1127506326">
          <w:marLeft w:val="480"/>
          <w:marRight w:val="0"/>
          <w:marTop w:val="0"/>
          <w:marBottom w:val="0"/>
          <w:divBdr>
            <w:top w:val="none" w:sz="0" w:space="0" w:color="auto"/>
            <w:left w:val="none" w:sz="0" w:space="0" w:color="auto"/>
            <w:bottom w:val="none" w:sz="0" w:space="0" w:color="auto"/>
            <w:right w:val="none" w:sz="0" w:space="0" w:color="auto"/>
          </w:divBdr>
        </w:div>
        <w:div w:id="1247806371">
          <w:marLeft w:val="480"/>
          <w:marRight w:val="0"/>
          <w:marTop w:val="0"/>
          <w:marBottom w:val="0"/>
          <w:divBdr>
            <w:top w:val="none" w:sz="0" w:space="0" w:color="auto"/>
            <w:left w:val="none" w:sz="0" w:space="0" w:color="auto"/>
            <w:bottom w:val="none" w:sz="0" w:space="0" w:color="auto"/>
            <w:right w:val="none" w:sz="0" w:space="0" w:color="auto"/>
          </w:divBdr>
        </w:div>
        <w:div w:id="1253703855">
          <w:marLeft w:val="480"/>
          <w:marRight w:val="0"/>
          <w:marTop w:val="0"/>
          <w:marBottom w:val="0"/>
          <w:divBdr>
            <w:top w:val="none" w:sz="0" w:space="0" w:color="auto"/>
            <w:left w:val="none" w:sz="0" w:space="0" w:color="auto"/>
            <w:bottom w:val="none" w:sz="0" w:space="0" w:color="auto"/>
            <w:right w:val="none" w:sz="0" w:space="0" w:color="auto"/>
          </w:divBdr>
        </w:div>
        <w:div w:id="1278754151">
          <w:marLeft w:val="480"/>
          <w:marRight w:val="0"/>
          <w:marTop w:val="0"/>
          <w:marBottom w:val="0"/>
          <w:divBdr>
            <w:top w:val="none" w:sz="0" w:space="0" w:color="auto"/>
            <w:left w:val="none" w:sz="0" w:space="0" w:color="auto"/>
            <w:bottom w:val="none" w:sz="0" w:space="0" w:color="auto"/>
            <w:right w:val="none" w:sz="0" w:space="0" w:color="auto"/>
          </w:divBdr>
        </w:div>
        <w:div w:id="1327784156">
          <w:marLeft w:val="480"/>
          <w:marRight w:val="0"/>
          <w:marTop w:val="0"/>
          <w:marBottom w:val="0"/>
          <w:divBdr>
            <w:top w:val="none" w:sz="0" w:space="0" w:color="auto"/>
            <w:left w:val="none" w:sz="0" w:space="0" w:color="auto"/>
            <w:bottom w:val="none" w:sz="0" w:space="0" w:color="auto"/>
            <w:right w:val="none" w:sz="0" w:space="0" w:color="auto"/>
          </w:divBdr>
        </w:div>
        <w:div w:id="1563712723">
          <w:marLeft w:val="480"/>
          <w:marRight w:val="0"/>
          <w:marTop w:val="0"/>
          <w:marBottom w:val="0"/>
          <w:divBdr>
            <w:top w:val="none" w:sz="0" w:space="0" w:color="auto"/>
            <w:left w:val="none" w:sz="0" w:space="0" w:color="auto"/>
            <w:bottom w:val="none" w:sz="0" w:space="0" w:color="auto"/>
            <w:right w:val="none" w:sz="0" w:space="0" w:color="auto"/>
          </w:divBdr>
        </w:div>
        <w:div w:id="1889566537">
          <w:marLeft w:val="480"/>
          <w:marRight w:val="0"/>
          <w:marTop w:val="0"/>
          <w:marBottom w:val="0"/>
          <w:divBdr>
            <w:top w:val="none" w:sz="0" w:space="0" w:color="auto"/>
            <w:left w:val="none" w:sz="0" w:space="0" w:color="auto"/>
            <w:bottom w:val="none" w:sz="0" w:space="0" w:color="auto"/>
            <w:right w:val="none" w:sz="0" w:space="0" w:color="auto"/>
          </w:divBdr>
        </w:div>
        <w:div w:id="1930457807">
          <w:marLeft w:val="480"/>
          <w:marRight w:val="0"/>
          <w:marTop w:val="0"/>
          <w:marBottom w:val="0"/>
          <w:divBdr>
            <w:top w:val="none" w:sz="0" w:space="0" w:color="auto"/>
            <w:left w:val="none" w:sz="0" w:space="0" w:color="auto"/>
            <w:bottom w:val="none" w:sz="0" w:space="0" w:color="auto"/>
            <w:right w:val="none" w:sz="0" w:space="0" w:color="auto"/>
          </w:divBdr>
        </w:div>
        <w:div w:id="1974166293">
          <w:marLeft w:val="480"/>
          <w:marRight w:val="0"/>
          <w:marTop w:val="0"/>
          <w:marBottom w:val="0"/>
          <w:divBdr>
            <w:top w:val="none" w:sz="0" w:space="0" w:color="auto"/>
            <w:left w:val="none" w:sz="0" w:space="0" w:color="auto"/>
            <w:bottom w:val="none" w:sz="0" w:space="0" w:color="auto"/>
            <w:right w:val="none" w:sz="0" w:space="0" w:color="auto"/>
          </w:divBdr>
        </w:div>
        <w:div w:id="2140106023">
          <w:marLeft w:val="480"/>
          <w:marRight w:val="0"/>
          <w:marTop w:val="0"/>
          <w:marBottom w:val="0"/>
          <w:divBdr>
            <w:top w:val="none" w:sz="0" w:space="0" w:color="auto"/>
            <w:left w:val="none" w:sz="0" w:space="0" w:color="auto"/>
            <w:bottom w:val="none" w:sz="0" w:space="0" w:color="auto"/>
            <w:right w:val="none" w:sz="0" w:space="0" w:color="auto"/>
          </w:divBdr>
        </w:div>
      </w:divsChild>
    </w:div>
    <w:div w:id="713502607">
      <w:bodyDiv w:val="1"/>
      <w:marLeft w:val="0"/>
      <w:marRight w:val="0"/>
      <w:marTop w:val="0"/>
      <w:marBottom w:val="0"/>
      <w:divBdr>
        <w:top w:val="none" w:sz="0" w:space="0" w:color="auto"/>
        <w:left w:val="none" w:sz="0" w:space="0" w:color="auto"/>
        <w:bottom w:val="none" w:sz="0" w:space="0" w:color="auto"/>
        <w:right w:val="none" w:sz="0" w:space="0" w:color="auto"/>
      </w:divBdr>
    </w:div>
    <w:div w:id="716661402">
      <w:bodyDiv w:val="1"/>
      <w:marLeft w:val="0"/>
      <w:marRight w:val="0"/>
      <w:marTop w:val="0"/>
      <w:marBottom w:val="0"/>
      <w:divBdr>
        <w:top w:val="none" w:sz="0" w:space="0" w:color="auto"/>
        <w:left w:val="none" w:sz="0" w:space="0" w:color="auto"/>
        <w:bottom w:val="none" w:sz="0" w:space="0" w:color="auto"/>
        <w:right w:val="none" w:sz="0" w:space="0" w:color="auto"/>
      </w:divBdr>
    </w:div>
    <w:div w:id="717439868">
      <w:bodyDiv w:val="1"/>
      <w:marLeft w:val="0"/>
      <w:marRight w:val="0"/>
      <w:marTop w:val="0"/>
      <w:marBottom w:val="0"/>
      <w:divBdr>
        <w:top w:val="none" w:sz="0" w:space="0" w:color="auto"/>
        <w:left w:val="none" w:sz="0" w:space="0" w:color="auto"/>
        <w:bottom w:val="none" w:sz="0" w:space="0" w:color="auto"/>
        <w:right w:val="none" w:sz="0" w:space="0" w:color="auto"/>
      </w:divBdr>
    </w:div>
    <w:div w:id="719985751">
      <w:bodyDiv w:val="1"/>
      <w:marLeft w:val="0"/>
      <w:marRight w:val="0"/>
      <w:marTop w:val="0"/>
      <w:marBottom w:val="0"/>
      <w:divBdr>
        <w:top w:val="none" w:sz="0" w:space="0" w:color="auto"/>
        <w:left w:val="none" w:sz="0" w:space="0" w:color="auto"/>
        <w:bottom w:val="none" w:sz="0" w:space="0" w:color="auto"/>
        <w:right w:val="none" w:sz="0" w:space="0" w:color="auto"/>
      </w:divBdr>
      <w:divsChild>
        <w:div w:id="47072113">
          <w:marLeft w:val="480"/>
          <w:marRight w:val="0"/>
          <w:marTop w:val="0"/>
          <w:marBottom w:val="0"/>
          <w:divBdr>
            <w:top w:val="none" w:sz="0" w:space="0" w:color="auto"/>
            <w:left w:val="none" w:sz="0" w:space="0" w:color="auto"/>
            <w:bottom w:val="none" w:sz="0" w:space="0" w:color="auto"/>
            <w:right w:val="none" w:sz="0" w:space="0" w:color="auto"/>
          </w:divBdr>
        </w:div>
        <w:div w:id="146828474">
          <w:marLeft w:val="480"/>
          <w:marRight w:val="0"/>
          <w:marTop w:val="0"/>
          <w:marBottom w:val="0"/>
          <w:divBdr>
            <w:top w:val="none" w:sz="0" w:space="0" w:color="auto"/>
            <w:left w:val="none" w:sz="0" w:space="0" w:color="auto"/>
            <w:bottom w:val="none" w:sz="0" w:space="0" w:color="auto"/>
            <w:right w:val="none" w:sz="0" w:space="0" w:color="auto"/>
          </w:divBdr>
        </w:div>
        <w:div w:id="162475341">
          <w:marLeft w:val="480"/>
          <w:marRight w:val="0"/>
          <w:marTop w:val="0"/>
          <w:marBottom w:val="0"/>
          <w:divBdr>
            <w:top w:val="none" w:sz="0" w:space="0" w:color="auto"/>
            <w:left w:val="none" w:sz="0" w:space="0" w:color="auto"/>
            <w:bottom w:val="none" w:sz="0" w:space="0" w:color="auto"/>
            <w:right w:val="none" w:sz="0" w:space="0" w:color="auto"/>
          </w:divBdr>
        </w:div>
        <w:div w:id="518085409">
          <w:marLeft w:val="480"/>
          <w:marRight w:val="0"/>
          <w:marTop w:val="0"/>
          <w:marBottom w:val="0"/>
          <w:divBdr>
            <w:top w:val="none" w:sz="0" w:space="0" w:color="auto"/>
            <w:left w:val="none" w:sz="0" w:space="0" w:color="auto"/>
            <w:bottom w:val="none" w:sz="0" w:space="0" w:color="auto"/>
            <w:right w:val="none" w:sz="0" w:space="0" w:color="auto"/>
          </w:divBdr>
        </w:div>
        <w:div w:id="836578788">
          <w:marLeft w:val="480"/>
          <w:marRight w:val="0"/>
          <w:marTop w:val="0"/>
          <w:marBottom w:val="0"/>
          <w:divBdr>
            <w:top w:val="none" w:sz="0" w:space="0" w:color="auto"/>
            <w:left w:val="none" w:sz="0" w:space="0" w:color="auto"/>
            <w:bottom w:val="none" w:sz="0" w:space="0" w:color="auto"/>
            <w:right w:val="none" w:sz="0" w:space="0" w:color="auto"/>
          </w:divBdr>
        </w:div>
        <w:div w:id="838421850">
          <w:marLeft w:val="480"/>
          <w:marRight w:val="0"/>
          <w:marTop w:val="0"/>
          <w:marBottom w:val="0"/>
          <w:divBdr>
            <w:top w:val="none" w:sz="0" w:space="0" w:color="auto"/>
            <w:left w:val="none" w:sz="0" w:space="0" w:color="auto"/>
            <w:bottom w:val="none" w:sz="0" w:space="0" w:color="auto"/>
            <w:right w:val="none" w:sz="0" w:space="0" w:color="auto"/>
          </w:divBdr>
        </w:div>
        <w:div w:id="859902866">
          <w:marLeft w:val="480"/>
          <w:marRight w:val="0"/>
          <w:marTop w:val="0"/>
          <w:marBottom w:val="0"/>
          <w:divBdr>
            <w:top w:val="none" w:sz="0" w:space="0" w:color="auto"/>
            <w:left w:val="none" w:sz="0" w:space="0" w:color="auto"/>
            <w:bottom w:val="none" w:sz="0" w:space="0" w:color="auto"/>
            <w:right w:val="none" w:sz="0" w:space="0" w:color="auto"/>
          </w:divBdr>
        </w:div>
        <w:div w:id="986474558">
          <w:marLeft w:val="480"/>
          <w:marRight w:val="0"/>
          <w:marTop w:val="0"/>
          <w:marBottom w:val="0"/>
          <w:divBdr>
            <w:top w:val="none" w:sz="0" w:space="0" w:color="auto"/>
            <w:left w:val="none" w:sz="0" w:space="0" w:color="auto"/>
            <w:bottom w:val="none" w:sz="0" w:space="0" w:color="auto"/>
            <w:right w:val="none" w:sz="0" w:space="0" w:color="auto"/>
          </w:divBdr>
        </w:div>
        <w:div w:id="1010911537">
          <w:marLeft w:val="480"/>
          <w:marRight w:val="0"/>
          <w:marTop w:val="0"/>
          <w:marBottom w:val="0"/>
          <w:divBdr>
            <w:top w:val="none" w:sz="0" w:space="0" w:color="auto"/>
            <w:left w:val="none" w:sz="0" w:space="0" w:color="auto"/>
            <w:bottom w:val="none" w:sz="0" w:space="0" w:color="auto"/>
            <w:right w:val="none" w:sz="0" w:space="0" w:color="auto"/>
          </w:divBdr>
        </w:div>
        <w:div w:id="1038624864">
          <w:marLeft w:val="480"/>
          <w:marRight w:val="0"/>
          <w:marTop w:val="0"/>
          <w:marBottom w:val="0"/>
          <w:divBdr>
            <w:top w:val="none" w:sz="0" w:space="0" w:color="auto"/>
            <w:left w:val="none" w:sz="0" w:space="0" w:color="auto"/>
            <w:bottom w:val="none" w:sz="0" w:space="0" w:color="auto"/>
            <w:right w:val="none" w:sz="0" w:space="0" w:color="auto"/>
          </w:divBdr>
        </w:div>
        <w:div w:id="1147894997">
          <w:marLeft w:val="480"/>
          <w:marRight w:val="0"/>
          <w:marTop w:val="0"/>
          <w:marBottom w:val="0"/>
          <w:divBdr>
            <w:top w:val="none" w:sz="0" w:space="0" w:color="auto"/>
            <w:left w:val="none" w:sz="0" w:space="0" w:color="auto"/>
            <w:bottom w:val="none" w:sz="0" w:space="0" w:color="auto"/>
            <w:right w:val="none" w:sz="0" w:space="0" w:color="auto"/>
          </w:divBdr>
        </w:div>
        <w:div w:id="1275400131">
          <w:marLeft w:val="480"/>
          <w:marRight w:val="0"/>
          <w:marTop w:val="0"/>
          <w:marBottom w:val="0"/>
          <w:divBdr>
            <w:top w:val="none" w:sz="0" w:space="0" w:color="auto"/>
            <w:left w:val="none" w:sz="0" w:space="0" w:color="auto"/>
            <w:bottom w:val="none" w:sz="0" w:space="0" w:color="auto"/>
            <w:right w:val="none" w:sz="0" w:space="0" w:color="auto"/>
          </w:divBdr>
        </w:div>
        <w:div w:id="1403330233">
          <w:marLeft w:val="480"/>
          <w:marRight w:val="0"/>
          <w:marTop w:val="0"/>
          <w:marBottom w:val="0"/>
          <w:divBdr>
            <w:top w:val="none" w:sz="0" w:space="0" w:color="auto"/>
            <w:left w:val="none" w:sz="0" w:space="0" w:color="auto"/>
            <w:bottom w:val="none" w:sz="0" w:space="0" w:color="auto"/>
            <w:right w:val="none" w:sz="0" w:space="0" w:color="auto"/>
          </w:divBdr>
        </w:div>
        <w:div w:id="1408848256">
          <w:marLeft w:val="480"/>
          <w:marRight w:val="0"/>
          <w:marTop w:val="0"/>
          <w:marBottom w:val="0"/>
          <w:divBdr>
            <w:top w:val="none" w:sz="0" w:space="0" w:color="auto"/>
            <w:left w:val="none" w:sz="0" w:space="0" w:color="auto"/>
            <w:bottom w:val="none" w:sz="0" w:space="0" w:color="auto"/>
            <w:right w:val="none" w:sz="0" w:space="0" w:color="auto"/>
          </w:divBdr>
        </w:div>
        <w:div w:id="1778452599">
          <w:marLeft w:val="480"/>
          <w:marRight w:val="0"/>
          <w:marTop w:val="0"/>
          <w:marBottom w:val="0"/>
          <w:divBdr>
            <w:top w:val="none" w:sz="0" w:space="0" w:color="auto"/>
            <w:left w:val="none" w:sz="0" w:space="0" w:color="auto"/>
            <w:bottom w:val="none" w:sz="0" w:space="0" w:color="auto"/>
            <w:right w:val="none" w:sz="0" w:space="0" w:color="auto"/>
          </w:divBdr>
        </w:div>
        <w:div w:id="1934044278">
          <w:marLeft w:val="480"/>
          <w:marRight w:val="0"/>
          <w:marTop w:val="0"/>
          <w:marBottom w:val="0"/>
          <w:divBdr>
            <w:top w:val="none" w:sz="0" w:space="0" w:color="auto"/>
            <w:left w:val="none" w:sz="0" w:space="0" w:color="auto"/>
            <w:bottom w:val="none" w:sz="0" w:space="0" w:color="auto"/>
            <w:right w:val="none" w:sz="0" w:space="0" w:color="auto"/>
          </w:divBdr>
        </w:div>
        <w:div w:id="2027906414">
          <w:marLeft w:val="480"/>
          <w:marRight w:val="0"/>
          <w:marTop w:val="0"/>
          <w:marBottom w:val="0"/>
          <w:divBdr>
            <w:top w:val="none" w:sz="0" w:space="0" w:color="auto"/>
            <w:left w:val="none" w:sz="0" w:space="0" w:color="auto"/>
            <w:bottom w:val="none" w:sz="0" w:space="0" w:color="auto"/>
            <w:right w:val="none" w:sz="0" w:space="0" w:color="auto"/>
          </w:divBdr>
        </w:div>
        <w:div w:id="2128230400">
          <w:marLeft w:val="480"/>
          <w:marRight w:val="0"/>
          <w:marTop w:val="0"/>
          <w:marBottom w:val="0"/>
          <w:divBdr>
            <w:top w:val="none" w:sz="0" w:space="0" w:color="auto"/>
            <w:left w:val="none" w:sz="0" w:space="0" w:color="auto"/>
            <w:bottom w:val="none" w:sz="0" w:space="0" w:color="auto"/>
            <w:right w:val="none" w:sz="0" w:space="0" w:color="auto"/>
          </w:divBdr>
        </w:div>
      </w:divsChild>
    </w:div>
    <w:div w:id="721976840">
      <w:bodyDiv w:val="1"/>
      <w:marLeft w:val="0"/>
      <w:marRight w:val="0"/>
      <w:marTop w:val="0"/>
      <w:marBottom w:val="0"/>
      <w:divBdr>
        <w:top w:val="none" w:sz="0" w:space="0" w:color="auto"/>
        <w:left w:val="none" w:sz="0" w:space="0" w:color="auto"/>
        <w:bottom w:val="none" w:sz="0" w:space="0" w:color="auto"/>
        <w:right w:val="none" w:sz="0" w:space="0" w:color="auto"/>
      </w:divBdr>
    </w:div>
    <w:div w:id="735779038">
      <w:bodyDiv w:val="1"/>
      <w:marLeft w:val="0"/>
      <w:marRight w:val="0"/>
      <w:marTop w:val="0"/>
      <w:marBottom w:val="0"/>
      <w:divBdr>
        <w:top w:val="none" w:sz="0" w:space="0" w:color="auto"/>
        <w:left w:val="none" w:sz="0" w:space="0" w:color="auto"/>
        <w:bottom w:val="none" w:sz="0" w:space="0" w:color="auto"/>
        <w:right w:val="none" w:sz="0" w:space="0" w:color="auto"/>
      </w:divBdr>
    </w:div>
    <w:div w:id="735976882">
      <w:bodyDiv w:val="1"/>
      <w:marLeft w:val="0"/>
      <w:marRight w:val="0"/>
      <w:marTop w:val="0"/>
      <w:marBottom w:val="0"/>
      <w:divBdr>
        <w:top w:val="none" w:sz="0" w:space="0" w:color="auto"/>
        <w:left w:val="none" w:sz="0" w:space="0" w:color="auto"/>
        <w:bottom w:val="none" w:sz="0" w:space="0" w:color="auto"/>
        <w:right w:val="none" w:sz="0" w:space="0" w:color="auto"/>
      </w:divBdr>
      <w:divsChild>
        <w:div w:id="85270525">
          <w:marLeft w:val="480"/>
          <w:marRight w:val="0"/>
          <w:marTop w:val="0"/>
          <w:marBottom w:val="0"/>
          <w:divBdr>
            <w:top w:val="none" w:sz="0" w:space="0" w:color="auto"/>
            <w:left w:val="none" w:sz="0" w:space="0" w:color="auto"/>
            <w:bottom w:val="none" w:sz="0" w:space="0" w:color="auto"/>
            <w:right w:val="none" w:sz="0" w:space="0" w:color="auto"/>
          </w:divBdr>
        </w:div>
        <w:div w:id="104739451">
          <w:marLeft w:val="480"/>
          <w:marRight w:val="0"/>
          <w:marTop w:val="0"/>
          <w:marBottom w:val="0"/>
          <w:divBdr>
            <w:top w:val="none" w:sz="0" w:space="0" w:color="auto"/>
            <w:left w:val="none" w:sz="0" w:space="0" w:color="auto"/>
            <w:bottom w:val="none" w:sz="0" w:space="0" w:color="auto"/>
            <w:right w:val="none" w:sz="0" w:space="0" w:color="auto"/>
          </w:divBdr>
        </w:div>
        <w:div w:id="217013770">
          <w:marLeft w:val="480"/>
          <w:marRight w:val="0"/>
          <w:marTop w:val="0"/>
          <w:marBottom w:val="0"/>
          <w:divBdr>
            <w:top w:val="none" w:sz="0" w:space="0" w:color="auto"/>
            <w:left w:val="none" w:sz="0" w:space="0" w:color="auto"/>
            <w:bottom w:val="none" w:sz="0" w:space="0" w:color="auto"/>
            <w:right w:val="none" w:sz="0" w:space="0" w:color="auto"/>
          </w:divBdr>
        </w:div>
        <w:div w:id="303320199">
          <w:marLeft w:val="480"/>
          <w:marRight w:val="0"/>
          <w:marTop w:val="0"/>
          <w:marBottom w:val="0"/>
          <w:divBdr>
            <w:top w:val="none" w:sz="0" w:space="0" w:color="auto"/>
            <w:left w:val="none" w:sz="0" w:space="0" w:color="auto"/>
            <w:bottom w:val="none" w:sz="0" w:space="0" w:color="auto"/>
            <w:right w:val="none" w:sz="0" w:space="0" w:color="auto"/>
          </w:divBdr>
        </w:div>
        <w:div w:id="552085416">
          <w:marLeft w:val="480"/>
          <w:marRight w:val="0"/>
          <w:marTop w:val="0"/>
          <w:marBottom w:val="0"/>
          <w:divBdr>
            <w:top w:val="none" w:sz="0" w:space="0" w:color="auto"/>
            <w:left w:val="none" w:sz="0" w:space="0" w:color="auto"/>
            <w:bottom w:val="none" w:sz="0" w:space="0" w:color="auto"/>
            <w:right w:val="none" w:sz="0" w:space="0" w:color="auto"/>
          </w:divBdr>
        </w:div>
        <w:div w:id="631252166">
          <w:marLeft w:val="480"/>
          <w:marRight w:val="0"/>
          <w:marTop w:val="0"/>
          <w:marBottom w:val="0"/>
          <w:divBdr>
            <w:top w:val="none" w:sz="0" w:space="0" w:color="auto"/>
            <w:left w:val="none" w:sz="0" w:space="0" w:color="auto"/>
            <w:bottom w:val="none" w:sz="0" w:space="0" w:color="auto"/>
            <w:right w:val="none" w:sz="0" w:space="0" w:color="auto"/>
          </w:divBdr>
        </w:div>
        <w:div w:id="830760151">
          <w:marLeft w:val="480"/>
          <w:marRight w:val="0"/>
          <w:marTop w:val="0"/>
          <w:marBottom w:val="0"/>
          <w:divBdr>
            <w:top w:val="none" w:sz="0" w:space="0" w:color="auto"/>
            <w:left w:val="none" w:sz="0" w:space="0" w:color="auto"/>
            <w:bottom w:val="none" w:sz="0" w:space="0" w:color="auto"/>
            <w:right w:val="none" w:sz="0" w:space="0" w:color="auto"/>
          </w:divBdr>
        </w:div>
        <w:div w:id="866067182">
          <w:marLeft w:val="480"/>
          <w:marRight w:val="0"/>
          <w:marTop w:val="0"/>
          <w:marBottom w:val="0"/>
          <w:divBdr>
            <w:top w:val="none" w:sz="0" w:space="0" w:color="auto"/>
            <w:left w:val="none" w:sz="0" w:space="0" w:color="auto"/>
            <w:bottom w:val="none" w:sz="0" w:space="0" w:color="auto"/>
            <w:right w:val="none" w:sz="0" w:space="0" w:color="auto"/>
          </w:divBdr>
        </w:div>
        <w:div w:id="893463177">
          <w:marLeft w:val="480"/>
          <w:marRight w:val="0"/>
          <w:marTop w:val="0"/>
          <w:marBottom w:val="0"/>
          <w:divBdr>
            <w:top w:val="none" w:sz="0" w:space="0" w:color="auto"/>
            <w:left w:val="none" w:sz="0" w:space="0" w:color="auto"/>
            <w:bottom w:val="none" w:sz="0" w:space="0" w:color="auto"/>
            <w:right w:val="none" w:sz="0" w:space="0" w:color="auto"/>
          </w:divBdr>
        </w:div>
        <w:div w:id="1031489452">
          <w:marLeft w:val="480"/>
          <w:marRight w:val="0"/>
          <w:marTop w:val="0"/>
          <w:marBottom w:val="0"/>
          <w:divBdr>
            <w:top w:val="none" w:sz="0" w:space="0" w:color="auto"/>
            <w:left w:val="none" w:sz="0" w:space="0" w:color="auto"/>
            <w:bottom w:val="none" w:sz="0" w:space="0" w:color="auto"/>
            <w:right w:val="none" w:sz="0" w:space="0" w:color="auto"/>
          </w:divBdr>
        </w:div>
        <w:div w:id="1052651090">
          <w:marLeft w:val="480"/>
          <w:marRight w:val="0"/>
          <w:marTop w:val="0"/>
          <w:marBottom w:val="0"/>
          <w:divBdr>
            <w:top w:val="none" w:sz="0" w:space="0" w:color="auto"/>
            <w:left w:val="none" w:sz="0" w:space="0" w:color="auto"/>
            <w:bottom w:val="none" w:sz="0" w:space="0" w:color="auto"/>
            <w:right w:val="none" w:sz="0" w:space="0" w:color="auto"/>
          </w:divBdr>
        </w:div>
        <w:div w:id="1085877236">
          <w:marLeft w:val="480"/>
          <w:marRight w:val="0"/>
          <w:marTop w:val="0"/>
          <w:marBottom w:val="0"/>
          <w:divBdr>
            <w:top w:val="none" w:sz="0" w:space="0" w:color="auto"/>
            <w:left w:val="none" w:sz="0" w:space="0" w:color="auto"/>
            <w:bottom w:val="none" w:sz="0" w:space="0" w:color="auto"/>
            <w:right w:val="none" w:sz="0" w:space="0" w:color="auto"/>
          </w:divBdr>
        </w:div>
        <w:div w:id="1292446386">
          <w:marLeft w:val="480"/>
          <w:marRight w:val="0"/>
          <w:marTop w:val="0"/>
          <w:marBottom w:val="0"/>
          <w:divBdr>
            <w:top w:val="none" w:sz="0" w:space="0" w:color="auto"/>
            <w:left w:val="none" w:sz="0" w:space="0" w:color="auto"/>
            <w:bottom w:val="none" w:sz="0" w:space="0" w:color="auto"/>
            <w:right w:val="none" w:sz="0" w:space="0" w:color="auto"/>
          </w:divBdr>
        </w:div>
        <w:div w:id="1363943944">
          <w:marLeft w:val="480"/>
          <w:marRight w:val="0"/>
          <w:marTop w:val="0"/>
          <w:marBottom w:val="0"/>
          <w:divBdr>
            <w:top w:val="none" w:sz="0" w:space="0" w:color="auto"/>
            <w:left w:val="none" w:sz="0" w:space="0" w:color="auto"/>
            <w:bottom w:val="none" w:sz="0" w:space="0" w:color="auto"/>
            <w:right w:val="none" w:sz="0" w:space="0" w:color="auto"/>
          </w:divBdr>
        </w:div>
        <w:div w:id="1707372436">
          <w:marLeft w:val="480"/>
          <w:marRight w:val="0"/>
          <w:marTop w:val="0"/>
          <w:marBottom w:val="0"/>
          <w:divBdr>
            <w:top w:val="none" w:sz="0" w:space="0" w:color="auto"/>
            <w:left w:val="none" w:sz="0" w:space="0" w:color="auto"/>
            <w:bottom w:val="none" w:sz="0" w:space="0" w:color="auto"/>
            <w:right w:val="none" w:sz="0" w:space="0" w:color="auto"/>
          </w:divBdr>
        </w:div>
        <w:div w:id="1991976271">
          <w:marLeft w:val="480"/>
          <w:marRight w:val="0"/>
          <w:marTop w:val="0"/>
          <w:marBottom w:val="0"/>
          <w:divBdr>
            <w:top w:val="none" w:sz="0" w:space="0" w:color="auto"/>
            <w:left w:val="none" w:sz="0" w:space="0" w:color="auto"/>
            <w:bottom w:val="none" w:sz="0" w:space="0" w:color="auto"/>
            <w:right w:val="none" w:sz="0" w:space="0" w:color="auto"/>
          </w:divBdr>
        </w:div>
        <w:div w:id="2050063752">
          <w:marLeft w:val="480"/>
          <w:marRight w:val="0"/>
          <w:marTop w:val="0"/>
          <w:marBottom w:val="0"/>
          <w:divBdr>
            <w:top w:val="none" w:sz="0" w:space="0" w:color="auto"/>
            <w:left w:val="none" w:sz="0" w:space="0" w:color="auto"/>
            <w:bottom w:val="none" w:sz="0" w:space="0" w:color="auto"/>
            <w:right w:val="none" w:sz="0" w:space="0" w:color="auto"/>
          </w:divBdr>
        </w:div>
      </w:divsChild>
    </w:div>
    <w:div w:id="736704592">
      <w:bodyDiv w:val="1"/>
      <w:marLeft w:val="0"/>
      <w:marRight w:val="0"/>
      <w:marTop w:val="0"/>
      <w:marBottom w:val="0"/>
      <w:divBdr>
        <w:top w:val="none" w:sz="0" w:space="0" w:color="auto"/>
        <w:left w:val="none" w:sz="0" w:space="0" w:color="auto"/>
        <w:bottom w:val="none" w:sz="0" w:space="0" w:color="auto"/>
        <w:right w:val="none" w:sz="0" w:space="0" w:color="auto"/>
      </w:divBdr>
    </w:div>
    <w:div w:id="741677894">
      <w:bodyDiv w:val="1"/>
      <w:marLeft w:val="0"/>
      <w:marRight w:val="0"/>
      <w:marTop w:val="0"/>
      <w:marBottom w:val="0"/>
      <w:divBdr>
        <w:top w:val="none" w:sz="0" w:space="0" w:color="auto"/>
        <w:left w:val="none" w:sz="0" w:space="0" w:color="auto"/>
        <w:bottom w:val="none" w:sz="0" w:space="0" w:color="auto"/>
        <w:right w:val="none" w:sz="0" w:space="0" w:color="auto"/>
      </w:divBdr>
    </w:div>
    <w:div w:id="747848737">
      <w:bodyDiv w:val="1"/>
      <w:marLeft w:val="0"/>
      <w:marRight w:val="0"/>
      <w:marTop w:val="0"/>
      <w:marBottom w:val="0"/>
      <w:divBdr>
        <w:top w:val="none" w:sz="0" w:space="0" w:color="auto"/>
        <w:left w:val="none" w:sz="0" w:space="0" w:color="auto"/>
        <w:bottom w:val="none" w:sz="0" w:space="0" w:color="auto"/>
        <w:right w:val="none" w:sz="0" w:space="0" w:color="auto"/>
      </w:divBdr>
    </w:div>
    <w:div w:id="757287179">
      <w:bodyDiv w:val="1"/>
      <w:marLeft w:val="0"/>
      <w:marRight w:val="0"/>
      <w:marTop w:val="0"/>
      <w:marBottom w:val="0"/>
      <w:divBdr>
        <w:top w:val="none" w:sz="0" w:space="0" w:color="auto"/>
        <w:left w:val="none" w:sz="0" w:space="0" w:color="auto"/>
        <w:bottom w:val="none" w:sz="0" w:space="0" w:color="auto"/>
        <w:right w:val="none" w:sz="0" w:space="0" w:color="auto"/>
      </w:divBdr>
      <w:divsChild>
        <w:div w:id="6450203">
          <w:marLeft w:val="480"/>
          <w:marRight w:val="0"/>
          <w:marTop w:val="0"/>
          <w:marBottom w:val="0"/>
          <w:divBdr>
            <w:top w:val="none" w:sz="0" w:space="0" w:color="auto"/>
            <w:left w:val="none" w:sz="0" w:space="0" w:color="auto"/>
            <w:bottom w:val="none" w:sz="0" w:space="0" w:color="auto"/>
            <w:right w:val="none" w:sz="0" w:space="0" w:color="auto"/>
          </w:divBdr>
        </w:div>
        <w:div w:id="62259837">
          <w:marLeft w:val="480"/>
          <w:marRight w:val="0"/>
          <w:marTop w:val="0"/>
          <w:marBottom w:val="0"/>
          <w:divBdr>
            <w:top w:val="none" w:sz="0" w:space="0" w:color="auto"/>
            <w:left w:val="none" w:sz="0" w:space="0" w:color="auto"/>
            <w:bottom w:val="none" w:sz="0" w:space="0" w:color="auto"/>
            <w:right w:val="none" w:sz="0" w:space="0" w:color="auto"/>
          </w:divBdr>
        </w:div>
        <w:div w:id="69230818">
          <w:marLeft w:val="480"/>
          <w:marRight w:val="0"/>
          <w:marTop w:val="0"/>
          <w:marBottom w:val="0"/>
          <w:divBdr>
            <w:top w:val="none" w:sz="0" w:space="0" w:color="auto"/>
            <w:left w:val="none" w:sz="0" w:space="0" w:color="auto"/>
            <w:bottom w:val="none" w:sz="0" w:space="0" w:color="auto"/>
            <w:right w:val="none" w:sz="0" w:space="0" w:color="auto"/>
          </w:divBdr>
        </w:div>
        <w:div w:id="106047660">
          <w:marLeft w:val="480"/>
          <w:marRight w:val="0"/>
          <w:marTop w:val="0"/>
          <w:marBottom w:val="0"/>
          <w:divBdr>
            <w:top w:val="none" w:sz="0" w:space="0" w:color="auto"/>
            <w:left w:val="none" w:sz="0" w:space="0" w:color="auto"/>
            <w:bottom w:val="none" w:sz="0" w:space="0" w:color="auto"/>
            <w:right w:val="none" w:sz="0" w:space="0" w:color="auto"/>
          </w:divBdr>
        </w:div>
        <w:div w:id="140469009">
          <w:marLeft w:val="480"/>
          <w:marRight w:val="0"/>
          <w:marTop w:val="0"/>
          <w:marBottom w:val="0"/>
          <w:divBdr>
            <w:top w:val="none" w:sz="0" w:space="0" w:color="auto"/>
            <w:left w:val="none" w:sz="0" w:space="0" w:color="auto"/>
            <w:bottom w:val="none" w:sz="0" w:space="0" w:color="auto"/>
            <w:right w:val="none" w:sz="0" w:space="0" w:color="auto"/>
          </w:divBdr>
        </w:div>
        <w:div w:id="222564439">
          <w:marLeft w:val="480"/>
          <w:marRight w:val="0"/>
          <w:marTop w:val="0"/>
          <w:marBottom w:val="0"/>
          <w:divBdr>
            <w:top w:val="none" w:sz="0" w:space="0" w:color="auto"/>
            <w:left w:val="none" w:sz="0" w:space="0" w:color="auto"/>
            <w:bottom w:val="none" w:sz="0" w:space="0" w:color="auto"/>
            <w:right w:val="none" w:sz="0" w:space="0" w:color="auto"/>
          </w:divBdr>
        </w:div>
        <w:div w:id="242767024">
          <w:marLeft w:val="480"/>
          <w:marRight w:val="0"/>
          <w:marTop w:val="0"/>
          <w:marBottom w:val="0"/>
          <w:divBdr>
            <w:top w:val="none" w:sz="0" w:space="0" w:color="auto"/>
            <w:left w:val="none" w:sz="0" w:space="0" w:color="auto"/>
            <w:bottom w:val="none" w:sz="0" w:space="0" w:color="auto"/>
            <w:right w:val="none" w:sz="0" w:space="0" w:color="auto"/>
          </w:divBdr>
        </w:div>
        <w:div w:id="512307317">
          <w:marLeft w:val="480"/>
          <w:marRight w:val="0"/>
          <w:marTop w:val="0"/>
          <w:marBottom w:val="0"/>
          <w:divBdr>
            <w:top w:val="none" w:sz="0" w:space="0" w:color="auto"/>
            <w:left w:val="none" w:sz="0" w:space="0" w:color="auto"/>
            <w:bottom w:val="none" w:sz="0" w:space="0" w:color="auto"/>
            <w:right w:val="none" w:sz="0" w:space="0" w:color="auto"/>
          </w:divBdr>
        </w:div>
        <w:div w:id="540750857">
          <w:marLeft w:val="480"/>
          <w:marRight w:val="0"/>
          <w:marTop w:val="0"/>
          <w:marBottom w:val="0"/>
          <w:divBdr>
            <w:top w:val="none" w:sz="0" w:space="0" w:color="auto"/>
            <w:left w:val="none" w:sz="0" w:space="0" w:color="auto"/>
            <w:bottom w:val="none" w:sz="0" w:space="0" w:color="auto"/>
            <w:right w:val="none" w:sz="0" w:space="0" w:color="auto"/>
          </w:divBdr>
        </w:div>
        <w:div w:id="596981376">
          <w:marLeft w:val="480"/>
          <w:marRight w:val="0"/>
          <w:marTop w:val="0"/>
          <w:marBottom w:val="0"/>
          <w:divBdr>
            <w:top w:val="none" w:sz="0" w:space="0" w:color="auto"/>
            <w:left w:val="none" w:sz="0" w:space="0" w:color="auto"/>
            <w:bottom w:val="none" w:sz="0" w:space="0" w:color="auto"/>
            <w:right w:val="none" w:sz="0" w:space="0" w:color="auto"/>
          </w:divBdr>
        </w:div>
        <w:div w:id="1085305573">
          <w:marLeft w:val="480"/>
          <w:marRight w:val="0"/>
          <w:marTop w:val="0"/>
          <w:marBottom w:val="0"/>
          <w:divBdr>
            <w:top w:val="none" w:sz="0" w:space="0" w:color="auto"/>
            <w:left w:val="none" w:sz="0" w:space="0" w:color="auto"/>
            <w:bottom w:val="none" w:sz="0" w:space="0" w:color="auto"/>
            <w:right w:val="none" w:sz="0" w:space="0" w:color="auto"/>
          </w:divBdr>
        </w:div>
        <w:div w:id="1166169251">
          <w:marLeft w:val="480"/>
          <w:marRight w:val="0"/>
          <w:marTop w:val="0"/>
          <w:marBottom w:val="0"/>
          <w:divBdr>
            <w:top w:val="none" w:sz="0" w:space="0" w:color="auto"/>
            <w:left w:val="none" w:sz="0" w:space="0" w:color="auto"/>
            <w:bottom w:val="none" w:sz="0" w:space="0" w:color="auto"/>
            <w:right w:val="none" w:sz="0" w:space="0" w:color="auto"/>
          </w:divBdr>
        </w:div>
        <w:div w:id="1462991662">
          <w:marLeft w:val="480"/>
          <w:marRight w:val="0"/>
          <w:marTop w:val="0"/>
          <w:marBottom w:val="0"/>
          <w:divBdr>
            <w:top w:val="none" w:sz="0" w:space="0" w:color="auto"/>
            <w:left w:val="none" w:sz="0" w:space="0" w:color="auto"/>
            <w:bottom w:val="none" w:sz="0" w:space="0" w:color="auto"/>
            <w:right w:val="none" w:sz="0" w:space="0" w:color="auto"/>
          </w:divBdr>
        </w:div>
        <w:div w:id="1621260380">
          <w:marLeft w:val="480"/>
          <w:marRight w:val="0"/>
          <w:marTop w:val="0"/>
          <w:marBottom w:val="0"/>
          <w:divBdr>
            <w:top w:val="none" w:sz="0" w:space="0" w:color="auto"/>
            <w:left w:val="none" w:sz="0" w:space="0" w:color="auto"/>
            <w:bottom w:val="none" w:sz="0" w:space="0" w:color="auto"/>
            <w:right w:val="none" w:sz="0" w:space="0" w:color="auto"/>
          </w:divBdr>
        </w:div>
        <w:div w:id="1629817453">
          <w:marLeft w:val="480"/>
          <w:marRight w:val="0"/>
          <w:marTop w:val="0"/>
          <w:marBottom w:val="0"/>
          <w:divBdr>
            <w:top w:val="none" w:sz="0" w:space="0" w:color="auto"/>
            <w:left w:val="none" w:sz="0" w:space="0" w:color="auto"/>
            <w:bottom w:val="none" w:sz="0" w:space="0" w:color="auto"/>
            <w:right w:val="none" w:sz="0" w:space="0" w:color="auto"/>
          </w:divBdr>
        </w:div>
        <w:div w:id="1692297070">
          <w:marLeft w:val="480"/>
          <w:marRight w:val="0"/>
          <w:marTop w:val="0"/>
          <w:marBottom w:val="0"/>
          <w:divBdr>
            <w:top w:val="none" w:sz="0" w:space="0" w:color="auto"/>
            <w:left w:val="none" w:sz="0" w:space="0" w:color="auto"/>
            <w:bottom w:val="none" w:sz="0" w:space="0" w:color="auto"/>
            <w:right w:val="none" w:sz="0" w:space="0" w:color="auto"/>
          </w:divBdr>
        </w:div>
        <w:div w:id="1710259903">
          <w:marLeft w:val="480"/>
          <w:marRight w:val="0"/>
          <w:marTop w:val="0"/>
          <w:marBottom w:val="0"/>
          <w:divBdr>
            <w:top w:val="none" w:sz="0" w:space="0" w:color="auto"/>
            <w:left w:val="none" w:sz="0" w:space="0" w:color="auto"/>
            <w:bottom w:val="none" w:sz="0" w:space="0" w:color="auto"/>
            <w:right w:val="none" w:sz="0" w:space="0" w:color="auto"/>
          </w:divBdr>
        </w:div>
        <w:div w:id="1767769967">
          <w:marLeft w:val="480"/>
          <w:marRight w:val="0"/>
          <w:marTop w:val="0"/>
          <w:marBottom w:val="0"/>
          <w:divBdr>
            <w:top w:val="none" w:sz="0" w:space="0" w:color="auto"/>
            <w:left w:val="none" w:sz="0" w:space="0" w:color="auto"/>
            <w:bottom w:val="none" w:sz="0" w:space="0" w:color="auto"/>
            <w:right w:val="none" w:sz="0" w:space="0" w:color="auto"/>
          </w:divBdr>
        </w:div>
        <w:div w:id="1860971143">
          <w:marLeft w:val="480"/>
          <w:marRight w:val="0"/>
          <w:marTop w:val="0"/>
          <w:marBottom w:val="0"/>
          <w:divBdr>
            <w:top w:val="none" w:sz="0" w:space="0" w:color="auto"/>
            <w:left w:val="none" w:sz="0" w:space="0" w:color="auto"/>
            <w:bottom w:val="none" w:sz="0" w:space="0" w:color="auto"/>
            <w:right w:val="none" w:sz="0" w:space="0" w:color="auto"/>
          </w:divBdr>
        </w:div>
        <w:div w:id="1895503990">
          <w:marLeft w:val="480"/>
          <w:marRight w:val="0"/>
          <w:marTop w:val="0"/>
          <w:marBottom w:val="0"/>
          <w:divBdr>
            <w:top w:val="none" w:sz="0" w:space="0" w:color="auto"/>
            <w:left w:val="none" w:sz="0" w:space="0" w:color="auto"/>
            <w:bottom w:val="none" w:sz="0" w:space="0" w:color="auto"/>
            <w:right w:val="none" w:sz="0" w:space="0" w:color="auto"/>
          </w:divBdr>
        </w:div>
        <w:div w:id="1923251464">
          <w:marLeft w:val="480"/>
          <w:marRight w:val="0"/>
          <w:marTop w:val="0"/>
          <w:marBottom w:val="0"/>
          <w:divBdr>
            <w:top w:val="none" w:sz="0" w:space="0" w:color="auto"/>
            <w:left w:val="none" w:sz="0" w:space="0" w:color="auto"/>
            <w:bottom w:val="none" w:sz="0" w:space="0" w:color="auto"/>
            <w:right w:val="none" w:sz="0" w:space="0" w:color="auto"/>
          </w:divBdr>
        </w:div>
        <w:div w:id="2079668131">
          <w:marLeft w:val="480"/>
          <w:marRight w:val="0"/>
          <w:marTop w:val="0"/>
          <w:marBottom w:val="0"/>
          <w:divBdr>
            <w:top w:val="none" w:sz="0" w:space="0" w:color="auto"/>
            <w:left w:val="none" w:sz="0" w:space="0" w:color="auto"/>
            <w:bottom w:val="none" w:sz="0" w:space="0" w:color="auto"/>
            <w:right w:val="none" w:sz="0" w:space="0" w:color="auto"/>
          </w:divBdr>
        </w:div>
        <w:div w:id="2137328323">
          <w:marLeft w:val="480"/>
          <w:marRight w:val="0"/>
          <w:marTop w:val="0"/>
          <w:marBottom w:val="0"/>
          <w:divBdr>
            <w:top w:val="none" w:sz="0" w:space="0" w:color="auto"/>
            <w:left w:val="none" w:sz="0" w:space="0" w:color="auto"/>
            <w:bottom w:val="none" w:sz="0" w:space="0" w:color="auto"/>
            <w:right w:val="none" w:sz="0" w:space="0" w:color="auto"/>
          </w:divBdr>
        </w:div>
      </w:divsChild>
    </w:div>
    <w:div w:id="763695987">
      <w:bodyDiv w:val="1"/>
      <w:marLeft w:val="0"/>
      <w:marRight w:val="0"/>
      <w:marTop w:val="0"/>
      <w:marBottom w:val="0"/>
      <w:divBdr>
        <w:top w:val="none" w:sz="0" w:space="0" w:color="auto"/>
        <w:left w:val="none" w:sz="0" w:space="0" w:color="auto"/>
        <w:bottom w:val="none" w:sz="0" w:space="0" w:color="auto"/>
        <w:right w:val="none" w:sz="0" w:space="0" w:color="auto"/>
      </w:divBdr>
    </w:div>
    <w:div w:id="763916546">
      <w:bodyDiv w:val="1"/>
      <w:marLeft w:val="0"/>
      <w:marRight w:val="0"/>
      <w:marTop w:val="0"/>
      <w:marBottom w:val="0"/>
      <w:divBdr>
        <w:top w:val="none" w:sz="0" w:space="0" w:color="auto"/>
        <w:left w:val="none" w:sz="0" w:space="0" w:color="auto"/>
        <w:bottom w:val="none" w:sz="0" w:space="0" w:color="auto"/>
        <w:right w:val="none" w:sz="0" w:space="0" w:color="auto"/>
      </w:divBdr>
    </w:div>
    <w:div w:id="780996694">
      <w:bodyDiv w:val="1"/>
      <w:marLeft w:val="0"/>
      <w:marRight w:val="0"/>
      <w:marTop w:val="0"/>
      <w:marBottom w:val="0"/>
      <w:divBdr>
        <w:top w:val="none" w:sz="0" w:space="0" w:color="auto"/>
        <w:left w:val="none" w:sz="0" w:space="0" w:color="auto"/>
        <w:bottom w:val="none" w:sz="0" w:space="0" w:color="auto"/>
        <w:right w:val="none" w:sz="0" w:space="0" w:color="auto"/>
      </w:divBdr>
    </w:div>
    <w:div w:id="786772251">
      <w:bodyDiv w:val="1"/>
      <w:marLeft w:val="0"/>
      <w:marRight w:val="0"/>
      <w:marTop w:val="0"/>
      <w:marBottom w:val="0"/>
      <w:divBdr>
        <w:top w:val="none" w:sz="0" w:space="0" w:color="auto"/>
        <w:left w:val="none" w:sz="0" w:space="0" w:color="auto"/>
        <w:bottom w:val="none" w:sz="0" w:space="0" w:color="auto"/>
        <w:right w:val="none" w:sz="0" w:space="0" w:color="auto"/>
      </w:divBdr>
      <w:divsChild>
        <w:div w:id="9794832">
          <w:marLeft w:val="480"/>
          <w:marRight w:val="0"/>
          <w:marTop w:val="0"/>
          <w:marBottom w:val="0"/>
          <w:divBdr>
            <w:top w:val="none" w:sz="0" w:space="0" w:color="auto"/>
            <w:left w:val="none" w:sz="0" w:space="0" w:color="auto"/>
            <w:bottom w:val="none" w:sz="0" w:space="0" w:color="auto"/>
            <w:right w:val="none" w:sz="0" w:space="0" w:color="auto"/>
          </w:divBdr>
        </w:div>
        <w:div w:id="88156996">
          <w:marLeft w:val="480"/>
          <w:marRight w:val="0"/>
          <w:marTop w:val="0"/>
          <w:marBottom w:val="0"/>
          <w:divBdr>
            <w:top w:val="none" w:sz="0" w:space="0" w:color="auto"/>
            <w:left w:val="none" w:sz="0" w:space="0" w:color="auto"/>
            <w:bottom w:val="none" w:sz="0" w:space="0" w:color="auto"/>
            <w:right w:val="none" w:sz="0" w:space="0" w:color="auto"/>
          </w:divBdr>
        </w:div>
        <w:div w:id="396051689">
          <w:marLeft w:val="480"/>
          <w:marRight w:val="0"/>
          <w:marTop w:val="0"/>
          <w:marBottom w:val="0"/>
          <w:divBdr>
            <w:top w:val="none" w:sz="0" w:space="0" w:color="auto"/>
            <w:left w:val="none" w:sz="0" w:space="0" w:color="auto"/>
            <w:bottom w:val="none" w:sz="0" w:space="0" w:color="auto"/>
            <w:right w:val="none" w:sz="0" w:space="0" w:color="auto"/>
          </w:divBdr>
        </w:div>
        <w:div w:id="730999250">
          <w:marLeft w:val="480"/>
          <w:marRight w:val="0"/>
          <w:marTop w:val="0"/>
          <w:marBottom w:val="0"/>
          <w:divBdr>
            <w:top w:val="none" w:sz="0" w:space="0" w:color="auto"/>
            <w:left w:val="none" w:sz="0" w:space="0" w:color="auto"/>
            <w:bottom w:val="none" w:sz="0" w:space="0" w:color="auto"/>
            <w:right w:val="none" w:sz="0" w:space="0" w:color="auto"/>
          </w:divBdr>
        </w:div>
        <w:div w:id="1286082357">
          <w:marLeft w:val="480"/>
          <w:marRight w:val="0"/>
          <w:marTop w:val="0"/>
          <w:marBottom w:val="0"/>
          <w:divBdr>
            <w:top w:val="none" w:sz="0" w:space="0" w:color="auto"/>
            <w:left w:val="none" w:sz="0" w:space="0" w:color="auto"/>
            <w:bottom w:val="none" w:sz="0" w:space="0" w:color="auto"/>
            <w:right w:val="none" w:sz="0" w:space="0" w:color="auto"/>
          </w:divBdr>
        </w:div>
        <w:div w:id="1344820610">
          <w:marLeft w:val="480"/>
          <w:marRight w:val="0"/>
          <w:marTop w:val="0"/>
          <w:marBottom w:val="0"/>
          <w:divBdr>
            <w:top w:val="none" w:sz="0" w:space="0" w:color="auto"/>
            <w:left w:val="none" w:sz="0" w:space="0" w:color="auto"/>
            <w:bottom w:val="none" w:sz="0" w:space="0" w:color="auto"/>
            <w:right w:val="none" w:sz="0" w:space="0" w:color="auto"/>
          </w:divBdr>
        </w:div>
        <w:div w:id="1352293865">
          <w:marLeft w:val="480"/>
          <w:marRight w:val="0"/>
          <w:marTop w:val="0"/>
          <w:marBottom w:val="0"/>
          <w:divBdr>
            <w:top w:val="none" w:sz="0" w:space="0" w:color="auto"/>
            <w:left w:val="none" w:sz="0" w:space="0" w:color="auto"/>
            <w:bottom w:val="none" w:sz="0" w:space="0" w:color="auto"/>
            <w:right w:val="none" w:sz="0" w:space="0" w:color="auto"/>
          </w:divBdr>
        </w:div>
        <w:div w:id="1384793562">
          <w:marLeft w:val="480"/>
          <w:marRight w:val="0"/>
          <w:marTop w:val="0"/>
          <w:marBottom w:val="0"/>
          <w:divBdr>
            <w:top w:val="none" w:sz="0" w:space="0" w:color="auto"/>
            <w:left w:val="none" w:sz="0" w:space="0" w:color="auto"/>
            <w:bottom w:val="none" w:sz="0" w:space="0" w:color="auto"/>
            <w:right w:val="none" w:sz="0" w:space="0" w:color="auto"/>
          </w:divBdr>
        </w:div>
        <w:div w:id="1560284454">
          <w:marLeft w:val="480"/>
          <w:marRight w:val="0"/>
          <w:marTop w:val="0"/>
          <w:marBottom w:val="0"/>
          <w:divBdr>
            <w:top w:val="none" w:sz="0" w:space="0" w:color="auto"/>
            <w:left w:val="none" w:sz="0" w:space="0" w:color="auto"/>
            <w:bottom w:val="none" w:sz="0" w:space="0" w:color="auto"/>
            <w:right w:val="none" w:sz="0" w:space="0" w:color="auto"/>
          </w:divBdr>
        </w:div>
        <w:div w:id="1595430770">
          <w:marLeft w:val="480"/>
          <w:marRight w:val="0"/>
          <w:marTop w:val="0"/>
          <w:marBottom w:val="0"/>
          <w:divBdr>
            <w:top w:val="none" w:sz="0" w:space="0" w:color="auto"/>
            <w:left w:val="none" w:sz="0" w:space="0" w:color="auto"/>
            <w:bottom w:val="none" w:sz="0" w:space="0" w:color="auto"/>
            <w:right w:val="none" w:sz="0" w:space="0" w:color="auto"/>
          </w:divBdr>
        </w:div>
        <w:div w:id="1606691618">
          <w:marLeft w:val="480"/>
          <w:marRight w:val="0"/>
          <w:marTop w:val="0"/>
          <w:marBottom w:val="0"/>
          <w:divBdr>
            <w:top w:val="none" w:sz="0" w:space="0" w:color="auto"/>
            <w:left w:val="none" w:sz="0" w:space="0" w:color="auto"/>
            <w:bottom w:val="none" w:sz="0" w:space="0" w:color="auto"/>
            <w:right w:val="none" w:sz="0" w:space="0" w:color="auto"/>
          </w:divBdr>
        </w:div>
        <w:div w:id="1642728801">
          <w:marLeft w:val="480"/>
          <w:marRight w:val="0"/>
          <w:marTop w:val="0"/>
          <w:marBottom w:val="0"/>
          <w:divBdr>
            <w:top w:val="none" w:sz="0" w:space="0" w:color="auto"/>
            <w:left w:val="none" w:sz="0" w:space="0" w:color="auto"/>
            <w:bottom w:val="none" w:sz="0" w:space="0" w:color="auto"/>
            <w:right w:val="none" w:sz="0" w:space="0" w:color="auto"/>
          </w:divBdr>
        </w:div>
        <w:div w:id="1665355447">
          <w:marLeft w:val="480"/>
          <w:marRight w:val="0"/>
          <w:marTop w:val="0"/>
          <w:marBottom w:val="0"/>
          <w:divBdr>
            <w:top w:val="none" w:sz="0" w:space="0" w:color="auto"/>
            <w:left w:val="none" w:sz="0" w:space="0" w:color="auto"/>
            <w:bottom w:val="none" w:sz="0" w:space="0" w:color="auto"/>
            <w:right w:val="none" w:sz="0" w:space="0" w:color="auto"/>
          </w:divBdr>
        </w:div>
        <w:div w:id="1740789213">
          <w:marLeft w:val="480"/>
          <w:marRight w:val="0"/>
          <w:marTop w:val="0"/>
          <w:marBottom w:val="0"/>
          <w:divBdr>
            <w:top w:val="none" w:sz="0" w:space="0" w:color="auto"/>
            <w:left w:val="none" w:sz="0" w:space="0" w:color="auto"/>
            <w:bottom w:val="none" w:sz="0" w:space="0" w:color="auto"/>
            <w:right w:val="none" w:sz="0" w:space="0" w:color="auto"/>
          </w:divBdr>
        </w:div>
        <w:div w:id="1745645741">
          <w:marLeft w:val="480"/>
          <w:marRight w:val="0"/>
          <w:marTop w:val="0"/>
          <w:marBottom w:val="0"/>
          <w:divBdr>
            <w:top w:val="none" w:sz="0" w:space="0" w:color="auto"/>
            <w:left w:val="none" w:sz="0" w:space="0" w:color="auto"/>
            <w:bottom w:val="none" w:sz="0" w:space="0" w:color="auto"/>
            <w:right w:val="none" w:sz="0" w:space="0" w:color="auto"/>
          </w:divBdr>
        </w:div>
        <w:div w:id="1850413284">
          <w:marLeft w:val="480"/>
          <w:marRight w:val="0"/>
          <w:marTop w:val="0"/>
          <w:marBottom w:val="0"/>
          <w:divBdr>
            <w:top w:val="none" w:sz="0" w:space="0" w:color="auto"/>
            <w:left w:val="none" w:sz="0" w:space="0" w:color="auto"/>
            <w:bottom w:val="none" w:sz="0" w:space="0" w:color="auto"/>
            <w:right w:val="none" w:sz="0" w:space="0" w:color="auto"/>
          </w:divBdr>
        </w:div>
        <w:div w:id="2088918675">
          <w:marLeft w:val="480"/>
          <w:marRight w:val="0"/>
          <w:marTop w:val="0"/>
          <w:marBottom w:val="0"/>
          <w:divBdr>
            <w:top w:val="none" w:sz="0" w:space="0" w:color="auto"/>
            <w:left w:val="none" w:sz="0" w:space="0" w:color="auto"/>
            <w:bottom w:val="none" w:sz="0" w:space="0" w:color="auto"/>
            <w:right w:val="none" w:sz="0" w:space="0" w:color="auto"/>
          </w:divBdr>
        </w:div>
        <w:div w:id="2109618372">
          <w:marLeft w:val="480"/>
          <w:marRight w:val="0"/>
          <w:marTop w:val="0"/>
          <w:marBottom w:val="0"/>
          <w:divBdr>
            <w:top w:val="none" w:sz="0" w:space="0" w:color="auto"/>
            <w:left w:val="none" w:sz="0" w:space="0" w:color="auto"/>
            <w:bottom w:val="none" w:sz="0" w:space="0" w:color="auto"/>
            <w:right w:val="none" w:sz="0" w:space="0" w:color="auto"/>
          </w:divBdr>
        </w:div>
        <w:div w:id="2114664438">
          <w:marLeft w:val="480"/>
          <w:marRight w:val="0"/>
          <w:marTop w:val="0"/>
          <w:marBottom w:val="0"/>
          <w:divBdr>
            <w:top w:val="none" w:sz="0" w:space="0" w:color="auto"/>
            <w:left w:val="none" w:sz="0" w:space="0" w:color="auto"/>
            <w:bottom w:val="none" w:sz="0" w:space="0" w:color="auto"/>
            <w:right w:val="none" w:sz="0" w:space="0" w:color="auto"/>
          </w:divBdr>
        </w:div>
      </w:divsChild>
    </w:div>
    <w:div w:id="790898234">
      <w:bodyDiv w:val="1"/>
      <w:marLeft w:val="0"/>
      <w:marRight w:val="0"/>
      <w:marTop w:val="0"/>
      <w:marBottom w:val="0"/>
      <w:divBdr>
        <w:top w:val="none" w:sz="0" w:space="0" w:color="auto"/>
        <w:left w:val="none" w:sz="0" w:space="0" w:color="auto"/>
        <w:bottom w:val="none" w:sz="0" w:space="0" w:color="auto"/>
        <w:right w:val="none" w:sz="0" w:space="0" w:color="auto"/>
      </w:divBdr>
      <w:divsChild>
        <w:div w:id="151071037">
          <w:marLeft w:val="480"/>
          <w:marRight w:val="0"/>
          <w:marTop w:val="0"/>
          <w:marBottom w:val="0"/>
          <w:divBdr>
            <w:top w:val="none" w:sz="0" w:space="0" w:color="auto"/>
            <w:left w:val="none" w:sz="0" w:space="0" w:color="auto"/>
            <w:bottom w:val="none" w:sz="0" w:space="0" w:color="auto"/>
            <w:right w:val="none" w:sz="0" w:space="0" w:color="auto"/>
          </w:divBdr>
        </w:div>
        <w:div w:id="422072385">
          <w:marLeft w:val="480"/>
          <w:marRight w:val="0"/>
          <w:marTop w:val="0"/>
          <w:marBottom w:val="0"/>
          <w:divBdr>
            <w:top w:val="none" w:sz="0" w:space="0" w:color="auto"/>
            <w:left w:val="none" w:sz="0" w:space="0" w:color="auto"/>
            <w:bottom w:val="none" w:sz="0" w:space="0" w:color="auto"/>
            <w:right w:val="none" w:sz="0" w:space="0" w:color="auto"/>
          </w:divBdr>
        </w:div>
        <w:div w:id="449327156">
          <w:marLeft w:val="480"/>
          <w:marRight w:val="0"/>
          <w:marTop w:val="0"/>
          <w:marBottom w:val="0"/>
          <w:divBdr>
            <w:top w:val="none" w:sz="0" w:space="0" w:color="auto"/>
            <w:left w:val="none" w:sz="0" w:space="0" w:color="auto"/>
            <w:bottom w:val="none" w:sz="0" w:space="0" w:color="auto"/>
            <w:right w:val="none" w:sz="0" w:space="0" w:color="auto"/>
          </w:divBdr>
        </w:div>
        <w:div w:id="770275501">
          <w:marLeft w:val="480"/>
          <w:marRight w:val="0"/>
          <w:marTop w:val="0"/>
          <w:marBottom w:val="0"/>
          <w:divBdr>
            <w:top w:val="none" w:sz="0" w:space="0" w:color="auto"/>
            <w:left w:val="none" w:sz="0" w:space="0" w:color="auto"/>
            <w:bottom w:val="none" w:sz="0" w:space="0" w:color="auto"/>
            <w:right w:val="none" w:sz="0" w:space="0" w:color="auto"/>
          </w:divBdr>
        </w:div>
        <w:div w:id="991716418">
          <w:marLeft w:val="480"/>
          <w:marRight w:val="0"/>
          <w:marTop w:val="0"/>
          <w:marBottom w:val="0"/>
          <w:divBdr>
            <w:top w:val="none" w:sz="0" w:space="0" w:color="auto"/>
            <w:left w:val="none" w:sz="0" w:space="0" w:color="auto"/>
            <w:bottom w:val="none" w:sz="0" w:space="0" w:color="auto"/>
            <w:right w:val="none" w:sz="0" w:space="0" w:color="auto"/>
          </w:divBdr>
        </w:div>
        <w:div w:id="1108625958">
          <w:marLeft w:val="480"/>
          <w:marRight w:val="0"/>
          <w:marTop w:val="0"/>
          <w:marBottom w:val="0"/>
          <w:divBdr>
            <w:top w:val="none" w:sz="0" w:space="0" w:color="auto"/>
            <w:left w:val="none" w:sz="0" w:space="0" w:color="auto"/>
            <w:bottom w:val="none" w:sz="0" w:space="0" w:color="auto"/>
            <w:right w:val="none" w:sz="0" w:space="0" w:color="auto"/>
          </w:divBdr>
        </w:div>
        <w:div w:id="1109197536">
          <w:marLeft w:val="480"/>
          <w:marRight w:val="0"/>
          <w:marTop w:val="0"/>
          <w:marBottom w:val="0"/>
          <w:divBdr>
            <w:top w:val="none" w:sz="0" w:space="0" w:color="auto"/>
            <w:left w:val="none" w:sz="0" w:space="0" w:color="auto"/>
            <w:bottom w:val="none" w:sz="0" w:space="0" w:color="auto"/>
            <w:right w:val="none" w:sz="0" w:space="0" w:color="auto"/>
          </w:divBdr>
        </w:div>
        <w:div w:id="1624458155">
          <w:marLeft w:val="480"/>
          <w:marRight w:val="0"/>
          <w:marTop w:val="0"/>
          <w:marBottom w:val="0"/>
          <w:divBdr>
            <w:top w:val="none" w:sz="0" w:space="0" w:color="auto"/>
            <w:left w:val="none" w:sz="0" w:space="0" w:color="auto"/>
            <w:bottom w:val="none" w:sz="0" w:space="0" w:color="auto"/>
            <w:right w:val="none" w:sz="0" w:space="0" w:color="auto"/>
          </w:divBdr>
        </w:div>
        <w:div w:id="1636720439">
          <w:marLeft w:val="480"/>
          <w:marRight w:val="0"/>
          <w:marTop w:val="0"/>
          <w:marBottom w:val="0"/>
          <w:divBdr>
            <w:top w:val="none" w:sz="0" w:space="0" w:color="auto"/>
            <w:left w:val="none" w:sz="0" w:space="0" w:color="auto"/>
            <w:bottom w:val="none" w:sz="0" w:space="0" w:color="auto"/>
            <w:right w:val="none" w:sz="0" w:space="0" w:color="auto"/>
          </w:divBdr>
        </w:div>
        <w:div w:id="1652442243">
          <w:marLeft w:val="480"/>
          <w:marRight w:val="0"/>
          <w:marTop w:val="0"/>
          <w:marBottom w:val="0"/>
          <w:divBdr>
            <w:top w:val="none" w:sz="0" w:space="0" w:color="auto"/>
            <w:left w:val="none" w:sz="0" w:space="0" w:color="auto"/>
            <w:bottom w:val="none" w:sz="0" w:space="0" w:color="auto"/>
            <w:right w:val="none" w:sz="0" w:space="0" w:color="auto"/>
          </w:divBdr>
        </w:div>
        <w:div w:id="1655798700">
          <w:marLeft w:val="480"/>
          <w:marRight w:val="0"/>
          <w:marTop w:val="0"/>
          <w:marBottom w:val="0"/>
          <w:divBdr>
            <w:top w:val="none" w:sz="0" w:space="0" w:color="auto"/>
            <w:left w:val="none" w:sz="0" w:space="0" w:color="auto"/>
            <w:bottom w:val="none" w:sz="0" w:space="0" w:color="auto"/>
            <w:right w:val="none" w:sz="0" w:space="0" w:color="auto"/>
          </w:divBdr>
        </w:div>
        <w:div w:id="1668556490">
          <w:marLeft w:val="480"/>
          <w:marRight w:val="0"/>
          <w:marTop w:val="0"/>
          <w:marBottom w:val="0"/>
          <w:divBdr>
            <w:top w:val="none" w:sz="0" w:space="0" w:color="auto"/>
            <w:left w:val="none" w:sz="0" w:space="0" w:color="auto"/>
            <w:bottom w:val="none" w:sz="0" w:space="0" w:color="auto"/>
            <w:right w:val="none" w:sz="0" w:space="0" w:color="auto"/>
          </w:divBdr>
        </w:div>
        <w:div w:id="1868444012">
          <w:marLeft w:val="480"/>
          <w:marRight w:val="0"/>
          <w:marTop w:val="0"/>
          <w:marBottom w:val="0"/>
          <w:divBdr>
            <w:top w:val="none" w:sz="0" w:space="0" w:color="auto"/>
            <w:left w:val="none" w:sz="0" w:space="0" w:color="auto"/>
            <w:bottom w:val="none" w:sz="0" w:space="0" w:color="auto"/>
            <w:right w:val="none" w:sz="0" w:space="0" w:color="auto"/>
          </w:divBdr>
        </w:div>
      </w:divsChild>
    </w:div>
    <w:div w:id="796945138">
      <w:bodyDiv w:val="1"/>
      <w:marLeft w:val="0"/>
      <w:marRight w:val="0"/>
      <w:marTop w:val="0"/>
      <w:marBottom w:val="0"/>
      <w:divBdr>
        <w:top w:val="none" w:sz="0" w:space="0" w:color="auto"/>
        <w:left w:val="none" w:sz="0" w:space="0" w:color="auto"/>
        <w:bottom w:val="none" w:sz="0" w:space="0" w:color="auto"/>
        <w:right w:val="none" w:sz="0" w:space="0" w:color="auto"/>
      </w:divBdr>
    </w:div>
    <w:div w:id="799808235">
      <w:bodyDiv w:val="1"/>
      <w:marLeft w:val="0"/>
      <w:marRight w:val="0"/>
      <w:marTop w:val="0"/>
      <w:marBottom w:val="0"/>
      <w:divBdr>
        <w:top w:val="none" w:sz="0" w:space="0" w:color="auto"/>
        <w:left w:val="none" w:sz="0" w:space="0" w:color="auto"/>
        <w:bottom w:val="none" w:sz="0" w:space="0" w:color="auto"/>
        <w:right w:val="none" w:sz="0" w:space="0" w:color="auto"/>
      </w:divBdr>
    </w:div>
    <w:div w:id="803694962">
      <w:bodyDiv w:val="1"/>
      <w:marLeft w:val="0"/>
      <w:marRight w:val="0"/>
      <w:marTop w:val="0"/>
      <w:marBottom w:val="0"/>
      <w:divBdr>
        <w:top w:val="none" w:sz="0" w:space="0" w:color="auto"/>
        <w:left w:val="none" w:sz="0" w:space="0" w:color="auto"/>
        <w:bottom w:val="none" w:sz="0" w:space="0" w:color="auto"/>
        <w:right w:val="none" w:sz="0" w:space="0" w:color="auto"/>
      </w:divBdr>
      <w:divsChild>
        <w:div w:id="58015667">
          <w:marLeft w:val="480"/>
          <w:marRight w:val="0"/>
          <w:marTop w:val="0"/>
          <w:marBottom w:val="0"/>
          <w:divBdr>
            <w:top w:val="none" w:sz="0" w:space="0" w:color="auto"/>
            <w:left w:val="none" w:sz="0" w:space="0" w:color="auto"/>
            <w:bottom w:val="none" w:sz="0" w:space="0" w:color="auto"/>
            <w:right w:val="none" w:sz="0" w:space="0" w:color="auto"/>
          </w:divBdr>
        </w:div>
        <w:div w:id="190072058">
          <w:marLeft w:val="480"/>
          <w:marRight w:val="0"/>
          <w:marTop w:val="0"/>
          <w:marBottom w:val="0"/>
          <w:divBdr>
            <w:top w:val="none" w:sz="0" w:space="0" w:color="auto"/>
            <w:left w:val="none" w:sz="0" w:space="0" w:color="auto"/>
            <w:bottom w:val="none" w:sz="0" w:space="0" w:color="auto"/>
            <w:right w:val="none" w:sz="0" w:space="0" w:color="auto"/>
          </w:divBdr>
        </w:div>
        <w:div w:id="200166530">
          <w:marLeft w:val="480"/>
          <w:marRight w:val="0"/>
          <w:marTop w:val="0"/>
          <w:marBottom w:val="0"/>
          <w:divBdr>
            <w:top w:val="none" w:sz="0" w:space="0" w:color="auto"/>
            <w:left w:val="none" w:sz="0" w:space="0" w:color="auto"/>
            <w:bottom w:val="none" w:sz="0" w:space="0" w:color="auto"/>
            <w:right w:val="none" w:sz="0" w:space="0" w:color="auto"/>
          </w:divBdr>
        </w:div>
        <w:div w:id="215892048">
          <w:marLeft w:val="480"/>
          <w:marRight w:val="0"/>
          <w:marTop w:val="0"/>
          <w:marBottom w:val="0"/>
          <w:divBdr>
            <w:top w:val="none" w:sz="0" w:space="0" w:color="auto"/>
            <w:left w:val="none" w:sz="0" w:space="0" w:color="auto"/>
            <w:bottom w:val="none" w:sz="0" w:space="0" w:color="auto"/>
            <w:right w:val="none" w:sz="0" w:space="0" w:color="auto"/>
          </w:divBdr>
        </w:div>
        <w:div w:id="233012050">
          <w:marLeft w:val="480"/>
          <w:marRight w:val="0"/>
          <w:marTop w:val="0"/>
          <w:marBottom w:val="0"/>
          <w:divBdr>
            <w:top w:val="none" w:sz="0" w:space="0" w:color="auto"/>
            <w:left w:val="none" w:sz="0" w:space="0" w:color="auto"/>
            <w:bottom w:val="none" w:sz="0" w:space="0" w:color="auto"/>
            <w:right w:val="none" w:sz="0" w:space="0" w:color="auto"/>
          </w:divBdr>
        </w:div>
        <w:div w:id="505290670">
          <w:marLeft w:val="480"/>
          <w:marRight w:val="0"/>
          <w:marTop w:val="0"/>
          <w:marBottom w:val="0"/>
          <w:divBdr>
            <w:top w:val="none" w:sz="0" w:space="0" w:color="auto"/>
            <w:left w:val="none" w:sz="0" w:space="0" w:color="auto"/>
            <w:bottom w:val="none" w:sz="0" w:space="0" w:color="auto"/>
            <w:right w:val="none" w:sz="0" w:space="0" w:color="auto"/>
          </w:divBdr>
        </w:div>
        <w:div w:id="554976884">
          <w:marLeft w:val="480"/>
          <w:marRight w:val="0"/>
          <w:marTop w:val="0"/>
          <w:marBottom w:val="0"/>
          <w:divBdr>
            <w:top w:val="none" w:sz="0" w:space="0" w:color="auto"/>
            <w:left w:val="none" w:sz="0" w:space="0" w:color="auto"/>
            <w:bottom w:val="none" w:sz="0" w:space="0" w:color="auto"/>
            <w:right w:val="none" w:sz="0" w:space="0" w:color="auto"/>
          </w:divBdr>
        </w:div>
        <w:div w:id="650907390">
          <w:marLeft w:val="480"/>
          <w:marRight w:val="0"/>
          <w:marTop w:val="0"/>
          <w:marBottom w:val="0"/>
          <w:divBdr>
            <w:top w:val="none" w:sz="0" w:space="0" w:color="auto"/>
            <w:left w:val="none" w:sz="0" w:space="0" w:color="auto"/>
            <w:bottom w:val="none" w:sz="0" w:space="0" w:color="auto"/>
            <w:right w:val="none" w:sz="0" w:space="0" w:color="auto"/>
          </w:divBdr>
        </w:div>
        <w:div w:id="780077972">
          <w:marLeft w:val="480"/>
          <w:marRight w:val="0"/>
          <w:marTop w:val="0"/>
          <w:marBottom w:val="0"/>
          <w:divBdr>
            <w:top w:val="none" w:sz="0" w:space="0" w:color="auto"/>
            <w:left w:val="none" w:sz="0" w:space="0" w:color="auto"/>
            <w:bottom w:val="none" w:sz="0" w:space="0" w:color="auto"/>
            <w:right w:val="none" w:sz="0" w:space="0" w:color="auto"/>
          </w:divBdr>
        </w:div>
        <w:div w:id="844513247">
          <w:marLeft w:val="480"/>
          <w:marRight w:val="0"/>
          <w:marTop w:val="0"/>
          <w:marBottom w:val="0"/>
          <w:divBdr>
            <w:top w:val="none" w:sz="0" w:space="0" w:color="auto"/>
            <w:left w:val="none" w:sz="0" w:space="0" w:color="auto"/>
            <w:bottom w:val="none" w:sz="0" w:space="0" w:color="auto"/>
            <w:right w:val="none" w:sz="0" w:space="0" w:color="auto"/>
          </w:divBdr>
        </w:div>
        <w:div w:id="932905077">
          <w:marLeft w:val="480"/>
          <w:marRight w:val="0"/>
          <w:marTop w:val="0"/>
          <w:marBottom w:val="0"/>
          <w:divBdr>
            <w:top w:val="none" w:sz="0" w:space="0" w:color="auto"/>
            <w:left w:val="none" w:sz="0" w:space="0" w:color="auto"/>
            <w:bottom w:val="none" w:sz="0" w:space="0" w:color="auto"/>
            <w:right w:val="none" w:sz="0" w:space="0" w:color="auto"/>
          </w:divBdr>
        </w:div>
        <w:div w:id="956181863">
          <w:marLeft w:val="480"/>
          <w:marRight w:val="0"/>
          <w:marTop w:val="0"/>
          <w:marBottom w:val="0"/>
          <w:divBdr>
            <w:top w:val="none" w:sz="0" w:space="0" w:color="auto"/>
            <w:left w:val="none" w:sz="0" w:space="0" w:color="auto"/>
            <w:bottom w:val="none" w:sz="0" w:space="0" w:color="auto"/>
            <w:right w:val="none" w:sz="0" w:space="0" w:color="auto"/>
          </w:divBdr>
        </w:div>
        <w:div w:id="963076098">
          <w:marLeft w:val="480"/>
          <w:marRight w:val="0"/>
          <w:marTop w:val="0"/>
          <w:marBottom w:val="0"/>
          <w:divBdr>
            <w:top w:val="none" w:sz="0" w:space="0" w:color="auto"/>
            <w:left w:val="none" w:sz="0" w:space="0" w:color="auto"/>
            <w:bottom w:val="none" w:sz="0" w:space="0" w:color="auto"/>
            <w:right w:val="none" w:sz="0" w:space="0" w:color="auto"/>
          </w:divBdr>
        </w:div>
        <w:div w:id="1301308483">
          <w:marLeft w:val="480"/>
          <w:marRight w:val="0"/>
          <w:marTop w:val="0"/>
          <w:marBottom w:val="0"/>
          <w:divBdr>
            <w:top w:val="none" w:sz="0" w:space="0" w:color="auto"/>
            <w:left w:val="none" w:sz="0" w:space="0" w:color="auto"/>
            <w:bottom w:val="none" w:sz="0" w:space="0" w:color="auto"/>
            <w:right w:val="none" w:sz="0" w:space="0" w:color="auto"/>
          </w:divBdr>
        </w:div>
        <w:div w:id="1332299195">
          <w:marLeft w:val="480"/>
          <w:marRight w:val="0"/>
          <w:marTop w:val="0"/>
          <w:marBottom w:val="0"/>
          <w:divBdr>
            <w:top w:val="none" w:sz="0" w:space="0" w:color="auto"/>
            <w:left w:val="none" w:sz="0" w:space="0" w:color="auto"/>
            <w:bottom w:val="none" w:sz="0" w:space="0" w:color="auto"/>
            <w:right w:val="none" w:sz="0" w:space="0" w:color="auto"/>
          </w:divBdr>
        </w:div>
        <w:div w:id="1436364073">
          <w:marLeft w:val="480"/>
          <w:marRight w:val="0"/>
          <w:marTop w:val="0"/>
          <w:marBottom w:val="0"/>
          <w:divBdr>
            <w:top w:val="none" w:sz="0" w:space="0" w:color="auto"/>
            <w:left w:val="none" w:sz="0" w:space="0" w:color="auto"/>
            <w:bottom w:val="none" w:sz="0" w:space="0" w:color="auto"/>
            <w:right w:val="none" w:sz="0" w:space="0" w:color="auto"/>
          </w:divBdr>
        </w:div>
        <w:div w:id="1442217280">
          <w:marLeft w:val="480"/>
          <w:marRight w:val="0"/>
          <w:marTop w:val="0"/>
          <w:marBottom w:val="0"/>
          <w:divBdr>
            <w:top w:val="none" w:sz="0" w:space="0" w:color="auto"/>
            <w:left w:val="none" w:sz="0" w:space="0" w:color="auto"/>
            <w:bottom w:val="none" w:sz="0" w:space="0" w:color="auto"/>
            <w:right w:val="none" w:sz="0" w:space="0" w:color="auto"/>
          </w:divBdr>
        </w:div>
        <w:div w:id="1623461022">
          <w:marLeft w:val="480"/>
          <w:marRight w:val="0"/>
          <w:marTop w:val="0"/>
          <w:marBottom w:val="0"/>
          <w:divBdr>
            <w:top w:val="none" w:sz="0" w:space="0" w:color="auto"/>
            <w:left w:val="none" w:sz="0" w:space="0" w:color="auto"/>
            <w:bottom w:val="none" w:sz="0" w:space="0" w:color="auto"/>
            <w:right w:val="none" w:sz="0" w:space="0" w:color="auto"/>
          </w:divBdr>
        </w:div>
        <w:div w:id="1782146052">
          <w:marLeft w:val="480"/>
          <w:marRight w:val="0"/>
          <w:marTop w:val="0"/>
          <w:marBottom w:val="0"/>
          <w:divBdr>
            <w:top w:val="none" w:sz="0" w:space="0" w:color="auto"/>
            <w:left w:val="none" w:sz="0" w:space="0" w:color="auto"/>
            <w:bottom w:val="none" w:sz="0" w:space="0" w:color="auto"/>
            <w:right w:val="none" w:sz="0" w:space="0" w:color="auto"/>
          </w:divBdr>
        </w:div>
        <w:div w:id="1955862393">
          <w:marLeft w:val="480"/>
          <w:marRight w:val="0"/>
          <w:marTop w:val="0"/>
          <w:marBottom w:val="0"/>
          <w:divBdr>
            <w:top w:val="none" w:sz="0" w:space="0" w:color="auto"/>
            <w:left w:val="none" w:sz="0" w:space="0" w:color="auto"/>
            <w:bottom w:val="none" w:sz="0" w:space="0" w:color="auto"/>
            <w:right w:val="none" w:sz="0" w:space="0" w:color="auto"/>
          </w:divBdr>
        </w:div>
        <w:div w:id="2096974844">
          <w:marLeft w:val="480"/>
          <w:marRight w:val="0"/>
          <w:marTop w:val="0"/>
          <w:marBottom w:val="0"/>
          <w:divBdr>
            <w:top w:val="none" w:sz="0" w:space="0" w:color="auto"/>
            <w:left w:val="none" w:sz="0" w:space="0" w:color="auto"/>
            <w:bottom w:val="none" w:sz="0" w:space="0" w:color="auto"/>
            <w:right w:val="none" w:sz="0" w:space="0" w:color="auto"/>
          </w:divBdr>
        </w:div>
      </w:divsChild>
    </w:div>
    <w:div w:id="807278830">
      <w:bodyDiv w:val="1"/>
      <w:marLeft w:val="0"/>
      <w:marRight w:val="0"/>
      <w:marTop w:val="0"/>
      <w:marBottom w:val="0"/>
      <w:divBdr>
        <w:top w:val="none" w:sz="0" w:space="0" w:color="auto"/>
        <w:left w:val="none" w:sz="0" w:space="0" w:color="auto"/>
        <w:bottom w:val="none" w:sz="0" w:space="0" w:color="auto"/>
        <w:right w:val="none" w:sz="0" w:space="0" w:color="auto"/>
      </w:divBdr>
    </w:div>
    <w:div w:id="808669042">
      <w:bodyDiv w:val="1"/>
      <w:marLeft w:val="0"/>
      <w:marRight w:val="0"/>
      <w:marTop w:val="0"/>
      <w:marBottom w:val="0"/>
      <w:divBdr>
        <w:top w:val="none" w:sz="0" w:space="0" w:color="auto"/>
        <w:left w:val="none" w:sz="0" w:space="0" w:color="auto"/>
        <w:bottom w:val="none" w:sz="0" w:space="0" w:color="auto"/>
        <w:right w:val="none" w:sz="0" w:space="0" w:color="auto"/>
      </w:divBdr>
    </w:div>
    <w:div w:id="808746508">
      <w:bodyDiv w:val="1"/>
      <w:marLeft w:val="0"/>
      <w:marRight w:val="0"/>
      <w:marTop w:val="0"/>
      <w:marBottom w:val="0"/>
      <w:divBdr>
        <w:top w:val="none" w:sz="0" w:space="0" w:color="auto"/>
        <w:left w:val="none" w:sz="0" w:space="0" w:color="auto"/>
        <w:bottom w:val="none" w:sz="0" w:space="0" w:color="auto"/>
        <w:right w:val="none" w:sz="0" w:space="0" w:color="auto"/>
      </w:divBdr>
    </w:div>
    <w:div w:id="816848862">
      <w:bodyDiv w:val="1"/>
      <w:marLeft w:val="0"/>
      <w:marRight w:val="0"/>
      <w:marTop w:val="0"/>
      <w:marBottom w:val="0"/>
      <w:divBdr>
        <w:top w:val="none" w:sz="0" w:space="0" w:color="auto"/>
        <w:left w:val="none" w:sz="0" w:space="0" w:color="auto"/>
        <w:bottom w:val="none" w:sz="0" w:space="0" w:color="auto"/>
        <w:right w:val="none" w:sz="0" w:space="0" w:color="auto"/>
      </w:divBdr>
      <w:divsChild>
        <w:div w:id="85882537">
          <w:marLeft w:val="480"/>
          <w:marRight w:val="0"/>
          <w:marTop w:val="0"/>
          <w:marBottom w:val="0"/>
          <w:divBdr>
            <w:top w:val="none" w:sz="0" w:space="0" w:color="auto"/>
            <w:left w:val="none" w:sz="0" w:space="0" w:color="auto"/>
            <w:bottom w:val="none" w:sz="0" w:space="0" w:color="auto"/>
            <w:right w:val="none" w:sz="0" w:space="0" w:color="auto"/>
          </w:divBdr>
        </w:div>
        <w:div w:id="199435343">
          <w:marLeft w:val="480"/>
          <w:marRight w:val="0"/>
          <w:marTop w:val="0"/>
          <w:marBottom w:val="0"/>
          <w:divBdr>
            <w:top w:val="none" w:sz="0" w:space="0" w:color="auto"/>
            <w:left w:val="none" w:sz="0" w:space="0" w:color="auto"/>
            <w:bottom w:val="none" w:sz="0" w:space="0" w:color="auto"/>
            <w:right w:val="none" w:sz="0" w:space="0" w:color="auto"/>
          </w:divBdr>
        </w:div>
        <w:div w:id="573785369">
          <w:marLeft w:val="480"/>
          <w:marRight w:val="0"/>
          <w:marTop w:val="0"/>
          <w:marBottom w:val="0"/>
          <w:divBdr>
            <w:top w:val="none" w:sz="0" w:space="0" w:color="auto"/>
            <w:left w:val="none" w:sz="0" w:space="0" w:color="auto"/>
            <w:bottom w:val="none" w:sz="0" w:space="0" w:color="auto"/>
            <w:right w:val="none" w:sz="0" w:space="0" w:color="auto"/>
          </w:divBdr>
        </w:div>
        <w:div w:id="637490774">
          <w:marLeft w:val="480"/>
          <w:marRight w:val="0"/>
          <w:marTop w:val="0"/>
          <w:marBottom w:val="0"/>
          <w:divBdr>
            <w:top w:val="none" w:sz="0" w:space="0" w:color="auto"/>
            <w:left w:val="none" w:sz="0" w:space="0" w:color="auto"/>
            <w:bottom w:val="none" w:sz="0" w:space="0" w:color="auto"/>
            <w:right w:val="none" w:sz="0" w:space="0" w:color="auto"/>
          </w:divBdr>
        </w:div>
        <w:div w:id="648940470">
          <w:marLeft w:val="480"/>
          <w:marRight w:val="0"/>
          <w:marTop w:val="0"/>
          <w:marBottom w:val="0"/>
          <w:divBdr>
            <w:top w:val="none" w:sz="0" w:space="0" w:color="auto"/>
            <w:left w:val="none" w:sz="0" w:space="0" w:color="auto"/>
            <w:bottom w:val="none" w:sz="0" w:space="0" w:color="auto"/>
            <w:right w:val="none" w:sz="0" w:space="0" w:color="auto"/>
          </w:divBdr>
        </w:div>
        <w:div w:id="843322545">
          <w:marLeft w:val="480"/>
          <w:marRight w:val="0"/>
          <w:marTop w:val="0"/>
          <w:marBottom w:val="0"/>
          <w:divBdr>
            <w:top w:val="none" w:sz="0" w:space="0" w:color="auto"/>
            <w:left w:val="none" w:sz="0" w:space="0" w:color="auto"/>
            <w:bottom w:val="none" w:sz="0" w:space="0" w:color="auto"/>
            <w:right w:val="none" w:sz="0" w:space="0" w:color="auto"/>
          </w:divBdr>
        </w:div>
        <w:div w:id="876311099">
          <w:marLeft w:val="480"/>
          <w:marRight w:val="0"/>
          <w:marTop w:val="0"/>
          <w:marBottom w:val="0"/>
          <w:divBdr>
            <w:top w:val="none" w:sz="0" w:space="0" w:color="auto"/>
            <w:left w:val="none" w:sz="0" w:space="0" w:color="auto"/>
            <w:bottom w:val="none" w:sz="0" w:space="0" w:color="auto"/>
            <w:right w:val="none" w:sz="0" w:space="0" w:color="auto"/>
          </w:divBdr>
        </w:div>
        <w:div w:id="982394353">
          <w:marLeft w:val="480"/>
          <w:marRight w:val="0"/>
          <w:marTop w:val="0"/>
          <w:marBottom w:val="0"/>
          <w:divBdr>
            <w:top w:val="none" w:sz="0" w:space="0" w:color="auto"/>
            <w:left w:val="none" w:sz="0" w:space="0" w:color="auto"/>
            <w:bottom w:val="none" w:sz="0" w:space="0" w:color="auto"/>
            <w:right w:val="none" w:sz="0" w:space="0" w:color="auto"/>
          </w:divBdr>
        </w:div>
        <w:div w:id="1045518430">
          <w:marLeft w:val="480"/>
          <w:marRight w:val="0"/>
          <w:marTop w:val="0"/>
          <w:marBottom w:val="0"/>
          <w:divBdr>
            <w:top w:val="none" w:sz="0" w:space="0" w:color="auto"/>
            <w:left w:val="none" w:sz="0" w:space="0" w:color="auto"/>
            <w:bottom w:val="none" w:sz="0" w:space="0" w:color="auto"/>
            <w:right w:val="none" w:sz="0" w:space="0" w:color="auto"/>
          </w:divBdr>
        </w:div>
        <w:div w:id="1092119672">
          <w:marLeft w:val="480"/>
          <w:marRight w:val="0"/>
          <w:marTop w:val="0"/>
          <w:marBottom w:val="0"/>
          <w:divBdr>
            <w:top w:val="none" w:sz="0" w:space="0" w:color="auto"/>
            <w:left w:val="none" w:sz="0" w:space="0" w:color="auto"/>
            <w:bottom w:val="none" w:sz="0" w:space="0" w:color="auto"/>
            <w:right w:val="none" w:sz="0" w:space="0" w:color="auto"/>
          </w:divBdr>
        </w:div>
        <w:div w:id="1249655545">
          <w:marLeft w:val="480"/>
          <w:marRight w:val="0"/>
          <w:marTop w:val="0"/>
          <w:marBottom w:val="0"/>
          <w:divBdr>
            <w:top w:val="none" w:sz="0" w:space="0" w:color="auto"/>
            <w:left w:val="none" w:sz="0" w:space="0" w:color="auto"/>
            <w:bottom w:val="none" w:sz="0" w:space="0" w:color="auto"/>
            <w:right w:val="none" w:sz="0" w:space="0" w:color="auto"/>
          </w:divBdr>
        </w:div>
        <w:div w:id="1340080720">
          <w:marLeft w:val="480"/>
          <w:marRight w:val="0"/>
          <w:marTop w:val="0"/>
          <w:marBottom w:val="0"/>
          <w:divBdr>
            <w:top w:val="none" w:sz="0" w:space="0" w:color="auto"/>
            <w:left w:val="none" w:sz="0" w:space="0" w:color="auto"/>
            <w:bottom w:val="none" w:sz="0" w:space="0" w:color="auto"/>
            <w:right w:val="none" w:sz="0" w:space="0" w:color="auto"/>
          </w:divBdr>
        </w:div>
        <w:div w:id="1483043390">
          <w:marLeft w:val="480"/>
          <w:marRight w:val="0"/>
          <w:marTop w:val="0"/>
          <w:marBottom w:val="0"/>
          <w:divBdr>
            <w:top w:val="none" w:sz="0" w:space="0" w:color="auto"/>
            <w:left w:val="none" w:sz="0" w:space="0" w:color="auto"/>
            <w:bottom w:val="none" w:sz="0" w:space="0" w:color="auto"/>
            <w:right w:val="none" w:sz="0" w:space="0" w:color="auto"/>
          </w:divBdr>
        </w:div>
        <w:div w:id="1490753152">
          <w:marLeft w:val="480"/>
          <w:marRight w:val="0"/>
          <w:marTop w:val="0"/>
          <w:marBottom w:val="0"/>
          <w:divBdr>
            <w:top w:val="none" w:sz="0" w:space="0" w:color="auto"/>
            <w:left w:val="none" w:sz="0" w:space="0" w:color="auto"/>
            <w:bottom w:val="none" w:sz="0" w:space="0" w:color="auto"/>
            <w:right w:val="none" w:sz="0" w:space="0" w:color="auto"/>
          </w:divBdr>
        </w:div>
        <w:div w:id="1569150502">
          <w:marLeft w:val="480"/>
          <w:marRight w:val="0"/>
          <w:marTop w:val="0"/>
          <w:marBottom w:val="0"/>
          <w:divBdr>
            <w:top w:val="none" w:sz="0" w:space="0" w:color="auto"/>
            <w:left w:val="none" w:sz="0" w:space="0" w:color="auto"/>
            <w:bottom w:val="none" w:sz="0" w:space="0" w:color="auto"/>
            <w:right w:val="none" w:sz="0" w:space="0" w:color="auto"/>
          </w:divBdr>
        </w:div>
        <w:div w:id="1609893468">
          <w:marLeft w:val="480"/>
          <w:marRight w:val="0"/>
          <w:marTop w:val="0"/>
          <w:marBottom w:val="0"/>
          <w:divBdr>
            <w:top w:val="none" w:sz="0" w:space="0" w:color="auto"/>
            <w:left w:val="none" w:sz="0" w:space="0" w:color="auto"/>
            <w:bottom w:val="none" w:sz="0" w:space="0" w:color="auto"/>
            <w:right w:val="none" w:sz="0" w:space="0" w:color="auto"/>
          </w:divBdr>
        </w:div>
        <w:div w:id="1707291140">
          <w:marLeft w:val="480"/>
          <w:marRight w:val="0"/>
          <w:marTop w:val="0"/>
          <w:marBottom w:val="0"/>
          <w:divBdr>
            <w:top w:val="none" w:sz="0" w:space="0" w:color="auto"/>
            <w:left w:val="none" w:sz="0" w:space="0" w:color="auto"/>
            <w:bottom w:val="none" w:sz="0" w:space="0" w:color="auto"/>
            <w:right w:val="none" w:sz="0" w:space="0" w:color="auto"/>
          </w:divBdr>
        </w:div>
        <w:div w:id="1720982441">
          <w:marLeft w:val="480"/>
          <w:marRight w:val="0"/>
          <w:marTop w:val="0"/>
          <w:marBottom w:val="0"/>
          <w:divBdr>
            <w:top w:val="none" w:sz="0" w:space="0" w:color="auto"/>
            <w:left w:val="none" w:sz="0" w:space="0" w:color="auto"/>
            <w:bottom w:val="none" w:sz="0" w:space="0" w:color="auto"/>
            <w:right w:val="none" w:sz="0" w:space="0" w:color="auto"/>
          </w:divBdr>
        </w:div>
        <w:div w:id="1972251438">
          <w:marLeft w:val="480"/>
          <w:marRight w:val="0"/>
          <w:marTop w:val="0"/>
          <w:marBottom w:val="0"/>
          <w:divBdr>
            <w:top w:val="none" w:sz="0" w:space="0" w:color="auto"/>
            <w:left w:val="none" w:sz="0" w:space="0" w:color="auto"/>
            <w:bottom w:val="none" w:sz="0" w:space="0" w:color="auto"/>
            <w:right w:val="none" w:sz="0" w:space="0" w:color="auto"/>
          </w:divBdr>
        </w:div>
        <w:div w:id="1979068408">
          <w:marLeft w:val="480"/>
          <w:marRight w:val="0"/>
          <w:marTop w:val="0"/>
          <w:marBottom w:val="0"/>
          <w:divBdr>
            <w:top w:val="none" w:sz="0" w:space="0" w:color="auto"/>
            <w:left w:val="none" w:sz="0" w:space="0" w:color="auto"/>
            <w:bottom w:val="none" w:sz="0" w:space="0" w:color="auto"/>
            <w:right w:val="none" w:sz="0" w:space="0" w:color="auto"/>
          </w:divBdr>
        </w:div>
        <w:div w:id="1987318812">
          <w:marLeft w:val="480"/>
          <w:marRight w:val="0"/>
          <w:marTop w:val="0"/>
          <w:marBottom w:val="0"/>
          <w:divBdr>
            <w:top w:val="none" w:sz="0" w:space="0" w:color="auto"/>
            <w:left w:val="none" w:sz="0" w:space="0" w:color="auto"/>
            <w:bottom w:val="none" w:sz="0" w:space="0" w:color="auto"/>
            <w:right w:val="none" w:sz="0" w:space="0" w:color="auto"/>
          </w:divBdr>
        </w:div>
        <w:div w:id="2020082494">
          <w:marLeft w:val="480"/>
          <w:marRight w:val="0"/>
          <w:marTop w:val="0"/>
          <w:marBottom w:val="0"/>
          <w:divBdr>
            <w:top w:val="none" w:sz="0" w:space="0" w:color="auto"/>
            <w:left w:val="none" w:sz="0" w:space="0" w:color="auto"/>
            <w:bottom w:val="none" w:sz="0" w:space="0" w:color="auto"/>
            <w:right w:val="none" w:sz="0" w:space="0" w:color="auto"/>
          </w:divBdr>
        </w:div>
        <w:div w:id="2107387956">
          <w:marLeft w:val="480"/>
          <w:marRight w:val="0"/>
          <w:marTop w:val="0"/>
          <w:marBottom w:val="0"/>
          <w:divBdr>
            <w:top w:val="none" w:sz="0" w:space="0" w:color="auto"/>
            <w:left w:val="none" w:sz="0" w:space="0" w:color="auto"/>
            <w:bottom w:val="none" w:sz="0" w:space="0" w:color="auto"/>
            <w:right w:val="none" w:sz="0" w:space="0" w:color="auto"/>
          </w:divBdr>
        </w:div>
      </w:divsChild>
    </w:div>
    <w:div w:id="820578985">
      <w:bodyDiv w:val="1"/>
      <w:marLeft w:val="0"/>
      <w:marRight w:val="0"/>
      <w:marTop w:val="0"/>
      <w:marBottom w:val="0"/>
      <w:divBdr>
        <w:top w:val="none" w:sz="0" w:space="0" w:color="auto"/>
        <w:left w:val="none" w:sz="0" w:space="0" w:color="auto"/>
        <w:bottom w:val="none" w:sz="0" w:space="0" w:color="auto"/>
        <w:right w:val="none" w:sz="0" w:space="0" w:color="auto"/>
      </w:divBdr>
    </w:div>
    <w:div w:id="824468422">
      <w:bodyDiv w:val="1"/>
      <w:marLeft w:val="0"/>
      <w:marRight w:val="0"/>
      <w:marTop w:val="0"/>
      <w:marBottom w:val="0"/>
      <w:divBdr>
        <w:top w:val="none" w:sz="0" w:space="0" w:color="auto"/>
        <w:left w:val="none" w:sz="0" w:space="0" w:color="auto"/>
        <w:bottom w:val="none" w:sz="0" w:space="0" w:color="auto"/>
        <w:right w:val="none" w:sz="0" w:space="0" w:color="auto"/>
      </w:divBdr>
    </w:div>
    <w:div w:id="835269283">
      <w:bodyDiv w:val="1"/>
      <w:marLeft w:val="0"/>
      <w:marRight w:val="0"/>
      <w:marTop w:val="0"/>
      <w:marBottom w:val="0"/>
      <w:divBdr>
        <w:top w:val="none" w:sz="0" w:space="0" w:color="auto"/>
        <w:left w:val="none" w:sz="0" w:space="0" w:color="auto"/>
        <w:bottom w:val="none" w:sz="0" w:space="0" w:color="auto"/>
        <w:right w:val="none" w:sz="0" w:space="0" w:color="auto"/>
      </w:divBdr>
    </w:div>
    <w:div w:id="849414764">
      <w:bodyDiv w:val="1"/>
      <w:marLeft w:val="0"/>
      <w:marRight w:val="0"/>
      <w:marTop w:val="0"/>
      <w:marBottom w:val="0"/>
      <w:divBdr>
        <w:top w:val="none" w:sz="0" w:space="0" w:color="auto"/>
        <w:left w:val="none" w:sz="0" w:space="0" w:color="auto"/>
        <w:bottom w:val="none" w:sz="0" w:space="0" w:color="auto"/>
        <w:right w:val="none" w:sz="0" w:space="0" w:color="auto"/>
      </w:divBdr>
      <w:divsChild>
        <w:div w:id="29259493">
          <w:marLeft w:val="480"/>
          <w:marRight w:val="0"/>
          <w:marTop w:val="0"/>
          <w:marBottom w:val="0"/>
          <w:divBdr>
            <w:top w:val="none" w:sz="0" w:space="0" w:color="auto"/>
            <w:left w:val="none" w:sz="0" w:space="0" w:color="auto"/>
            <w:bottom w:val="none" w:sz="0" w:space="0" w:color="auto"/>
            <w:right w:val="none" w:sz="0" w:space="0" w:color="auto"/>
          </w:divBdr>
        </w:div>
        <w:div w:id="41708984">
          <w:marLeft w:val="480"/>
          <w:marRight w:val="0"/>
          <w:marTop w:val="0"/>
          <w:marBottom w:val="0"/>
          <w:divBdr>
            <w:top w:val="none" w:sz="0" w:space="0" w:color="auto"/>
            <w:left w:val="none" w:sz="0" w:space="0" w:color="auto"/>
            <w:bottom w:val="none" w:sz="0" w:space="0" w:color="auto"/>
            <w:right w:val="none" w:sz="0" w:space="0" w:color="auto"/>
          </w:divBdr>
        </w:div>
        <w:div w:id="96602559">
          <w:marLeft w:val="480"/>
          <w:marRight w:val="0"/>
          <w:marTop w:val="0"/>
          <w:marBottom w:val="0"/>
          <w:divBdr>
            <w:top w:val="none" w:sz="0" w:space="0" w:color="auto"/>
            <w:left w:val="none" w:sz="0" w:space="0" w:color="auto"/>
            <w:bottom w:val="none" w:sz="0" w:space="0" w:color="auto"/>
            <w:right w:val="none" w:sz="0" w:space="0" w:color="auto"/>
          </w:divBdr>
        </w:div>
        <w:div w:id="102113304">
          <w:marLeft w:val="480"/>
          <w:marRight w:val="0"/>
          <w:marTop w:val="0"/>
          <w:marBottom w:val="0"/>
          <w:divBdr>
            <w:top w:val="none" w:sz="0" w:space="0" w:color="auto"/>
            <w:left w:val="none" w:sz="0" w:space="0" w:color="auto"/>
            <w:bottom w:val="none" w:sz="0" w:space="0" w:color="auto"/>
            <w:right w:val="none" w:sz="0" w:space="0" w:color="auto"/>
          </w:divBdr>
        </w:div>
        <w:div w:id="149373311">
          <w:marLeft w:val="480"/>
          <w:marRight w:val="0"/>
          <w:marTop w:val="0"/>
          <w:marBottom w:val="0"/>
          <w:divBdr>
            <w:top w:val="none" w:sz="0" w:space="0" w:color="auto"/>
            <w:left w:val="none" w:sz="0" w:space="0" w:color="auto"/>
            <w:bottom w:val="none" w:sz="0" w:space="0" w:color="auto"/>
            <w:right w:val="none" w:sz="0" w:space="0" w:color="auto"/>
          </w:divBdr>
        </w:div>
        <w:div w:id="208997243">
          <w:marLeft w:val="480"/>
          <w:marRight w:val="0"/>
          <w:marTop w:val="0"/>
          <w:marBottom w:val="0"/>
          <w:divBdr>
            <w:top w:val="none" w:sz="0" w:space="0" w:color="auto"/>
            <w:left w:val="none" w:sz="0" w:space="0" w:color="auto"/>
            <w:bottom w:val="none" w:sz="0" w:space="0" w:color="auto"/>
            <w:right w:val="none" w:sz="0" w:space="0" w:color="auto"/>
          </w:divBdr>
        </w:div>
        <w:div w:id="281613254">
          <w:marLeft w:val="480"/>
          <w:marRight w:val="0"/>
          <w:marTop w:val="0"/>
          <w:marBottom w:val="0"/>
          <w:divBdr>
            <w:top w:val="none" w:sz="0" w:space="0" w:color="auto"/>
            <w:left w:val="none" w:sz="0" w:space="0" w:color="auto"/>
            <w:bottom w:val="none" w:sz="0" w:space="0" w:color="auto"/>
            <w:right w:val="none" w:sz="0" w:space="0" w:color="auto"/>
          </w:divBdr>
        </w:div>
        <w:div w:id="314067596">
          <w:marLeft w:val="480"/>
          <w:marRight w:val="0"/>
          <w:marTop w:val="0"/>
          <w:marBottom w:val="0"/>
          <w:divBdr>
            <w:top w:val="none" w:sz="0" w:space="0" w:color="auto"/>
            <w:left w:val="none" w:sz="0" w:space="0" w:color="auto"/>
            <w:bottom w:val="none" w:sz="0" w:space="0" w:color="auto"/>
            <w:right w:val="none" w:sz="0" w:space="0" w:color="auto"/>
          </w:divBdr>
        </w:div>
        <w:div w:id="435515166">
          <w:marLeft w:val="480"/>
          <w:marRight w:val="0"/>
          <w:marTop w:val="0"/>
          <w:marBottom w:val="0"/>
          <w:divBdr>
            <w:top w:val="none" w:sz="0" w:space="0" w:color="auto"/>
            <w:left w:val="none" w:sz="0" w:space="0" w:color="auto"/>
            <w:bottom w:val="none" w:sz="0" w:space="0" w:color="auto"/>
            <w:right w:val="none" w:sz="0" w:space="0" w:color="auto"/>
          </w:divBdr>
        </w:div>
        <w:div w:id="444203074">
          <w:marLeft w:val="480"/>
          <w:marRight w:val="0"/>
          <w:marTop w:val="0"/>
          <w:marBottom w:val="0"/>
          <w:divBdr>
            <w:top w:val="none" w:sz="0" w:space="0" w:color="auto"/>
            <w:left w:val="none" w:sz="0" w:space="0" w:color="auto"/>
            <w:bottom w:val="none" w:sz="0" w:space="0" w:color="auto"/>
            <w:right w:val="none" w:sz="0" w:space="0" w:color="auto"/>
          </w:divBdr>
        </w:div>
        <w:div w:id="610819952">
          <w:marLeft w:val="480"/>
          <w:marRight w:val="0"/>
          <w:marTop w:val="0"/>
          <w:marBottom w:val="0"/>
          <w:divBdr>
            <w:top w:val="none" w:sz="0" w:space="0" w:color="auto"/>
            <w:left w:val="none" w:sz="0" w:space="0" w:color="auto"/>
            <w:bottom w:val="none" w:sz="0" w:space="0" w:color="auto"/>
            <w:right w:val="none" w:sz="0" w:space="0" w:color="auto"/>
          </w:divBdr>
        </w:div>
        <w:div w:id="832768162">
          <w:marLeft w:val="480"/>
          <w:marRight w:val="0"/>
          <w:marTop w:val="0"/>
          <w:marBottom w:val="0"/>
          <w:divBdr>
            <w:top w:val="none" w:sz="0" w:space="0" w:color="auto"/>
            <w:left w:val="none" w:sz="0" w:space="0" w:color="auto"/>
            <w:bottom w:val="none" w:sz="0" w:space="0" w:color="auto"/>
            <w:right w:val="none" w:sz="0" w:space="0" w:color="auto"/>
          </w:divBdr>
        </w:div>
        <w:div w:id="901403255">
          <w:marLeft w:val="480"/>
          <w:marRight w:val="0"/>
          <w:marTop w:val="0"/>
          <w:marBottom w:val="0"/>
          <w:divBdr>
            <w:top w:val="none" w:sz="0" w:space="0" w:color="auto"/>
            <w:left w:val="none" w:sz="0" w:space="0" w:color="auto"/>
            <w:bottom w:val="none" w:sz="0" w:space="0" w:color="auto"/>
            <w:right w:val="none" w:sz="0" w:space="0" w:color="auto"/>
          </w:divBdr>
        </w:div>
        <w:div w:id="1109469984">
          <w:marLeft w:val="480"/>
          <w:marRight w:val="0"/>
          <w:marTop w:val="0"/>
          <w:marBottom w:val="0"/>
          <w:divBdr>
            <w:top w:val="none" w:sz="0" w:space="0" w:color="auto"/>
            <w:left w:val="none" w:sz="0" w:space="0" w:color="auto"/>
            <w:bottom w:val="none" w:sz="0" w:space="0" w:color="auto"/>
            <w:right w:val="none" w:sz="0" w:space="0" w:color="auto"/>
          </w:divBdr>
        </w:div>
        <w:div w:id="1236404108">
          <w:marLeft w:val="480"/>
          <w:marRight w:val="0"/>
          <w:marTop w:val="0"/>
          <w:marBottom w:val="0"/>
          <w:divBdr>
            <w:top w:val="none" w:sz="0" w:space="0" w:color="auto"/>
            <w:left w:val="none" w:sz="0" w:space="0" w:color="auto"/>
            <w:bottom w:val="none" w:sz="0" w:space="0" w:color="auto"/>
            <w:right w:val="none" w:sz="0" w:space="0" w:color="auto"/>
          </w:divBdr>
        </w:div>
        <w:div w:id="1401103092">
          <w:marLeft w:val="480"/>
          <w:marRight w:val="0"/>
          <w:marTop w:val="0"/>
          <w:marBottom w:val="0"/>
          <w:divBdr>
            <w:top w:val="none" w:sz="0" w:space="0" w:color="auto"/>
            <w:left w:val="none" w:sz="0" w:space="0" w:color="auto"/>
            <w:bottom w:val="none" w:sz="0" w:space="0" w:color="auto"/>
            <w:right w:val="none" w:sz="0" w:space="0" w:color="auto"/>
          </w:divBdr>
        </w:div>
        <w:div w:id="1614745772">
          <w:marLeft w:val="480"/>
          <w:marRight w:val="0"/>
          <w:marTop w:val="0"/>
          <w:marBottom w:val="0"/>
          <w:divBdr>
            <w:top w:val="none" w:sz="0" w:space="0" w:color="auto"/>
            <w:left w:val="none" w:sz="0" w:space="0" w:color="auto"/>
            <w:bottom w:val="none" w:sz="0" w:space="0" w:color="auto"/>
            <w:right w:val="none" w:sz="0" w:space="0" w:color="auto"/>
          </w:divBdr>
        </w:div>
        <w:div w:id="1618216173">
          <w:marLeft w:val="480"/>
          <w:marRight w:val="0"/>
          <w:marTop w:val="0"/>
          <w:marBottom w:val="0"/>
          <w:divBdr>
            <w:top w:val="none" w:sz="0" w:space="0" w:color="auto"/>
            <w:left w:val="none" w:sz="0" w:space="0" w:color="auto"/>
            <w:bottom w:val="none" w:sz="0" w:space="0" w:color="auto"/>
            <w:right w:val="none" w:sz="0" w:space="0" w:color="auto"/>
          </w:divBdr>
        </w:div>
        <w:div w:id="1621112493">
          <w:marLeft w:val="480"/>
          <w:marRight w:val="0"/>
          <w:marTop w:val="0"/>
          <w:marBottom w:val="0"/>
          <w:divBdr>
            <w:top w:val="none" w:sz="0" w:space="0" w:color="auto"/>
            <w:left w:val="none" w:sz="0" w:space="0" w:color="auto"/>
            <w:bottom w:val="none" w:sz="0" w:space="0" w:color="auto"/>
            <w:right w:val="none" w:sz="0" w:space="0" w:color="auto"/>
          </w:divBdr>
        </w:div>
        <w:div w:id="1634216743">
          <w:marLeft w:val="480"/>
          <w:marRight w:val="0"/>
          <w:marTop w:val="0"/>
          <w:marBottom w:val="0"/>
          <w:divBdr>
            <w:top w:val="none" w:sz="0" w:space="0" w:color="auto"/>
            <w:left w:val="none" w:sz="0" w:space="0" w:color="auto"/>
            <w:bottom w:val="none" w:sz="0" w:space="0" w:color="auto"/>
            <w:right w:val="none" w:sz="0" w:space="0" w:color="auto"/>
          </w:divBdr>
        </w:div>
        <w:div w:id="1688215685">
          <w:marLeft w:val="480"/>
          <w:marRight w:val="0"/>
          <w:marTop w:val="0"/>
          <w:marBottom w:val="0"/>
          <w:divBdr>
            <w:top w:val="none" w:sz="0" w:space="0" w:color="auto"/>
            <w:left w:val="none" w:sz="0" w:space="0" w:color="auto"/>
            <w:bottom w:val="none" w:sz="0" w:space="0" w:color="auto"/>
            <w:right w:val="none" w:sz="0" w:space="0" w:color="auto"/>
          </w:divBdr>
        </w:div>
        <w:div w:id="1789395894">
          <w:marLeft w:val="480"/>
          <w:marRight w:val="0"/>
          <w:marTop w:val="0"/>
          <w:marBottom w:val="0"/>
          <w:divBdr>
            <w:top w:val="none" w:sz="0" w:space="0" w:color="auto"/>
            <w:left w:val="none" w:sz="0" w:space="0" w:color="auto"/>
            <w:bottom w:val="none" w:sz="0" w:space="0" w:color="auto"/>
            <w:right w:val="none" w:sz="0" w:space="0" w:color="auto"/>
          </w:divBdr>
        </w:div>
        <w:div w:id="1893149881">
          <w:marLeft w:val="480"/>
          <w:marRight w:val="0"/>
          <w:marTop w:val="0"/>
          <w:marBottom w:val="0"/>
          <w:divBdr>
            <w:top w:val="none" w:sz="0" w:space="0" w:color="auto"/>
            <w:left w:val="none" w:sz="0" w:space="0" w:color="auto"/>
            <w:bottom w:val="none" w:sz="0" w:space="0" w:color="auto"/>
            <w:right w:val="none" w:sz="0" w:space="0" w:color="auto"/>
          </w:divBdr>
        </w:div>
      </w:divsChild>
    </w:div>
    <w:div w:id="852914363">
      <w:bodyDiv w:val="1"/>
      <w:marLeft w:val="0"/>
      <w:marRight w:val="0"/>
      <w:marTop w:val="0"/>
      <w:marBottom w:val="0"/>
      <w:divBdr>
        <w:top w:val="none" w:sz="0" w:space="0" w:color="auto"/>
        <w:left w:val="none" w:sz="0" w:space="0" w:color="auto"/>
        <w:bottom w:val="none" w:sz="0" w:space="0" w:color="auto"/>
        <w:right w:val="none" w:sz="0" w:space="0" w:color="auto"/>
      </w:divBdr>
    </w:div>
    <w:div w:id="854808762">
      <w:bodyDiv w:val="1"/>
      <w:marLeft w:val="0"/>
      <w:marRight w:val="0"/>
      <w:marTop w:val="0"/>
      <w:marBottom w:val="0"/>
      <w:divBdr>
        <w:top w:val="none" w:sz="0" w:space="0" w:color="auto"/>
        <w:left w:val="none" w:sz="0" w:space="0" w:color="auto"/>
        <w:bottom w:val="none" w:sz="0" w:space="0" w:color="auto"/>
        <w:right w:val="none" w:sz="0" w:space="0" w:color="auto"/>
      </w:divBdr>
    </w:div>
    <w:div w:id="901448938">
      <w:bodyDiv w:val="1"/>
      <w:marLeft w:val="0"/>
      <w:marRight w:val="0"/>
      <w:marTop w:val="0"/>
      <w:marBottom w:val="0"/>
      <w:divBdr>
        <w:top w:val="none" w:sz="0" w:space="0" w:color="auto"/>
        <w:left w:val="none" w:sz="0" w:space="0" w:color="auto"/>
        <w:bottom w:val="none" w:sz="0" w:space="0" w:color="auto"/>
        <w:right w:val="none" w:sz="0" w:space="0" w:color="auto"/>
      </w:divBdr>
    </w:div>
    <w:div w:id="904493056">
      <w:bodyDiv w:val="1"/>
      <w:marLeft w:val="0"/>
      <w:marRight w:val="0"/>
      <w:marTop w:val="0"/>
      <w:marBottom w:val="0"/>
      <w:divBdr>
        <w:top w:val="none" w:sz="0" w:space="0" w:color="auto"/>
        <w:left w:val="none" w:sz="0" w:space="0" w:color="auto"/>
        <w:bottom w:val="none" w:sz="0" w:space="0" w:color="auto"/>
        <w:right w:val="none" w:sz="0" w:space="0" w:color="auto"/>
      </w:divBdr>
    </w:div>
    <w:div w:id="910889926">
      <w:bodyDiv w:val="1"/>
      <w:marLeft w:val="0"/>
      <w:marRight w:val="0"/>
      <w:marTop w:val="0"/>
      <w:marBottom w:val="0"/>
      <w:divBdr>
        <w:top w:val="none" w:sz="0" w:space="0" w:color="auto"/>
        <w:left w:val="none" w:sz="0" w:space="0" w:color="auto"/>
        <w:bottom w:val="none" w:sz="0" w:space="0" w:color="auto"/>
        <w:right w:val="none" w:sz="0" w:space="0" w:color="auto"/>
      </w:divBdr>
    </w:div>
    <w:div w:id="919875268">
      <w:bodyDiv w:val="1"/>
      <w:marLeft w:val="0"/>
      <w:marRight w:val="0"/>
      <w:marTop w:val="0"/>
      <w:marBottom w:val="0"/>
      <w:divBdr>
        <w:top w:val="none" w:sz="0" w:space="0" w:color="auto"/>
        <w:left w:val="none" w:sz="0" w:space="0" w:color="auto"/>
        <w:bottom w:val="none" w:sz="0" w:space="0" w:color="auto"/>
        <w:right w:val="none" w:sz="0" w:space="0" w:color="auto"/>
      </w:divBdr>
    </w:div>
    <w:div w:id="929704816">
      <w:bodyDiv w:val="1"/>
      <w:marLeft w:val="0"/>
      <w:marRight w:val="0"/>
      <w:marTop w:val="0"/>
      <w:marBottom w:val="0"/>
      <w:divBdr>
        <w:top w:val="none" w:sz="0" w:space="0" w:color="auto"/>
        <w:left w:val="none" w:sz="0" w:space="0" w:color="auto"/>
        <w:bottom w:val="none" w:sz="0" w:space="0" w:color="auto"/>
        <w:right w:val="none" w:sz="0" w:space="0" w:color="auto"/>
      </w:divBdr>
      <w:divsChild>
        <w:div w:id="34233195">
          <w:marLeft w:val="480"/>
          <w:marRight w:val="0"/>
          <w:marTop w:val="0"/>
          <w:marBottom w:val="0"/>
          <w:divBdr>
            <w:top w:val="none" w:sz="0" w:space="0" w:color="auto"/>
            <w:left w:val="none" w:sz="0" w:space="0" w:color="auto"/>
            <w:bottom w:val="none" w:sz="0" w:space="0" w:color="auto"/>
            <w:right w:val="none" w:sz="0" w:space="0" w:color="auto"/>
          </w:divBdr>
        </w:div>
        <w:div w:id="120149791">
          <w:marLeft w:val="480"/>
          <w:marRight w:val="0"/>
          <w:marTop w:val="0"/>
          <w:marBottom w:val="0"/>
          <w:divBdr>
            <w:top w:val="none" w:sz="0" w:space="0" w:color="auto"/>
            <w:left w:val="none" w:sz="0" w:space="0" w:color="auto"/>
            <w:bottom w:val="none" w:sz="0" w:space="0" w:color="auto"/>
            <w:right w:val="none" w:sz="0" w:space="0" w:color="auto"/>
          </w:divBdr>
        </w:div>
        <w:div w:id="125048681">
          <w:marLeft w:val="480"/>
          <w:marRight w:val="0"/>
          <w:marTop w:val="0"/>
          <w:marBottom w:val="0"/>
          <w:divBdr>
            <w:top w:val="none" w:sz="0" w:space="0" w:color="auto"/>
            <w:left w:val="none" w:sz="0" w:space="0" w:color="auto"/>
            <w:bottom w:val="none" w:sz="0" w:space="0" w:color="auto"/>
            <w:right w:val="none" w:sz="0" w:space="0" w:color="auto"/>
          </w:divBdr>
        </w:div>
        <w:div w:id="154997666">
          <w:marLeft w:val="480"/>
          <w:marRight w:val="0"/>
          <w:marTop w:val="0"/>
          <w:marBottom w:val="0"/>
          <w:divBdr>
            <w:top w:val="none" w:sz="0" w:space="0" w:color="auto"/>
            <w:left w:val="none" w:sz="0" w:space="0" w:color="auto"/>
            <w:bottom w:val="none" w:sz="0" w:space="0" w:color="auto"/>
            <w:right w:val="none" w:sz="0" w:space="0" w:color="auto"/>
          </w:divBdr>
        </w:div>
        <w:div w:id="290984511">
          <w:marLeft w:val="480"/>
          <w:marRight w:val="0"/>
          <w:marTop w:val="0"/>
          <w:marBottom w:val="0"/>
          <w:divBdr>
            <w:top w:val="none" w:sz="0" w:space="0" w:color="auto"/>
            <w:left w:val="none" w:sz="0" w:space="0" w:color="auto"/>
            <w:bottom w:val="none" w:sz="0" w:space="0" w:color="auto"/>
            <w:right w:val="none" w:sz="0" w:space="0" w:color="auto"/>
          </w:divBdr>
        </w:div>
        <w:div w:id="447623522">
          <w:marLeft w:val="480"/>
          <w:marRight w:val="0"/>
          <w:marTop w:val="0"/>
          <w:marBottom w:val="0"/>
          <w:divBdr>
            <w:top w:val="none" w:sz="0" w:space="0" w:color="auto"/>
            <w:left w:val="none" w:sz="0" w:space="0" w:color="auto"/>
            <w:bottom w:val="none" w:sz="0" w:space="0" w:color="auto"/>
            <w:right w:val="none" w:sz="0" w:space="0" w:color="auto"/>
          </w:divBdr>
        </w:div>
        <w:div w:id="518852216">
          <w:marLeft w:val="480"/>
          <w:marRight w:val="0"/>
          <w:marTop w:val="0"/>
          <w:marBottom w:val="0"/>
          <w:divBdr>
            <w:top w:val="none" w:sz="0" w:space="0" w:color="auto"/>
            <w:left w:val="none" w:sz="0" w:space="0" w:color="auto"/>
            <w:bottom w:val="none" w:sz="0" w:space="0" w:color="auto"/>
            <w:right w:val="none" w:sz="0" w:space="0" w:color="auto"/>
          </w:divBdr>
        </w:div>
        <w:div w:id="676273988">
          <w:marLeft w:val="480"/>
          <w:marRight w:val="0"/>
          <w:marTop w:val="0"/>
          <w:marBottom w:val="0"/>
          <w:divBdr>
            <w:top w:val="none" w:sz="0" w:space="0" w:color="auto"/>
            <w:left w:val="none" w:sz="0" w:space="0" w:color="auto"/>
            <w:bottom w:val="none" w:sz="0" w:space="0" w:color="auto"/>
            <w:right w:val="none" w:sz="0" w:space="0" w:color="auto"/>
          </w:divBdr>
        </w:div>
        <w:div w:id="732311350">
          <w:marLeft w:val="480"/>
          <w:marRight w:val="0"/>
          <w:marTop w:val="0"/>
          <w:marBottom w:val="0"/>
          <w:divBdr>
            <w:top w:val="none" w:sz="0" w:space="0" w:color="auto"/>
            <w:left w:val="none" w:sz="0" w:space="0" w:color="auto"/>
            <w:bottom w:val="none" w:sz="0" w:space="0" w:color="auto"/>
            <w:right w:val="none" w:sz="0" w:space="0" w:color="auto"/>
          </w:divBdr>
        </w:div>
        <w:div w:id="748382266">
          <w:marLeft w:val="480"/>
          <w:marRight w:val="0"/>
          <w:marTop w:val="0"/>
          <w:marBottom w:val="0"/>
          <w:divBdr>
            <w:top w:val="none" w:sz="0" w:space="0" w:color="auto"/>
            <w:left w:val="none" w:sz="0" w:space="0" w:color="auto"/>
            <w:bottom w:val="none" w:sz="0" w:space="0" w:color="auto"/>
            <w:right w:val="none" w:sz="0" w:space="0" w:color="auto"/>
          </w:divBdr>
        </w:div>
        <w:div w:id="800923521">
          <w:marLeft w:val="480"/>
          <w:marRight w:val="0"/>
          <w:marTop w:val="0"/>
          <w:marBottom w:val="0"/>
          <w:divBdr>
            <w:top w:val="none" w:sz="0" w:space="0" w:color="auto"/>
            <w:left w:val="none" w:sz="0" w:space="0" w:color="auto"/>
            <w:bottom w:val="none" w:sz="0" w:space="0" w:color="auto"/>
            <w:right w:val="none" w:sz="0" w:space="0" w:color="auto"/>
          </w:divBdr>
        </w:div>
        <w:div w:id="950743161">
          <w:marLeft w:val="480"/>
          <w:marRight w:val="0"/>
          <w:marTop w:val="0"/>
          <w:marBottom w:val="0"/>
          <w:divBdr>
            <w:top w:val="none" w:sz="0" w:space="0" w:color="auto"/>
            <w:left w:val="none" w:sz="0" w:space="0" w:color="auto"/>
            <w:bottom w:val="none" w:sz="0" w:space="0" w:color="auto"/>
            <w:right w:val="none" w:sz="0" w:space="0" w:color="auto"/>
          </w:divBdr>
        </w:div>
        <w:div w:id="954092055">
          <w:marLeft w:val="480"/>
          <w:marRight w:val="0"/>
          <w:marTop w:val="0"/>
          <w:marBottom w:val="0"/>
          <w:divBdr>
            <w:top w:val="none" w:sz="0" w:space="0" w:color="auto"/>
            <w:left w:val="none" w:sz="0" w:space="0" w:color="auto"/>
            <w:bottom w:val="none" w:sz="0" w:space="0" w:color="auto"/>
            <w:right w:val="none" w:sz="0" w:space="0" w:color="auto"/>
          </w:divBdr>
        </w:div>
        <w:div w:id="997460101">
          <w:marLeft w:val="480"/>
          <w:marRight w:val="0"/>
          <w:marTop w:val="0"/>
          <w:marBottom w:val="0"/>
          <w:divBdr>
            <w:top w:val="none" w:sz="0" w:space="0" w:color="auto"/>
            <w:left w:val="none" w:sz="0" w:space="0" w:color="auto"/>
            <w:bottom w:val="none" w:sz="0" w:space="0" w:color="auto"/>
            <w:right w:val="none" w:sz="0" w:space="0" w:color="auto"/>
          </w:divBdr>
        </w:div>
        <w:div w:id="1024524685">
          <w:marLeft w:val="480"/>
          <w:marRight w:val="0"/>
          <w:marTop w:val="0"/>
          <w:marBottom w:val="0"/>
          <w:divBdr>
            <w:top w:val="none" w:sz="0" w:space="0" w:color="auto"/>
            <w:left w:val="none" w:sz="0" w:space="0" w:color="auto"/>
            <w:bottom w:val="none" w:sz="0" w:space="0" w:color="auto"/>
            <w:right w:val="none" w:sz="0" w:space="0" w:color="auto"/>
          </w:divBdr>
        </w:div>
        <w:div w:id="1430462858">
          <w:marLeft w:val="480"/>
          <w:marRight w:val="0"/>
          <w:marTop w:val="0"/>
          <w:marBottom w:val="0"/>
          <w:divBdr>
            <w:top w:val="none" w:sz="0" w:space="0" w:color="auto"/>
            <w:left w:val="none" w:sz="0" w:space="0" w:color="auto"/>
            <w:bottom w:val="none" w:sz="0" w:space="0" w:color="auto"/>
            <w:right w:val="none" w:sz="0" w:space="0" w:color="auto"/>
          </w:divBdr>
        </w:div>
        <w:div w:id="1461266929">
          <w:marLeft w:val="480"/>
          <w:marRight w:val="0"/>
          <w:marTop w:val="0"/>
          <w:marBottom w:val="0"/>
          <w:divBdr>
            <w:top w:val="none" w:sz="0" w:space="0" w:color="auto"/>
            <w:left w:val="none" w:sz="0" w:space="0" w:color="auto"/>
            <w:bottom w:val="none" w:sz="0" w:space="0" w:color="auto"/>
            <w:right w:val="none" w:sz="0" w:space="0" w:color="auto"/>
          </w:divBdr>
        </w:div>
        <w:div w:id="2052725263">
          <w:marLeft w:val="480"/>
          <w:marRight w:val="0"/>
          <w:marTop w:val="0"/>
          <w:marBottom w:val="0"/>
          <w:divBdr>
            <w:top w:val="none" w:sz="0" w:space="0" w:color="auto"/>
            <w:left w:val="none" w:sz="0" w:space="0" w:color="auto"/>
            <w:bottom w:val="none" w:sz="0" w:space="0" w:color="auto"/>
            <w:right w:val="none" w:sz="0" w:space="0" w:color="auto"/>
          </w:divBdr>
        </w:div>
      </w:divsChild>
    </w:div>
    <w:div w:id="944389610">
      <w:bodyDiv w:val="1"/>
      <w:marLeft w:val="0"/>
      <w:marRight w:val="0"/>
      <w:marTop w:val="0"/>
      <w:marBottom w:val="0"/>
      <w:divBdr>
        <w:top w:val="none" w:sz="0" w:space="0" w:color="auto"/>
        <w:left w:val="none" w:sz="0" w:space="0" w:color="auto"/>
        <w:bottom w:val="none" w:sz="0" w:space="0" w:color="auto"/>
        <w:right w:val="none" w:sz="0" w:space="0" w:color="auto"/>
      </w:divBdr>
      <w:divsChild>
        <w:div w:id="102653153">
          <w:marLeft w:val="480"/>
          <w:marRight w:val="0"/>
          <w:marTop w:val="0"/>
          <w:marBottom w:val="0"/>
          <w:divBdr>
            <w:top w:val="none" w:sz="0" w:space="0" w:color="auto"/>
            <w:left w:val="none" w:sz="0" w:space="0" w:color="auto"/>
            <w:bottom w:val="none" w:sz="0" w:space="0" w:color="auto"/>
            <w:right w:val="none" w:sz="0" w:space="0" w:color="auto"/>
          </w:divBdr>
        </w:div>
        <w:div w:id="193352880">
          <w:marLeft w:val="480"/>
          <w:marRight w:val="0"/>
          <w:marTop w:val="0"/>
          <w:marBottom w:val="0"/>
          <w:divBdr>
            <w:top w:val="none" w:sz="0" w:space="0" w:color="auto"/>
            <w:left w:val="none" w:sz="0" w:space="0" w:color="auto"/>
            <w:bottom w:val="none" w:sz="0" w:space="0" w:color="auto"/>
            <w:right w:val="none" w:sz="0" w:space="0" w:color="auto"/>
          </w:divBdr>
        </w:div>
        <w:div w:id="305739911">
          <w:marLeft w:val="480"/>
          <w:marRight w:val="0"/>
          <w:marTop w:val="0"/>
          <w:marBottom w:val="0"/>
          <w:divBdr>
            <w:top w:val="none" w:sz="0" w:space="0" w:color="auto"/>
            <w:left w:val="none" w:sz="0" w:space="0" w:color="auto"/>
            <w:bottom w:val="none" w:sz="0" w:space="0" w:color="auto"/>
            <w:right w:val="none" w:sz="0" w:space="0" w:color="auto"/>
          </w:divBdr>
        </w:div>
        <w:div w:id="447167615">
          <w:marLeft w:val="480"/>
          <w:marRight w:val="0"/>
          <w:marTop w:val="0"/>
          <w:marBottom w:val="0"/>
          <w:divBdr>
            <w:top w:val="none" w:sz="0" w:space="0" w:color="auto"/>
            <w:left w:val="none" w:sz="0" w:space="0" w:color="auto"/>
            <w:bottom w:val="none" w:sz="0" w:space="0" w:color="auto"/>
            <w:right w:val="none" w:sz="0" w:space="0" w:color="auto"/>
          </w:divBdr>
        </w:div>
        <w:div w:id="540945563">
          <w:marLeft w:val="480"/>
          <w:marRight w:val="0"/>
          <w:marTop w:val="0"/>
          <w:marBottom w:val="0"/>
          <w:divBdr>
            <w:top w:val="none" w:sz="0" w:space="0" w:color="auto"/>
            <w:left w:val="none" w:sz="0" w:space="0" w:color="auto"/>
            <w:bottom w:val="none" w:sz="0" w:space="0" w:color="auto"/>
            <w:right w:val="none" w:sz="0" w:space="0" w:color="auto"/>
          </w:divBdr>
        </w:div>
        <w:div w:id="578291352">
          <w:marLeft w:val="480"/>
          <w:marRight w:val="0"/>
          <w:marTop w:val="0"/>
          <w:marBottom w:val="0"/>
          <w:divBdr>
            <w:top w:val="none" w:sz="0" w:space="0" w:color="auto"/>
            <w:left w:val="none" w:sz="0" w:space="0" w:color="auto"/>
            <w:bottom w:val="none" w:sz="0" w:space="0" w:color="auto"/>
            <w:right w:val="none" w:sz="0" w:space="0" w:color="auto"/>
          </w:divBdr>
        </w:div>
        <w:div w:id="596716634">
          <w:marLeft w:val="480"/>
          <w:marRight w:val="0"/>
          <w:marTop w:val="0"/>
          <w:marBottom w:val="0"/>
          <w:divBdr>
            <w:top w:val="none" w:sz="0" w:space="0" w:color="auto"/>
            <w:left w:val="none" w:sz="0" w:space="0" w:color="auto"/>
            <w:bottom w:val="none" w:sz="0" w:space="0" w:color="auto"/>
            <w:right w:val="none" w:sz="0" w:space="0" w:color="auto"/>
          </w:divBdr>
        </w:div>
        <w:div w:id="598370605">
          <w:marLeft w:val="480"/>
          <w:marRight w:val="0"/>
          <w:marTop w:val="0"/>
          <w:marBottom w:val="0"/>
          <w:divBdr>
            <w:top w:val="none" w:sz="0" w:space="0" w:color="auto"/>
            <w:left w:val="none" w:sz="0" w:space="0" w:color="auto"/>
            <w:bottom w:val="none" w:sz="0" w:space="0" w:color="auto"/>
            <w:right w:val="none" w:sz="0" w:space="0" w:color="auto"/>
          </w:divBdr>
        </w:div>
        <w:div w:id="621498193">
          <w:marLeft w:val="480"/>
          <w:marRight w:val="0"/>
          <w:marTop w:val="0"/>
          <w:marBottom w:val="0"/>
          <w:divBdr>
            <w:top w:val="none" w:sz="0" w:space="0" w:color="auto"/>
            <w:left w:val="none" w:sz="0" w:space="0" w:color="auto"/>
            <w:bottom w:val="none" w:sz="0" w:space="0" w:color="auto"/>
            <w:right w:val="none" w:sz="0" w:space="0" w:color="auto"/>
          </w:divBdr>
        </w:div>
        <w:div w:id="650135016">
          <w:marLeft w:val="480"/>
          <w:marRight w:val="0"/>
          <w:marTop w:val="0"/>
          <w:marBottom w:val="0"/>
          <w:divBdr>
            <w:top w:val="none" w:sz="0" w:space="0" w:color="auto"/>
            <w:left w:val="none" w:sz="0" w:space="0" w:color="auto"/>
            <w:bottom w:val="none" w:sz="0" w:space="0" w:color="auto"/>
            <w:right w:val="none" w:sz="0" w:space="0" w:color="auto"/>
          </w:divBdr>
        </w:div>
        <w:div w:id="947155600">
          <w:marLeft w:val="480"/>
          <w:marRight w:val="0"/>
          <w:marTop w:val="0"/>
          <w:marBottom w:val="0"/>
          <w:divBdr>
            <w:top w:val="none" w:sz="0" w:space="0" w:color="auto"/>
            <w:left w:val="none" w:sz="0" w:space="0" w:color="auto"/>
            <w:bottom w:val="none" w:sz="0" w:space="0" w:color="auto"/>
            <w:right w:val="none" w:sz="0" w:space="0" w:color="auto"/>
          </w:divBdr>
        </w:div>
        <w:div w:id="1009453167">
          <w:marLeft w:val="480"/>
          <w:marRight w:val="0"/>
          <w:marTop w:val="0"/>
          <w:marBottom w:val="0"/>
          <w:divBdr>
            <w:top w:val="none" w:sz="0" w:space="0" w:color="auto"/>
            <w:left w:val="none" w:sz="0" w:space="0" w:color="auto"/>
            <w:bottom w:val="none" w:sz="0" w:space="0" w:color="auto"/>
            <w:right w:val="none" w:sz="0" w:space="0" w:color="auto"/>
          </w:divBdr>
        </w:div>
        <w:div w:id="1120803875">
          <w:marLeft w:val="480"/>
          <w:marRight w:val="0"/>
          <w:marTop w:val="0"/>
          <w:marBottom w:val="0"/>
          <w:divBdr>
            <w:top w:val="none" w:sz="0" w:space="0" w:color="auto"/>
            <w:left w:val="none" w:sz="0" w:space="0" w:color="auto"/>
            <w:bottom w:val="none" w:sz="0" w:space="0" w:color="auto"/>
            <w:right w:val="none" w:sz="0" w:space="0" w:color="auto"/>
          </w:divBdr>
        </w:div>
        <w:div w:id="1315375830">
          <w:marLeft w:val="480"/>
          <w:marRight w:val="0"/>
          <w:marTop w:val="0"/>
          <w:marBottom w:val="0"/>
          <w:divBdr>
            <w:top w:val="none" w:sz="0" w:space="0" w:color="auto"/>
            <w:left w:val="none" w:sz="0" w:space="0" w:color="auto"/>
            <w:bottom w:val="none" w:sz="0" w:space="0" w:color="auto"/>
            <w:right w:val="none" w:sz="0" w:space="0" w:color="auto"/>
          </w:divBdr>
        </w:div>
        <w:div w:id="1460033826">
          <w:marLeft w:val="480"/>
          <w:marRight w:val="0"/>
          <w:marTop w:val="0"/>
          <w:marBottom w:val="0"/>
          <w:divBdr>
            <w:top w:val="none" w:sz="0" w:space="0" w:color="auto"/>
            <w:left w:val="none" w:sz="0" w:space="0" w:color="auto"/>
            <w:bottom w:val="none" w:sz="0" w:space="0" w:color="auto"/>
            <w:right w:val="none" w:sz="0" w:space="0" w:color="auto"/>
          </w:divBdr>
        </w:div>
        <w:div w:id="1662851732">
          <w:marLeft w:val="480"/>
          <w:marRight w:val="0"/>
          <w:marTop w:val="0"/>
          <w:marBottom w:val="0"/>
          <w:divBdr>
            <w:top w:val="none" w:sz="0" w:space="0" w:color="auto"/>
            <w:left w:val="none" w:sz="0" w:space="0" w:color="auto"/>
            <w:bottom w:val="none" w:sz="0" w:space="0" w:color="auto"/>
            <w:right w:val="none" w:sz="0" w:space="0" w:color="auto"/>
          </w:divBdr>
        </w:div>
        <w:div w:id="1699697499">
          <w:marLeft w:val="480"/>
          <w:marRight w:val="0"/>
          <w:marTop w:val="0"/>
          <w:marBottom w:val="0"/>
          <w:divBdr>
            <w:top w:val="none" w:sz="0" w:space="0" w:color="auto"/>
            <w:left w:val="none" w:sz="0" w:space="0" w:color="auto"/>
            <w:bottom w:val="none" w:sz="0" w:space="0" w:color="auto"/>
            <w:right w:val="none" w:sz="0" w:space="0" w:color="auto"/>
          </w:divBdr>
        </w:div>
        <w:div w:id="1867135626">
          <w:marLeft w:val="480"/>
          <w:marRight w:val="0"/>
          <w:marTop w:val="0"/>
          <w:marBottom w:val="0"/>
          <w:divBdr>
            <w:top w:val="none" w:sz="0" w:space="0" w:color="auto"/>
            <w:left w:val="none" w:sz="0" w:space="0" w:color="auto"/>
            <w:bottom w:val="none" w:sz="0" w:space="0" w:color="auto"/>
            <w:right w:val="none" w:sz="0" w:space="0" w:color="auto"/>
          </w:divBdr>
        </w:div>
        <w:div w:id="1968006332">
          <w:marLeft w:val="480"/>
          <w:marRight w:val="0"/>
          <w:marTop w:val="0"/>
          <w:marBottom w:val="0"/>
          <w:divBdr>
            <w:top w:val="none" w:sz="0" w:space="0" w:color="auto"/>
            <w:left w:val="none" w:sz="0" w:space="0" w:color="auto"/>
            <w:bottom w:val="none" w:sz="0" w:space="0" w:color="auto"/>
            <w:right w:val="none" w:sz="0" w:space="0" w:color="auto"/>
          </w:divBdr>
        </w:div>
        <w:div w:id="1975479761">
          <w:marLeft w:val="480"/>
          <w:marRight w:val="0"/>
          <w:marTop w:val="0"/>
          <w:marBottom w:val="0"/>
          <w:divBdr>
            <w:top w:val="none" w:sz="0" w:space="0" w:color="auto"/>
            <w:left w:val="none" w:sz="0" w:space="0" w:color="auto"/>
            <w:bottom w:val="none" w:sz="0" w:space="0" w:color="auto"/>
            <w:right w:val="none" w:sz="0" w:space="0" w:color="auto"/>
          </w:divBdr>
        </w:div>
        <w:div w:id="1989170663">
          <w:marLeft w:val="480"/>
          <w:marRight w:val="0"/>
          <w:marTop w:val="0"/>
          <w:marBottom w:val="0"/>
          <w:divBdr>
            <w:top w:val="none" w:sz="0" w:space="0" w:color="auto"/>
            <w:left w:val="none" w:sz="0" w:space="0" w:color="auto"/>
            <w:bottom w:val="none" w:sz="0" w:space="0" w:color="auto"/>
            <w:right w:val="none" w:sz="0" w:space="0" w:color="auto"/>
          </w:divBdr>
        </w:div>
        <w:div w:id="1997538204">
          <w:marLeft w:val="480"/>
          <w:marRight w:val="0"/>
          <w:marTop w:val="0"/>
          <w:marBottom w:val="0"/>
          <w:divBdr>
            <w:top w:val="none" w:sz="0" w:space="0" w:color="auto"/>
            <w:left w:val="none" w:sz="0" w:space="0" w:color="auto"/>
            <w:bottom w:val="none" w:sz="0" w:space="0" w:color="auto"/>
            <w:right w:val="none" w:sz="0" w:space="0" w:color="auto"/>
          </w:divBdr>
        </w:div>
        <w:div w:id="2114323249">
          <w:marLeft w:val="480"/>
          <w:marRight w:val="0"/>
          <w:marTop w:val="0"/>
          <w:marBottom w:val="0"/>
          <w:divBdr>
            <w:top w:val="none" w:sz="0" w:space="0" w:color="auto"/>
            <w:left w:val="none" w:sz="0" w:space="0" w:color="auto"/>
            <w:bottom w:val="none" w:sz="0" w:space="0" w:color="auto"/>
            <w:right w:val="none" w:sz="0" w:space="0" w:color="auto"/>
          </w:divBdr>
        </w:div>
      </w:divsChild>
    </w:div>
    <w:div w:id="948659194">
      <w:bodyDiv w:val="1"/>
      <w:marLeft w:val="0"/>
      <w:marRight w:val="0"/>
      <w:marTop w:val="0"/>
      <w:marBottom w:val="0"/>
      <w:divBdr>
        <w:top w:val="none" w:sz="0" w:space="0" w:color="auto"/>
        <w:left w:val="none" w:sz="0" w:space="0" w:color="auto"/>
        <w:bottom w:val="none" w:sz="0" w:space="0" w:color="auto"/>
        <w:right w:val="none" w:sz="0" w:space="0" w:color="auto"/>
      </w:divBdr>
    </w:div>
    <w:div w:id="966738915">
      <w:bodyDiv w:val="1"/>
      <w:marLeft w:val="0"/>
      <w:marRight w:val="0"/>
      <w:marTop w:val="0"/>
      <w:marBottom w:val="0"/>
      <w:divBdr>
        <w:top w:val="none" w:sz="0" w:space="0" w:color="auto"/>
        <w:left w:val="none" w:sz="0" w:space="0" w:color="auto"/>
        <w:bottom w:val="none" w:sz="0" w:space="0" w:color="auto"/>
        <w:right w:val="none" w:sz="0" w:space="0" w:color="auto"/>
      </w:divBdr>
    </w:div>
    <w:div w:id="972247484">
      <w:bodyDiv w:val="1"/>
      <w:marLeft w:val="0"/>
      <w:marRight w:val="0"/>
      <w:marTop w:val="0"/>
      <w:marBottom w:val="0"/>
      <w:divBdr>
        <w:top w:val="none" w:sz="0" w:space="0" w:color="auto"/>
        <w:left w:val="none" w:sz="0" w:space="0" w:color="auto"/>
        <w:bottom w:val="none" w:sz="0" w:space="0" w:color="auto"/>
        <w:right w:val="none" w:sz="0" w:space="0" w:color="auto"/>
      </w:divBdr>
    </w:div>
    <w:div w:id="977301051">
      <w:bodyDiv w:val="1"/>
      <w:marLeft w:val="0"/>
      <w:marRight w:val="0"/>
      <w:marTop w:val="0"/>
      <w:marBottom w:val="0"/>
      <w:divBdr>
        <w:top w:val="none" w:sz="0" w:space="0" w:color="auto"/>
        <w:left w:val="none" w:sz="0" w:space="0" w:color="auto"/>
        <w:bottom w:val="none" w:sz="0" w:space="0" w:color="auto"/>
        <w:right w:val="none" w:sz="0" w:space="0" w:color="auto"/>
      </w:divBdr>
      <w:divsChild>
        <w:div w:id="34081323">
          <w:marLeft w:val="480"/>
          <w:marRight w:val="0"/>
          <w:marTop w:val="0"/>
          <w:marBottom w:val="0"/>
          <w:divBdr>
            <w:top w:val="none" w:sz="0" w:space="0" w:color="auto"/>
            <w:left w:val="none" w:sz="0" w:space="0" w:color="auto"/>
            <w:bottom w:val="none" w:sz="0" w:space="0" w:color="auto"/>
            <w:right w:val="none" w:sz="0" w:space="0" w:color="auto"/>
          </w:divBdr>
        </w:div>
        <w:div w:id="158736304">
          <w:marLeft w:val="480"/>
          <w:marRight w:val="0"/>
          <w:marTop w:val="0"/>
          <w:marBottom w:val="0"/>
          <w:divBdr>
            <w:top w:val="none" w:sz="0" w:space="0" w:color="auto"/>
            <w:left w:val="none" w:sz="0" w:space="0" w:color="auto"/>
            <w:bottom w:val="none" w:sz="0" w:space="0" w:color="auto"/>
            <w:right w:val="none" w:sz="0" w:space="0" w:color="auto"/>
          </w:divBdr>
        </w:div>
        <w:div w:id="224530666">
          <w:marLeft w:val="480"/>
          <w:marRight w:val="0"/>
          <w:marTop w:val="0"/>
          <w:marBottom w:val="0"/>
          <w:divBdr>
            <w:top w:val="none" w:sz="0" w:space="0" w:color="auto"/>
            <w:left w:val="none" w:sz="0" w:space="0" w:color="auto"/>
            <w:bottom w:val="none" w:sz="0" w:space="0" w:color="auto"/>
            <w:right w:val="none" w:sz="0" w:space="0" w:color="auto"/>
          </w:divBdr>
        </w:div>
        <w:div w:id="256596722">
          <w:marLeft w:val="480"/>
          <w:marRight w:val="0"/>
          <w:marTop w:val="0"/>
          <w:marBottom w:val="0"/>
          <w:divBdr>
            <w:top w:val="none" w:sz="0" w:space="0" w:color="auto"/>
            <w:left w:val="none" w:sz="0" w:space="0" w:color="auto"/>
            <w:bottom w:val="none" w:sz="0" w:space="0" w:color="auto"/>
            <w:right w:val="none" w:sz="0" w:space="0" w:color="auto"/>
          </w:divBdr>
        </w:div>
        <w:div w:id="299117434">
          <w:marLeft w:val="480"/>
          <w:marRight w:val="0"/>
          <w:marTop w:val="0"/>
          <w:marBottom w:val="0"/>
          <w:divBdr>
            <w:top w:val="none" w:sz="0" w:space="0" w:color="auto"/>
            <w:left w:val="none" w:sz="0" w:space="0" w:color="auto"/>
            <w:bottom w:val="none" w:sz="0" w:space="0" w:color="auto"/>
            <w:right w:val="none" w:sz="0" w:space="0" w:color="auto"/>
          </w:divBdr>
        </w:div>
        <w:div w:id="301740968">
          <w:marLeft w:val="480"/>
          <w:marRight w:val="0"/>
          <w:marTop w:val="0"/>
          <w:marBottom w:val="0"/>
          <w:divBdr>
            <w:top w:val="none" w:sz="0" w:space="0" w:color="auto"/>
            <w:left w:val="none" w:sz="0" w:space="0" w:color="auto"/>
            <w:bottom w:val="none" w:sz="0" w:space="0" w:color="auto"/>
            <w:right w:val="none" w:sz="0" w:space="0" w:color="auto"/>
          </w:divBdr>
        </w:div>
        <w:div w:id="366295881">
          <w:marLeft w:val="480"/>
          <w:marRight w:val="0"/>
          <w:marTop w:val="0"/>
          <w:marBottom w:val="0"/>
          <w:divBdr>
            <w:top w:val="none" w:sz="0" w:space="0" w:color="auto"/>
            <w:left w:val="none" w:sz="0" w:space="0" w:color="auto"/>
            <w:bottom w:val="none" w:sz="0" w:space="0" w:color="auto"/>
            <w:right w:val="none" w:sz="0" w:space="0" w:color="auto"/>
          </w:divBdr>
        </w:div>
        <w:div w:id="407699788">
          <w:marLeft w:val="480"/>
          <w:marRight w:val="0"/>
          <w:marTop w:val="0"/>
          <w:marBottom w:val="0"/>
          <w:divBdr>
            <w:top w:val="none" w:sz="0" w:space="0" w:color="auto"/>
            <w:left w:val="none" w:sz="0" w:space="0" w:color="auto"/>
            <w:bottom w:val="none" w:sz="0" w:space="0" w:color="auto"/>
            <w:right w:val="none" w:sz="0" w:space="0" w:color="auto"/>
          </w:divBdr>
        </w:div>
        <w:div w:id="492913528">
          <w:marLeft w:val="480"/>
          <w:marRight w:val="0"/>
          <w:marTop w:val="0"/>
          <w:marBottom w:val="0"/>
          <w:divBdr>
            <w:top w:val="none" w:sz="0" w:space="0" w:color="auto"/>
            <w:left w:val="none" w:sz="0" w:space="0" w:color="auto"/>
            <w:bottom w:val="none" w:sz="0" w:space="0" w:color="auto"/>
            <w:right w:val="none" w:sz="0" w:space="0" w:color="auto"/>
          </w:divBdr>
        </w:div>
        <w:div w:id="662010529">
          <w:marLeft w:val="480"/>
          <w:marRight w:val="0"/>
          <w:marTop w:val="0"/>
          <w:marBottom w:val="0"/>
          <w:divBdr>
            <w:top w:val="none" w:sz="0" w:space="0" w:color="auto"/>
            <w:left w:val="none" w:sz="0" w:space="0" w:color="auto"/>
            <w:bottom w:val="none" w:sz="0" w:space="0" w:color="auto"/>
            <w:right w:val="none" w:sz="0" w:space="0" w:color="auto"/>
          </w:divBdr>
        </w:div>
        <w:div w:id="795412947">
          <w:marLeft w:val="480"/>
          <w:marRight w:val="0"/>
          <w:marTop w:val="0"/>
          <w:marBottom w:val="0"/>
          <w:divBdr>
            <w:top w:val="none" w:sz="0" w:space="0" w:color="auto"/>
            <w:left w:val="none" w:sz="0" w:space="0" w:color="auto"/>
            <w:bottom w:val="none" w:sz="0" w:space="0" w:color="auto"/>
            <w:right w:val="none" w:sz="0" w:space="0" w:color="auto"/>
          </w:divBdr>
        </w:div>
        <w:div w:id="804929174">
          <w:marLeft w:val="480"/>
          <w:marRight w:val="0"/>
          <w:marTop w:val="0"/>
          <w:marBottom w:val="0"/>
          <w:divBdr>
            <w:top w:val="none" w:sz="0" w:space="0" w:color="auto"/>
            <w:left w:val="none" w:sz="0" w:space="0" w:color="auto"/>
            <w:bottom w:val="none" w:sz="0" w:space="0" w:color="auto"/>
            <w:right w:val="none" w:sz="0" w:space="0" w:color="auto"/>
          </w:divBdr>
        </w:div>
        <w:div w:id="839585601">
          <w:marLeft w:val="480"/>
          <w:marRight w:val="0"/>
          <w:marTop w:val="0"/>
          <w:marBottom w:val="0"/>
          <w:divBdr>
            <w:top w:val="none" w:sz="0" w:space="0" w:color="auto"/>
            <w:left w:val="none" w:sz="0" w:space="0" w:color="auto"/>
            <w:bottom w:val="none" w:sz="0" w:space="0" w:color="auto"/>
            <w:right w:val="none" w:sz="0" w:space="0" w:color="auto"/>
          </w:divBdr>
        </w:div>
        <w:div w:id="1014383347">
          <w:marLeft w:val="480"/>
          <w:marRight w:val="0"/>
          <w:marTop w:val="0"/>
          <w:marBottom w:val="0"/>
          <w:divBdr>
            <w:top w:val="none" w:sz="0" w:space="0" w:color="auto"/>
            <w:left w:val="none" w:sz="0" w:space="0" w:color="auto"/>
            <w:bottom w:val="none" w:sz="0" w:space="0" w:color="auto"/>
            <w:right w:val="none" w:sz="0" w:space="0" w:color="auto"/>
          </w:divBdr>
        </w:div>
        <w:div w:id="1073159050">
          <w:marLeft w:val="480"/>
          <w:marRight w:val="0"/>
          <w:marTop w:val="0"/>
          <w:marBottom w:val="0"/>
          <w:divBdr>
            <w:top w:val="none" w:sz="0" w:space="0" w:color="auto"/>
            <w:left w:val="none" w:sz="0" w:space="0" w:color="auto"/>
            <w:bottom w:val="none" w:sz="0" w:space="0" w:color="auto"/>
            <w:right w:val="none" w:sz="0" w:space="0" w:color="auto"/>
          </w:divBdr>
        </w:div>
        <w:div w:id="1217358098">
          <w:marLeft w:val="480"/>
          <w:marRight w:val="0"/>
          <w:marTop w:val="0"/>
          <w:marBottom w:val="0"/>
          <w:divBdr>
            <w:top w:val="none" w:sz="0" w:space="0" w:color="auto"/>
            <w:left w:val="none" w:sz="0" w:space="0" w:color="auto"/>
            <w:bottom w:val="none" w:sz="0" w:space="0" w:color="auto"/>
            <w:right w:val="none" w:sz="0" w:space="0" w:color="auto"/>
          </w:divBdr>
        </w:div>
        <w:div w:id="1226641326">
          <w:marLeft w:val="480"/>
          <w:marRight w:val="0"/>
          <w:marTop w:val="0"/>
          <w:marBottom w:val="0"/>
          <w:divBdr>
            <w:top w:val="none" w:sz="0" w:space="0" w:color="auto"/>
            <w:left w:val="none" w:sz="0" w:space="0" w:color="auto"/>
            <w:bottom w:val="none" w:sz="0" w:space="0" w:color="auto"/>
            <w:right w:val="none" w:sz="0" w:space="0" w:color="auto"/>
          </w:divBdr>
        </w:div>
        <w:div w:id="1391616916">
          <w:marLeft w:val="480"/>
          <w:marRight w:val="0"/>
          <w:marTop w:val="0"/>
          <w:marBottom w:val="0"/>
          <w:divBdr>
            <w:top w:val="none" w:sz="0" w:space="0" w:color="auto"/>
            <w:left w:val="none" w:sz="0" w:space="0" w:color="auto"/>
            <w:bottom w:val="none" w:sz="0" w:space="0" w:color="auto"/>
            <w:right w:val="none" w:sz="0" w:space="0" w:color="auto"/>
          </w:divBdr>
        </w:div>
        <w:div w:id="1503006439">
          <w:marLeft w:val="480"/>
          <w:marRight w:val="0"/>
          <w:marTop w:val="0"/>
          <w:marBottom w:val="0"/>
          <w:divBdr>
            <w:top w:val="none" w:sz="0" w:space="0" w:color="auto"/>
            <w:left w:val="none" w:sz="0" w:space="0" w:color="auto"/>
            <w:bottom w:val="none" w:sz="0" w:space="0" w:color="auto"/>
            <w:right w:val="none" w:sz="0" w:space="0" w:color="auto"/>
          </w:divBdr>
        </w:div>
        <w:div w:id="1577013841">
          <w:marLeft w:val="480"/>
          <w:marRight w:val="0"/>
          <w:marTop w:val="0"/>
          <w:marBottom w:val="0"/>
          <w:divBdr>
            <w:top w:val="none" w:sz="0" w:space="0" w:color="auto"/>
            <w:left w:val="none" w:sz="0" w:space="0" w:color="auto"/>
            <w:bottom w:val="none" w:sz="0" w:space="0" w:color="auto"/>
            <w:right w:val="none" w:sz="0" w:space="0" w:color="auto"/>
          </w:divBdr>
        </w:div>
        <w:div w:id="1704404541">
          <w:marLeft w:val="480"/>
          <w:marRight w:val="0"/>
          <w:marTop w:val="0"/>
          <w:marBottom w:val="0"/>
          <w:divBdr>
            <w:top w:val="none" w:sz="0" w:space="0" w:color="auto"/>
            <w:left w:val="none" w:sz="0" w:space="0" w:color="auto"/>
            <w:bottom w:val="none" w:sz="0" w:space="0" w:color="auto"/>
            <w:right w:val="none" w:sz="0" w:space="0" w:color="auto"/>
          </w:divBdr>
        </w:div>
        <w:div w:id="2003121672">
          <w:marLeft w:val="480"/>
          <w:marRight w:val="0"/>
          <w:marTop w:val="0"/>
          <w:marBottom w:val="0"/>
          <w:divBdr>
            <w:top w:val="none" w:sz="0" w:space="0" w:color="auto"/>
            <w:left w:val="none" w:sz="0" w:space="0" w:color="auto"/>
            <w:bottom w:val="none" w:sz="0" w:space="0" w:color="auto"/>
            <w:right w:val="none" w:sz="0" w:space="0" w:color="auto"/>
          </w:divBdr>
        </w:div>
        <w:div w:id="2136561918">
          <w:marLeft w:val="480"/>
          <w:marRight w:val="0"/>
          <w:marTop w:val="0"/>
          <w:marBottom w:val="0"/>
          <w:divBdr>
            <w:top w:val="none" w:sz="0" w:space="0" w:color="auto"/>
            <w:left w:val="none" w:sz="0" w:space="0" w:color="auto"/>
            <w:bottom w:val="none" w:sz="0" w:space="0" w:color="auto"/>
            <w:right w:val="none" w:sz="0" w:space="0" w:color="auto"/>
          </w:divBdr>
        </w:div>
      </w:divsChild>
    </w:div>
    <w:div w:id="978806657">
      <w:bodyDiv w:val="1"/>
      <w:marLeft w:val="0"/>
      <w:marRight w:val="0"/>
      <w:marTop w:val="0"/>
      <w:marBottom w:val="0"/>
      <w:divBdr>
        <w:top w:val="none" w:sz="0" w:space="0" w:color="auto"/>
        <w:left w:val="none" w:sz="0" w:space="0" w:color="auto"/>
        <w:bottom w:val="none" w:sz="0" w:space="0" w:color="auto"/>
        <w:right w:val="none" w:sz="0" w:space="0" w:color="auto"/>
      </w:divBdr>
    </w:div>
    <w:div w:id="979261975">
      <w:bodyDiv w:val="1"/>
      <w:marLeft w:val="0"/>
      <w:marRight w:val="0"/>
      <w:marTop w:val="0"/>
      <w:marBottom w:val="0"/>
      <w:divBdr>
        <w:top w:val="none" w:sz="0" w:space="0" w:color="auto"/>
        <w:left w:val="none" w:sz="0" w:space="0" w:color="auto"/>
        <w:bottom w:val="none" w:sz="0" w:space="0" w:color="auto"/>
        <w:right w:val="none" w:sz="0" w:space="0" w:color="auto"/>
      </w:divBdr>
    </w:div>
    <w:div w:id="986207620">
      <w:bodyDiv w:val="1"/>
      <w:marLeft w:val="0"/>
      <w:marRight w:val="0"/>
      <w:marTop w:val="0"/>
      <w:marBottom w:val="0"/>
      <w:divBdr>
        <w:top w:val="none" w:sz="0" w:space="0" w:color="auto"/>
        <w:left w:val="none" w:sz="0" w:space="0" w:color="auto"/>
        <w:bottom w:val="none" w:sz="0" w:space="0" w:color="auto"/>
        <w:right w:val="none" w:sz="0" w:space="0" w:color="auto"/>
      </w:divBdr>
    </w:div>
    <w:div w:id="999692030">
      <w:bodyDiv w:val="1"/>
      <w:marLeft w:val="0"/>
      <w:marRight w:val="0"/>
      <w:marTop w:val="0"/>
      <w:marBottom w:val="0"/>
      <w:divBdr>
        <w:top w:val="none" w:sz="0" w:space="0" w:color="auto"/>
        <w:left w:val="none" w:sz="0" w:space="0" w:color="auto"/>
        <w:bottom w:val="none" w:sz="0" w:space="0" w:color="auto"/>
        <w:right w:val="none" w:sz="0" w:space="0" w:color="auto"/>
      </w:divBdr>
    </w:div>
    <w:div w:id="1007639891">
      <w:bodyDiv w:val="1"/>
      <w:marLeft w:val="0"/>
      <w:marRight w:val="0"/>
      <w:marTop w:val="0"/>
      <w:marBottom w:val="0"/>
      <w:divBdr>
        <w:top w:val="none" w:sz="0" w:space="0" w:color="auto"/>
        <w:left w:val="none" w:sz="0" w:space="0" w:color="auto"/>
        <w:bottom w:val="none" w:sz="0" w:space="0" w:color="auto"/>
        <w:right w:val="none" w:sz="0" w:space="0" w:color="auto"/>
      </w:divBdr>
      <w:divsChild>
        <w:div w:id="29649361">
          <w:marLeft w:val="480"/>
          <w:marRight w:val="0"/>
          <w:marTop w:val="0"/>
          <w:marBottom w:val="0"/>
          <w:divBdr>
            <w:top w:val="none" w:sz="0" w:space="0" w:color="auto"/>
            <w:left w:val="none" w:sz="0" w:space="0" w:color="auto"/>
            <w:bottom w:val="none" w:sz="0" w:space="0" w:color="auto"/>
            <w:right w:val="none" w:sz="0" w:space="0" w:color="auto"/>
          </w:divBdr>
        </w:div>
        <w:div w:id="69809791">
          <w:marLeft w:val="480"/>
          <w:marRight w:val="0"/>
          <w:marTop w:val="0"/>
          <w:marBottom w:val="0"/>
          <w:divBdr>
            <w:top w:val="none" w:sz="0" w:space="0" w:color="auto"/>
            <w:left w:val="none" w:sz="0" w:space="0" w:color="auto"/>
            <w:bottom w:val="none" w:sz="0" w:space="0" w:color="auto"/>
            <w:right w:val="none" w:sz="0" w:space="0" w:color="auto"/>
          </w:divBdr>
        </w:div>
        <w:div w:id="254872903">
          <w:marLeft w:val="480"/>
          <w:marRight w:val="0"/>
          <w:marTop w:val="0"/>
          <w:marBottom w:val="0"/>
          <w:divBdr>
            <w:top w:val="none" w:sz="0" w:space="0" w:color="auto"/>
            <w:left w:val="none" w:sz="0" w:space="0" w:color="auto"/>
            <w:bottom w:val="none" w:sz="0" w:space="0" w:color="auto"/>
            <w:right w:val="none" w:sz="0" w:space="0" w:color="auto"/>
          </w:divBdr>
        </w:div>
        <w:div w:id="357119220">
          <w:marLeft w:val="480"/>
          <w:marRight w:val="0"/>
          <w:marTop w:val="0"/>
          <w:marBottom w:val="0"/>
          <w:divBdr>
            <w:top w:val="none" w:sz="0" w:space="0" w:color="auto"/>
            <w:left w:val="none" w:sz="0" w:space="0" w:color="auto"/>
            <w:bottom w:val="none" w:sz="0" w:space="0" w:color="auto"/>
            <w:right w:val="none" w:sz="0" w:space="0" w:color="auto"/>
          </w:divBdr>
        </w:div>
        <w:div w:id="408380871">
          <w:marLeft w:val="480"/>
          <w:marRight w:val="0"/>
          <w:marTop w:val="0"/>
          <w:marBottom w:val="0"/>
          <w:divBdr>
            <w:top w:val="none" w:sz="0" w:space="0" w:color="auto"/>
            <w:left w:val="none" w:sz="0" w:space="0" w:color="auto"/>
            <w:bottom w:val="none" w:sz="0" w:space="0" w:color="auto"/>
            <w:right w:val="none" w:sz="0" w:space="0" w:color="auto"/>
          </w:divBdr>
        </w:div>
        <w:div w:id="420444336">
          <w:marLeft w:val="480"/>
          <w:marRight w:val="0"/>
          <w:marTop w:val="0"/>
          <w:marBottom w:val="0"/>
          <w:divBdr>
            <w:top w:val="none" w:sz="0" w:space="0" w:color="auto"/>
            <w:left w:val="none" w:sz="0" w:space="0" w:color="auto"/>
            <w:bottom w:val="none" w:sz="0" w:space="0" w:color="auto"/>
            <w:right w:val="none" w:sz="0" w:space="0" w:color="auto"/>
          </w:divBdr>
        </w:div>
        <w:div w:id="724909956">
          <w:marLeft w:val="480"/>
          <w:marRight w:val="0"/>
          <w:marTop w:val="0"/>
          <w:marBottom w:val="0"/>
          <w:divBdr>
            <w:top w:val="none" w:sz="0" w:space="0" w:color="auto"/>
            <w:left w:val="none" w:sz="0" w:space="0" w:color="auto"/>
            <w:bottom w:val="none" w:sz="0" w:space="0" w:color="auto"/>
            <w:right w:val="none" w:sz="0" w:space="0" w:color="auto"/>
          </w:divBdr>
        </w:div>
        <w:div w:id="749085505">
          <w:marLeft w:val="480"/>
          <w:marRight w:val="0"/>
          <w:marTop w:val="0"/>
          <w:marBottom w:val="0"/>
          <w:divBdr>
            <w:top w:val="none" w:sz="0" w:space="0" w:color="auto"/>
            <w:left w:val="none" w:sz="0" w:space="0" w:color="auto"/>
            <w:bottom w:val="none" w:sz="0" w:space="0" w:color="auto"/>
            <w:right w:val="none" w:sz="0" w:space="0" w:color="auto"/>
          </w:divBdr>
        </w:div>
        <w:div w:id="813958821">
          <w:marLeft w:val="480"/>
          <w:marRight w:val="0"/>
          <w:marTop w:val="0"/>
          <w:marBottom w:val="0"/>
          <w:divBdr>
            <w:top w:val="none" w:sz="0" w:space="0" w:color="auto"/>
            <w:left w:val="none" w:sz="0" w:space="0" w:color="auto"/>
            <w:bottom w:val="none" w:sz="0" w:space="0" w:color="auto"/>
            <w:right w:val="none" w:sz="0" w:space="0" w:color="auto"/>
          </w:divBdr>
        </w:div>
        <w:div w:id="855387095">
          <w:marLeft w:val="480"/>
          <w:marRight w:val="0"/>
          <w:marTop w:val="0"/>
          <w:marBottom w:val="0"/>
          <w:divBdr>
            <w:top w:val="none" w:sz="0" w:space="0" w:color="auto"/>
            <w:left w:val="none" w:sz="0" w:space="0" w:color="auto"/>
            <w:bottom w:val="none" w:sz="0" w:space="0" w:color="auto"/>
            <w:right w:val="none" w:sz="0" w:space="0" w:color="auto"/>
          </w:divBdr>
        </w:div>
        <w:div w:id="869487129">
          <w:marLeft w:val="480"/>
          <w:marRight w:val="0"/>
          <w:marTop w:val="0"/>
          <w:marBottom w:val="0"/>
          <w:divBdr>
            <w:top w:val="none" w:sz="0" w:space="0" w:color="auto"/>
            <w:left w:val="none" w:sz="0" w:space="0" w:color="auto"/>
            <w:bottom w:val="none" w:sz="0" w:space="0" w:color="auto"/>
            <w:right w:val="none" w:sz="0" w:space="0" w:color="auto"/>
          </w:divBdr>
        </w:div>
        <w:div w:id="1145584494">
          <w:marLeft w:val="480"/>
          <w:marRight w:val="0"/>
          <w:marTop w:val="0"/>
          <w:marBottom w:val="0"/>
          <w:divBdr>
            <w:top w:val="none" w:sz="0" w:space="0" w:color="auto"/>
            <w:left w:val="none" w:sz="0" w:space="0" w:color="auto"/>
            <w:bottom w:val="none" w:sz="0" w:space="0" w:color="auto"/>
            <w:right w:val="none" w:sz="0" w:space="0" w:color="auto"/>
          </w:divBdr>
        </w:div>
        <w:div w:id="1376389686">
          <w:marLeft w:val="480"/>
          <w:marRight w:val="0"/>
          <w:marTop w:val="0"/>
          <w:marBottom w:val="0"/>
          <w:divBdr>
            <w:top w:val="none" w:sz="0" w:space="0" w:color="auto"/>
            <w:left w:val="none" w:sz="0" w:space="0" w:color="auto"/>
            <w:bottom w:val="none" w:sz="0" w:space="0" w:color="auto"/>
            <w:right w:val="none" w:sz="0" w:space="0" w:color="auto"/>
          </w:divBdr>
        </w:div>
        <w:div w:id="1530291292">
          <w:marLeft w:val="480"/>
          <w:marRight w:val="0"/>
          <w:marTop w:val="0"/>
          <w:marBottom w:val="0"/>
          <w:divBdr>
            <w:top w:val="none" w:sz="0" w:space="0" w:color="auto"/>
            <w:left w:val="none" w:sz="0" w:space="0" w:color="auto"/>
            <w:bottom w:val="none" w:sz="0" w:space="0" w:color="auto"/>
            <w:right w:val="none" w:sz="0" w:space="0" w:color="auto"/>
          </w:divBdr>
        </w:div>
        <w:div w:id="1650406009">
          <w:marLeft w:val="480"/>
          <w:marRight w:val="0"/>
          <w:marTop w:val="0"/>
          <w:marBottom w:val="0"/>
          <w:divBdr>
            <w:top w:val="none" w:sz="0" w:space="0" w:color="auto"/>
            <w:left w:val="none" w:sz="0" w:space="0" w:color="auto"/>
            <w:bottom w:val="none" w:sz="0" w:space="0" w:color="auto"/>
            <w:right w:val="none" w:sz="0" w:space="0" w:color="auto"/>
          </w:divBdr>
        </w:div>
        <w:div w:id="1769234357">
          <w:marLeft w:val="480"/>
          <w:marRight w:val="0"/>
          <w:marTop w:val="0"/>
          <w:marBottom w:val="0"/>
          <w:divBdr>
            <w:top w:val="none" w:sz="0" w:space="0" w:color="auto"/>
            <w:left w:val="none" w:sz="0" w:space="0" w:color="auto"/>
            <w:bottom w:val="none" w:sz="0" w:space="0" w:color="auto"/>
            <w:right w:val="none" w:sz="0" w:space="0" w:color="auto"/>
          </w:divBdr>
        </w:div>
        <w:div w:id="1980302193">
          <w:marLeft w:val="480"/>
          <w:marRight w:val="0"/>
          <w:marTop w:val="0"/>
          <w:marBottom w:val="0"/>
          <w:divBdr>
            <w:top w:val="none" w:sz="0" w:space="0" w:color="auto"/>
            <w:left w:val="none" w:sz="0" w:space="0" w:color="auto"/>
            <w:bottom w:val="none" w:sz="0" w:space="0" w:color="auto"/>
            <w:right w:val="none" w:sz="0" w:space="0" w:color="auto"/>
          </w:divBdr>
        </w:div>
        <w:div w:id="2028362084">
          <w:marLeft w:val="480"/>
          <w:marRight w:val="0"/>
          <w:marTop w:val="0"/>
          <w:marBottom w:val="0"/>
          <w:divBdr>
            <w:top w:val="none" w:sz="0" w:space="0" w:color="auto"/>
            <w:left w:val="none" w:sz="0" w:space="0" w:color="auto"/>
            <w:bottom w:val="none" w:sz="0" w:space="0" w:color="auto"/>
            <w:right w:val="none" w:sz="0" w:space="0" w:color="auto"/>
          </w:divBdr>
        </w:div>
        <w:div w:id="2091154502">
          <w:marLeft w:val="480"/>
          <w:marRight w:val="0"/>
          <w:marTop w:val="0"/>
          <w:marBottom w:val="0"/>
          <w:divBdr>
            <w:top w:val="none" w:sz="0" w:space="0" w:color="auto"/>
            <w:left w:val="none" w:sz="0" w:space="0" w:color="auto"/>
            <w:bottom w:val="none" w:sz="0" w:space="0" w:color="auto"/>
            <w:right w:val="none" w:sz="0" w:space="0" w:color="auto"/>
          </w:divBdr>
        </w:div>
      </w:divsChild>
    </w:div>
    <w:div w:id="1012416593">
      <w:bodyDiv w:val="1"/>
      <w:marLeft w:val="0"/>
      <w:marRight w:val="0"/>
      <w:marTop w:val="0"/>
      <w:marBottom w:val="0"/>
      <w:divBdr>
        <w:top w:val="none" w:sz="0" w:space="0" w:color="auto"/>
        <w:left w:val="none" w:sz="0" w:space="0" w:color="auto"/>
        <w:bottom w:val="none" w:sz="0" w:space="0" w:color="auto"/>
        <w:right w:val="none" w:sz="0" w:space="0" w:color="auto"/>
      </w:divBdr>
    </w:div>
    <w:div w:id="1018654085">
      <w:bodyDiv w:val="1"/>
      <w:marLeft w:val="0"/>
      <w:marRight w:val="0"/>
      <w:marTop w:val="0"/>
      <w:marBottom w:val="0"/>
      <w:divBdr>
        <w:top w:val="none" w:sz="0" w:space="0" w:color="auto"/>
        <w:left w:val="none" w:sz="0" w:space="0" w:color="auto"/>
        <w:bottom w:val="none" w:sz="0" w:space="0" w:color="auto"/>
        <w:right w:val="none" w:sz="0" w:space="0" w:color="auto"/>
      </w:divBdr>
    </w:div>
    <w:div w:id="1020812942">
      <w:bodyDiv w:val="1"/>
      <w:marLeft w:val="0"/>
      <w:marRight w:val="0"/>
      <w:marTop w:val="0"/>
      <w:marBottom w:val="0"/>
      <w:divBdr>
        <w:top w:val="none" w:sz="0" w:space="0" w:color="auto"/>
        <w:left w:val="none" w:sz="0" w:space="0" w:color="auto"/>
        <w:bottom w:val="none" w:sz="0" w:space="0" w:color="auto"/>
        <w:right w:val="none" w:sz="0" w:space="0" w:color="auto"/>
      </w:divBdr>
    </w:div>
    <w:div w:id="1022586611">
      <w:bodyDiv w:val="1"/>
      <w:marLeft w:val="0"/>
      <w:marRight w:val="0"/>
      <w:marTop w:val="0"/>
      <w:marBottom w:val="0"/>
      <w:divBdr>
        <w:top w:val="none" w:sz="0" w:space="0" w:color="auto"/>
        <w:left w:val="none" w:sz="0" w:space="0" w:color="auto"/>
        <w:bottom w:val="none" w:sz="0" w:space="0" w:color="auto"/>
        <w:right w:val="none" w:sz="0" w:space="0" w:color="auto"/>
      </w:divBdr>
    </w:div>
    <w:div w:id="1028068285">
      <w:bodyDiv w:val="1"/>
      <w:marLeft w:val="0"/>
      <w:marRight w:val="0"/>
      <w:marTop w:val="0"/>
      <w:marBottom w:val="0"/>
      <w:divBdr>
        <w:top w:val="none" w:sz="0" w:space="0" w:color="auto"/>
        <w:left w:val="none" w:sz="0" w:space="0" w:color="auto"/>
        <w:bottom w:val="none" w:sz="0" w:space="0" w:color="auto"/>
        <w:right w:val="none" w:sz="0" w:space="0" w:color="auto"/>
      </w:divBdr>
    </w:div>
    <w:div w:id="1028988334">
      <w:bodyDiv w:val="1"/>
      <w:marLeft w:val="0"/>
      <w:marRight w:val="0"/>
      <w:marTop w:val="0"/>
      <w:marBottom w:val="0"/>
      <w:divBdr>
        <w:top w:val="none" w:sz="0" w:space="0" w:color="auto"/>
        <w:left w:val="none" w:sz="0" w:space="0" w:color="auto"/>
        <w:bottom w:val="none" w:sz="0" w:space="0" w:color="auto"/>
        <w:right w:val="none" w:sz="0" w:space="0" w:color="auto"/>
      </w:divBdr>
    </w:div>
    <w:div w:id="1031147268">
      <w:bodyDiv w:val="1"/>
      <w:marLeft w:val="0"/>
      <w:marRight w:val="0"/>
      <w:marTop w:val="0"/>
      <w:marBottom w:val="0"/>
      <w:divBdr>
        <w:top w:val="none" w:sz="0" w:space="0" w:color="auto"/>
        <w:left w:val="none" w:sz="0" w:space="0" w:color="auto"/>
        <w:bottom w:val="none" w:sz="0" w:space="0" w:color="auto"/>
        <w:right w:val="none" w:sz="0" w:space="0" w:color="auto"/>
      </w:divBdr>
    </w:div>
    <w:div w:id="1035538478">
      <w:bodyDiv w:val="1"/>
      <w:marLeft w:val="0"/>
      <w:marRight w:val="0"/>
      <w:marTop w:val="0"/>
      <w:marBottom w:val="0"/>
      <w:divBdr>
        <w:top w:val="none" w:sz="0" w:space="0" w:color="auto"/>
        <w:left w:val="none" w:sz="0" w:space="0" w:color="auto"/>
        <w:bottom w:val="none" w:sz="0" w:space="0" w:color="auto"/>
        <w:right w:val="none" w:sz="0" w:space="0" w:color="auto"/>
      </w:divBdr>
      <w:divsChild>
        <w:div w:id="104693656">
          <w:marLeft w:val="480"/>
          <w:marRight w:val="0"/>
          <w:marTop w:val="0"/>
          <w:marBottom w:val="0"/>
          <w:divBdr>
            <w:top w:val="none" w:sz="0" w:space="0" w:color="auto"/>
            <w:left w:val="none" w:sz="0" w:space="0" w:color="auto"/>
            <w:bottom w:val="none" w:sz="0" w:space="0" w:color="auto"/>
            <w:right w:val="none" w:sz="0" w:space="0" w:color="auto"/>
          </w:divBdr>
        </w:div>
        <w:div w:id="253706690">
          <w:marLeft w:val="480"/>
          <w:marRight w:val="0"/>
          <w:marTop w:val="0"/>
          <w:marBottom w:val="0"/>
          <w:divBdr>
            <w:top w:val="none" w:sz="0" w:space="0" w:color="auto"/>
            <w:left w:val="none" w:sz="0" w:space="0" w:color="auto"/>
            <w:bottom w:val="none" w:sz="0" w:space="0" w:color="auto"/>
            <w:right w:val="none" w:sz="0" w:space="0" w:color="auto"/>
          </w:divBdr>
        </w:div>
        <w:div w:id="350376463">
          <w:marLeft w:val="480"/>
          <w:marRight w:val="0"/>
          <w:marTop w:val="0"/>
          <w:marBottom w:val="0"/>
          <w:divBdr>
            <w:top w:val="none" w:sz="0" w:space="0" w:color="auto"/>
            <w:left w:val="none" w:sz="0" w:space="0" w:color="auto"/>
            <w:bottom w:val="none" w:sz="0" w:space="0" w:color="auto"/>
            <w:right w:val="none" w:sz="0" w:space="0" w:color="auto"/>
          </w:divBdr>
        </w:div>
        <w:div w:id="363099789">
          <w:marLeft w:val="480"/>
          <w:marRight w:val="0"/>
          <w:marTop w:val="0"/>
          <w:marBottom w:val="0"/>
          <w:divBdr>
            <w:top w:val="none" w:sz="0" w:space="0" w:color="auto"/>
            <w:left w:val="none" w:sz="0" w:space="0" w:color="auto"/>
            <w:bottom w:val="none" w:sz="0" w:space="0" w:color="auto"/>
            <w:right w:val="none" w:sz="0" w:space="0" w:color="auto"/>
          </w:divBdr>
        </w:div>
        <w:div w:id="578953065">
          <w:marLeft w:val="480"/>
          <w:marRight w:val="0"/>
          <w:marTop w:val="0"/>
          <w:marBottom w:val="0"/>
          <w:divBdr>
            <w:top w:val="none" w:sz="0" w:space="0" w:color="auto"/>
            <w:left w:val="none" w:sz="0" w:space="0" w:color="auto"/>
            <w:bottom w:val="none" w:sz="0" w:space="0" w:color="auto"/>
            <w:right w:val="none" w:sz="0" w:space="0" w:color="auto"/>
          </w:divBdr>
        </w:div>
        <w:div w:id="587346289">
          <w:marLeft w:val="480"/>
          <w:marRight w:val="0"/>
          <w:marTop w:val="0"/>
          <w:marBottom w:val="0"/>
          <w:divBdr>
            <w:top w:val="none" w:sz="0" w:space="0" w:color="auto"/>
            <w:left w:val="none" w:sz="0" w:space="0" w:color="auto"/>
            <w:bottom w:val="none" w:sz="0" w:space="0" w:color="auto"/>
            <w:right w:val="none" w:sz="0" w:space="0" w:color="auto"/>
          </w:divBdr>
        </w:div>
        <w:div w:id="638725974">
          <w:marLeft w:val="480"/>
          <w:marRight w:val="0"/>
          <w:marTop w:val="0"/>
          <w:marBottom w:val="0"/>
          <w:divBdr>
            <w:top w:val="none" w:sz="0" w:space="0" w:color="auto"/>
            <w:left w:val="none" w:sz="0" w:space="0" w:color="auto"/>
            <w:bottom w:val="none" w:sz="0" w:space="0" w:color="auto"/>
            <w:right w:val="none" w:sz="0" w:space="0" w:color="auto"/>
          </w:divBdr>
        </w:div>
        <w:div w:id="681588255">
          <w:marLeft w:val="480"/>
          <w:marRight w:val="0"/>
          <w:marTop w:val="0"/>
          <w:marBottom w:val="0"/>
          <w:divBdr>
            <w:top w:val="none" w:sz="0" w:space="0" w:color="auto"/>
            <w:left w:val="none" w:sz="0" w:space="0" w:color="auto"/>
            <w:bottom w:val="none" w:sz="0" w:space="0" w:color="auto"/>
            <w:right w:val="none" w:sz="0" w:space="0" w:color="auto"/>
          </w:divBdr>
        </w:div>
        <w:div w:id="684290378">
          <w:marLeft w:val="480"/>
          <w:marRight w:val="0"/>
          <w:marTop w:val="0"/>
          <w:marBottom w:val="0"/>
          <w:divBdr>
            <w:top w:val="none" w:sz="0" w:space="0" w:color="auto"/>
            <w:left w:val="none" w:sz="0" w:space="0" w:color="auto"/>
            <w:bottom w:val="none" w:sz="0" w:space="0" w:color="auto"/>
            <w:right w:val="none" w:sz="0" w:space="0" w:color="auto"/>
          </w:divBdr>
        </w:div>
        <w:div w:id="1013452906">
          <w:marLeft w:val="480"/>
          <w:marRight w:val="0"/>
          <w:marTop w:val="0"/>
          <w:marBottom w:val="0"/>
          <w:divBdr>
            <w:top w:val="none" w:sz="0" w:space="0" w:color="auto"/>
            <w:left w:val="none" w:sz="0" w:space="0" w:color="auto"/>
            <w:bottom w:val="none" w:sz="0" w:space="0" w:color="auto"/>
            <w:right w:val="none" w:sz="0" w:space="0" w:color="auto"/>
          </w:divBdr>
        </w:div>
        <w:div w:id="1126705249">
          <w:marLeft w:val="480"/>
          <w:marRight w:val="0"/>
          <w:marTop w:val="0"/>
          <w:marBottom w:val="0"/>
          <w:divBdr>
            <w:top w:val="none" w:sz="0" w:space="0" w:color="auto"/>
            <w:left w:val="none" w:sz="0" w:space="0" w:color="auto"/>
            <w:bottom w:val="none" w:sz="0" w:space="0" w:color="auto"/>
            <w:right w:val="none" w:sz="0" w:space="0" w:color="auto"/>
          </w:divBdr>
        </w:div>
        <w:div w:id="1129204735">
          <w:marLeft w:val="480"/>
          <w:marRight w:val="0"/>
          <w:marTop w:val="0"/>
          <w:marBottom w:val="0"/>
          <w:divBdr>
            <w:top w:val="none" w:sz="0" w:space="0" w:color="auto"/>
            <w:left w:val="none" w:sz="0" w:space="0" w:color="auto"/>
            <w:bottom w:val="none" w:sz="0" w:space="0" w:color="auto"/>
            <w:right w:val="none" w:sz="0" w:space="0" w:color="auto"/>
          </w:divBdr>
        </w:div>
        <w:div w:id="1268006399">
          <w:marLeft w:val="480"/>
          <w:marRight w:val="0"/>
          <w:marTop w:val="0"/>
          <w:marBottom w:val="0"/>
          <w:divBdr>
            <w:top w:val="none" w:sz="0" w:space="0" w:color="auto"/>
            <w:left w:val="none" w:sz="0" w:space="0" w:color="auto"/>
            <w:bottom w:val="none" w:sz="0" w:space="0" w:color="auto"/>
            <w:right w:val="none" w:sz="0" w:space="0" w:color="auto"/>
          </w:divBdr>
        </w:div>
        <w:div w:id="1487823644">
          <w:marLeft w:val="480"/>
          <w:marRight w:val="0"/>
          <w:marTop w:val="0"/>
          <w:marBottom w:val="0"/>
          <w:divBdr>
            <w:top w:val="none" w:sz="0" w:space="0" w:color="auto"/>
            <w:left w:val="none" w:sz="0" w:space="0" w:color="auto"/>
            <w:bottom w:val="none" w:sz="0" w:space="0" w:color="auto"/>
            <w:right w:val="none" w:sz="0" w:space="0" w:color="auto"/>
          </w:divBdr>
        </w:div>
        <w:div w:id="1513953664">
          <w:marLeft w:val="480"/>
          <w:marRight w:val="0"/>
          <w:marTop w:val="0"/>
          <w:marBottom w:val="0"/>
          <w:divBdr>
            <w:top w:val="none" w:sz="0" w:space="0" w:color="auto"/>
            <w:left w:val="none" w:sz="0" w:space="0" w:color="auto"/>
            <w:bottom w:val="none" w:sz="0" w:space="0" w:color="auto"/>
            <w:right w:val="none" w:sz="0" w:space="0" w:color="auto"/>
          </w:divBdr>
        </w:div>
        <w:div w:id="1720282053">
          <w:marLeft w:val="480"/>
          <w:marRight w:val="0"/>
          <w:marTop w:val="0"/>
          <w:marBottom w:val="0"/>
          <w:divBdr>
            <w:top w:val="none" w:sz="0" w:space="0" w:color="auto"/>
            <w:left w:val="none" w:sz="0" w:space="0" w:color="auto"/>
            <w:bottom w:val="none" w:sz="0" w:space="0" w:color="auto"/>
            <w:right w:val="none" w:sz="0" w:space="0" w:color="auto"/>
          </w:divBdr>
        </w:div>
        <w:div w:id="1739673834">
          <w:marLeft w:val="480"/>
          <w:marRight w:val="0"/>
          <w:marTop w:val="0"/>
          <w:marBottom w:val="0"/>
          <w:divBdr>
            <w:top w:val="none" w:sz="0" w:space="0" w:color="auto"/>
            <w:left w:val="none" w:sz="0" w:space="0" w:color="auto"/>
            <w:bottom w:val="none" w:sz="0" w:space="0" w:color="auto"/>
            <w:right w:val="none" w:sz="0" w:space="0" w:color="auto"/>
          </w:divBdr>
        </w:div>
        <w:div w:id="2054496189">
          <w:marLeft w:val="480"/>
          <w:marRight w:val="0"/>
          <w:marTop w:val="0"/>
          <w:marBottom w:val="0"/>
          <w:divBdr>
            <w:top w:val="none" w:sz="0" w:space="0" w:color="auto"/>
            <w:left w:val="none" w:sz="0" w:space="0" w:color="auto"/>
            <w:bottom w:val="none" w:sz="0" w:space="0" w:color="auto"/>
            <w:right w:val="none" w:sz="0" w:space="0" w:color="auto"/>
          </w:divBdr>
        </w:div>
      </w:divsChild>
    </w:div>
    <w:div w:id="1048142712">
      <w:bodyDiv w:val="1"/>
      <w:marLeft w:val="0"/>
      <w:marRight w:val="0"/>
      <w:marTop w:val="0"/>
      <w:marBottom w:val="0"/>
      <w:divBdr>
        <w:top w:val="none" w:sz="0" w:space="0" w:color="auto"/>
        <w:left w:val="none" w:sz="0" w:space="0" w:color="auto"/>
        <w:bottom w:val="none" w:sz="0" w:space="0" w:color="auto"/>
        <w:right w:val="none" w:sz="0" w:space="0" w:color="auto"/>
      </w:divBdr>
    </w:div>
    <w:div w:id="1049375474">
      <w:bodyDiv w:val="1"/>
      <w:marLeft w:val="0"/>
      <w:marRight w:val="0"/>
      <w:marTop w:val="0"/>
      <w:marBottom w:val="0"/>
      <w:divBdr>
        <w:top w:val="none" w:sz="0" w:space="0" w:color="auto"/>
        <w:left w:val="none" w:sz="0" w:space="0" w:color="auto"/>
        <w:bottom w:val="none" w:sz="0" w:space="0" w:color="auto"/>
        <w:right w:val="none" w:sz="0" w:space="0" w:color="auto"/>
      </w:divBdr>
    </w:div>
    <w:div w:id="1052732735">
      <w:bodyDiv w:val="1"/>
      <w:marLeft w:val="0"/>
      <w:marRight w:val="0"/>
      <w:marTop w:val="0"/>
      <w:marBottom w:val="0"/>
      <w:divBdr>
        <w:top w:val="none" w:sz="0" w:space="0" w:color="auto"/>
        <w:left w:val="none" w:sz="0" w:space="0" w:color="auto"/>
        <w:bottom w:val="none" w:sz="0" w:space="0" w:color="auto"/>
        <w:right w:val="none" w:sz="0" w:space="0" w:color="auto"/>
      </w:divBdr>
    </w:div>
    <w:div w:id="1058868354">
      <w:bodyDiv w:val="1"/>
      <w:marLeft w:val="0"/>
      <w:marRight w:val="0"/>
      <w:marTop w:val="0"/>
      <w:marBottom w:val="0"/>
      <w:divBdr>
        <w:top w:val="none" w:sz="0" w:space="0" w:color="auto"/>
        <w:left w:val="none" w:sz="0" w:space="0" w:color="auto"/>
        <w:bottom w:val="none" w:sz="0" w:space="0" w:color="auto"/>
        <w:right w:val="none" w:sz="0" w:space="0" w:color="auto"/>
      </w:divBdr>
    </w:div>
    <w:div w:id="1079212448">
      <w:bodyDiv w:val="1"/>
      <w:marLeft w:val="0"/>
      <w:marRight w:val="0"/>
      <w:marTop w:val="0"/>
      <w:marBottom w:val="0"/>
      <w:divBdr>
        <w:top w:val="none" w:sz="0" w:space="0" w:color="auto"/>
        <w:left w:val="none" w:sz="0" w:space="0" w:color="auto"/>
        <w:bottom w:val="none" w:sz="0" w:space="0" w:color="auto"/>
        <w:right w:val="none" w:sz="0" w:space="0" w:color="auto"/>
      </w:divBdr>
    </w:div>
    <w:div w:id="1082069885">
      <w:bodyDiv w:val="1"/>
      <w:marLeft w:val="0"/>
      <w:marRight w:val="0"/>
      <w:marTop w:val="0"/>
      <w:marBottom w:val="0"/>
      <w:divBdr>
        <w:top w:val="none" w:sz="0" w:space="0" w:color="auto"/>
        <w:left w:val="none" w:sz="0" w:space="0" w:color="auto"/>
        <w:bottom w:val="none" w:sz="0" w:space="0" w:color="auto"/>
        <w:right w:val="none" w:sz="0" w:space="0" w:color="auto"/>
      </w:divBdr>
      <w:divsChild>
        <w:div w:id="576480364">
          <w:marLeft w:val="480"/>
          <w:marRight w:val="0"/>
          <w:marTop w:val="0"/>
          <w:marBottom w:val="0"/>
          <w:divBdr>
            <w:top w:val="none" w:sz="0" w:space="0" w:color="auto"/>
            <w:left w:val="none" w:sz="0" w:space="0" w:color="auto"/>
            <w:bottom w:val="none" w:sz="0" w:space="0" w:color="auto"/>
            <w:right w:val="none" w:sz="0" w:space="0" w:color="auto"/>
          </w:divBdr>
        </w:div>
        <w:div w:id="577329047">
          <w:marLeft w:val="480"/>
          <w:marRight w:val="0"/>
          <w:marTop w:val="0"/>
          <w:marBottom w:val="0"/>
          <w:divBdr>
            <w:top w:val="none" w:sz="0" w:space="0" w:color="auto"/>
            <w:left w:val="none" w:sz="0" w:space="0" w:color="auto"/>
            <w:bottom w:val="none" w:sz="0" w:space="0" w:color="auto"/>
            <w:right w:val="none" w:sz="0" w:space="0" w:color="auto"/>
          </w:divBdr>
        </w:div>
        <w:div w:id="587351296">
          <w:marLeft w:val="480"/>
          <w:marRight w:val="0"/>
          <w:marTop w:val="0"/>
          <w:marBottom w:val="0"/>
          <w:divBdr>
            <w:top w:val="none" w:sz="0" w:space="0" w:color="auto"/>
            <w:left w:val="none" w:sz="0" w:space="0" w:color="auto"/>
            <w:bottom w:val="none" w:sz="0" w:space="0" w:color="auto"/>
            <w:right w:val="none" w:sz="0" w:space="0" w:color="auto"/>
          </w:divBdr>
        </w:div>
        <w:div w:id="772549513">
          <w:marLeft w:val="480"/>
          <w:marRight w:val="0"/>
          <w:marTop w:val="0"/>
          <w:marBottom w:val="0"/>
          <w:divBdr>
            <w:top w:val="none" w:sz="0" w:space="0" w:color="auto"/>
            <w:left w:val="none" w:sz="0" w:space="0" w:color="auto"/>
            <w:bottom w:val="none" w:sz="0" w:space="0" w:color="auto"/>
            <w:right w:val="none" w:sz="0" w:space="0" w:color="auto"/>
          </w:divBdr>
        </w:div>
        <w:div w:id="821582502">
          <w:marLeft w:val="480"/>
          <w:marRight w:val="0"/>
          <w:marTop w:val="0"/>
          <w:marBottom w:val="0"/>
          <w:divBdr>
            <w:top w:val="none" w:sz="0" w:space="0" w:color="auto"/>
            <w:left w:val="none" w:sz="0" w:space="0" w:color="auto"/>
            <w:bottom w:val="none" w:sz="0" w:space="0" w:color="auto"/>
            <w:right w:val="none" w:sz="0" w:space="0" w:color="auto"/>
          </w:divBdr>
        </w:div>
        <w:div w:id="911695040">
          <w:marLeft w:val="480"/>
          <w:marRight w:val="0"/>
          <w:marTop w:val="0"/>
          <w:marBottom w:val="0"/>
          <w:divBdr>
            <w:top w:val="none" w:sz="0" w:space="0" w:color="auto"/>
            <w:left w:val="none" w:sz="0" w:space="0" w:color="auto"/>
            <w:bottom w:val="none" w:sz="0" w:space="0" w:color="auto"/>
            <w:right w:val="none" w:sz="0" w:space="0" w:color="auto"/>
          </w:divBdr>
        </w:div>
        <w:div w:id="929699033">
          <w:marLeft w:val="480"/>
          <w:marRight w:val="0"/>
          <w:marTop w:val="0"/>
          <w:marBottom w:val="0"/>
          <w:divBdr>
            <w:top w:val="none" w:sz="0" w:space="0" w:color="auto"/>
            <w:left w:val="none" w:sz="0" w:space="0" w:color="auto"/>
            <w:bottom w:val="none" w:sz="0" w:space="0" w:color="auto"/>
            <w:right w:val="none" w:sz="0" w:space="0" w:color="auto"/>
          </w:divBdr>
        </w:div>
        <w:div w:id="995762606">
          <w:marLeft w:val="480"/>
          <w:marRight w:val="0"/>
          <w:marTop w:val="0"/>
          <w:marBottom w:val="0"/>
          <w:divBdr>
            <w:top w:val="none" w:sz="0" w:space="0" w:color="auto"/>
            <w:left w:val="none" w:sz="0" w:space="0" w:color="auto"/>
            <w:bottom w:val="none" w:sz="0" w:space="0" w:color="auto"/>
            <w:right w:val="none" w:sz="0" w:space="0" w:color="auto"/>
          </w:divBdr>
        </w:div>
        <w:div w:id="1102843817">
          <w:marLeft w:val="480"/>
          <w:marRight w:val="0"/>
          <w:marTop w:val="0"/>
          <w:marBottom w:val="0"/>
          <w:divBdr>
            <w:top w:val="none" w:sz="0" w:space="0" w:color="auto"/>
            <w:left w:val="none" w:sz="0" w:space="0" w:color="auto"/>
            <w:bottom w:val="none" w:sz="0" w:space="0" w:color="auto"/>
            <w:right w:val="none" w:sz="0" w:space="0" w:color="auto"/>
          </w:divBdr>
        </w:div>
        <w:div w:id="1382749163">
          <w:marLeft w:val="480"/>
          <w:marRight w:val="0"/>
          <w:marTop w:val="0"/>
          <w:marBottom w:val="0"/>
          <w:divBdr>
            <w:top w:val="none" w:sz="0" w:space="0" w:color="auto"/>
            <w:left w:val="none" w:sz="0" w:space="0" w:color="auto"/>
            <w:bottom w:val="none" w:sz="0" w:space="0" w:color="auto"/>
            <w:right w:val="none" w:sz="0" w:space="0" w:color="auto"/>
          </w:divBdr>
        </w:div>
        <w:div w:id="1619296127">
          <w:marLeft w:val="480"/>
          <w:marRight w:val="0"/>
          <w:marTop w:val="0"/>
          <w:marBottom w:val="0"/>
          <w:divBdr>
            <w:top w:val="none" w:sz="0" w:space="0" w:color="auto"/>
            <w:left w:val="none" w:sz="0" w:space="0" w:color="auto"/>
            <w:bottom w:val="none" w:sz="0" w:space="0" w:color="auto"/>
            <w:right w:val="none" w:sz="0" w:space="0" w:color="auto"/>
          </w:divBdr>
        </w:div>
        <w:div w:id="1768191619">
          <w:marLeft w:val="480"/>
          <w:marRight w:val="0"/>
          <w:marTop w:val="0"/>
          <w:marBottom w:val="0"/>
          <w:divBdr>
            <w:top w:val="none" w:sz="0" w:space="0" w:color="auto"/>
            <w:left w:val="none" w:sz="0" w:space="0" w:color="auto"/>
            <w:bottom w:val="none" w:sz="0" w:space="0" w:color="auto"/>
            <w:right w:val="none" w:sz="0" w:space="0" w:color="auto"/>
          </w:divBdr>
        </w:div>
        <w:div w:id="1783841818">
          <w:marLeft w:val="480"/>
          <w:marRight w:val="0"/>
          <w:marTop w:val="0"/>
          <w:marBottom w:val="0"/>
          <w:divBdr>
            <w:top w:val="none" w:sz="0" w:space="0" w:color="auto"/>
            <w:left w:val="none" w:sz="0" w:space="0" w:color="auto"/>
            <w:bottom w:val="none" w:sz="0" w:space="0" w:color="auto"/>
            <w:right w:val="none" w:sz="0" w:space="0" w:color="auto"/>
          </w:divBdr>
        </w:div>
      </w:divsChild>
    </w:div>
    <w:div w:id="1083452547">
      <w:bodyDiv w:val="1"/>
      <w:marLeft w:val="0"/>
      <w:marRight w:val="0"/>
      <w:marTop w:val="0"/>
      <w:marBottom w:val="0"/>
      <w:divBdr>
        <w:top w:val="none" w:sz="0" w:space="0" w:color="auto"/>
        <w:left w:val="none" w:sz="0" w:space="0" w:color="auto"/>
        <w:bottom w:val="none" w:sz="0" w:space="0" w:color="auto"/>
        <w:right w:val="none" w:sz="0" w:space="0" w:color="auto"/>
      </w:divBdr>
    </w:div>
    <w:div w:id="1085957484">
      <w:bodyDiv w:val="1"/>
      <w:marLeft w:val="0"/>
      <w:marRight w:val="0"/>
      <w:marTop w:val="0"/>
      <w:marBottom w:val="0"/>
      <w:divBdr>
        <w:top w:val="none" w:sz="0" w:space="0" w:color="auto"/>
        <w:left w:val="none" w:sz="0" w:space="0" w:color="auto"/>
        <w:bottom w:val="none" w:sz="0" w:space="0" w:color="auto"/>
        <w:right w:val="none" w:sz="0" w:space="0" w:color="auto"/>
      </w:divBdr>
    </w:div>
    <w:div w:id="1089890173">
      <w:bodyDiv w:val="1"/>
      <w:marLeft w:val="0"/>
      <w:marRight w:val="0"/>
      <w:marTop w:val="0"/>
      <w:marBottom w:val="0"/>
      <w:divBdr>
        <w:top w:val="none" w:sz="0" w:space="0" w:color="auto"/>
        <w:left w:val="none" w:sz="0" w:space="0" w:color="auto"/>
        <w:bottom w:val="none" w:sz="0" w:space="0" w:color="auto"/>
        <w:right w:val="none" w:sz="0" w:space="0" w:color="auto"/>
      </w:divBdr>
      <w:divsChild>
        <w:div w:id="123930392">
          <w:marLeft w:val="480"/>
          <w:marRight w:val="0"/>
          <w:marTop w:val="0"/>
          <w:marBottom w:val="0"/>
          <w:divBdr>
            <w:top w:val="none" w:sz="0" w:space="0" w:color="auto"/>
            <w:left w:val="none" w:sz="0" w:space="0" w:color="auto"/>
            <w:bottom w:val="none" w:sz="0" w:space="0" w:color="auto"/>
            <w:right w:val="none" w:sz="0" w:space="0" w:color="auto"/>
          </w:divBdr>
        </w:div>
        <w:div w:id="367725116">
          <w:marLeft w:val="480"/>
          <w:marRight w:val="0"/>
          <w:marTop w:val="0"/>
          <w:marBottom w:val="0"/>
          <w:divBdr>
            <w:top w:val="none" w:sz="0" w:space="0" w:color="auto"/>
            <w:left w:val="none" w:sz="0" w:space="0" w:color="auto"/>
            <w:bottom w:val="none" w:sz="0" w:space="0" w:color="auto"/>
            <w:right w:val="none" w:sz="0" w:space="0" w:color="auto"/>
          </w:divBdr>
        </w:div>
        <w:div w:id="373428435">
          <w:marLeft w:val="480"/>
          <w:marRight w:val="0"/>
          <w:marTop w:val="0"/>
          <w:marBottom w:val="0"/>
          <w:divBdr>
            <w:top w:val="none" w:sz="0" w:space="0" w:color="auto"/>
            <w:left w:val="none" w:sz="0" w:space="0" w:color="auto"/>
            <w:bottom w:val="none" w:sz="0" w:space="0" w:color="auto"/>
            <w:right w:val="none" w:sz="0" w:space="0" w:color="auto"/>
          </w:divBdr>
        </w:div>
        <w:div w:id="441851024">
          <w:marLeft w:val="480"/>
          <w:marRight w:val="0"/>
          <w:marTop w:val="0"/>
          <w:marBottom w:val="0"/>
          <w:divBdr>
            <w:top w:val="none" w:sz="0" w:space="0" w:color="auto"/>
            <w:left w:val="none" w:sz="0" w:space="0" w:color="auto"/>
            <w:bottom w:val="none" w:sz="0" w:space="0" w:color="auto"/>
            <w:right w:val="none" w:sz="0" w:space="0" w:color="auto"/>
          </w:divBdr>
        </w:div>
        <w:div w:id="711611457">
          <w:marLeft w:val="480"/>
          <w:marRight w:val="0"/>
          <w:marTop w:val="0"/>
          <w:marBottom w:val="0"/>
          <w:divBdr>
            <w:top w:val="none" w:sz="0" w:space="0" w:color="auto"/>
            <w:left w:val="none" w:sz="0" w:space="0" w:color="auto"/>
            <w:bottom w:val="none" w:sz="0" w:space="0" w:color="auto"/>
            <w:right w:val="none" w:sz="0" w:space="0" w:color="auto"/>
          </w:divBdr>
        </w:div>
        <w:div w:id="784811580">
          <w:marLeft w:val="480"/>
          <w:marRight w:val="0"/>
          <w:marTop w:val="0"/>
          <w:marBottom w:val="0"/>
          <w:divBdr>
            <w:top w:val="none" w:sz="0" w:space="0" w:color="auto"/>
            <w:left w:val="none" w:sz="0" w:space="0" w:color="auto"/>
            <w:bottom w:val="none" w:sz="0" w:space="0" w:color="auto"/>
            <w:right w:val="none" w:sz="0" w:space="0" w:color="auto"/>
          </w:divBdr>
        </w:div>
        <w:div w:id="805312901">
          <w:marLeft w:val="480"/>
          <w:marRight w:val="0"/>
          <w:marTop w:val="0"/>
          <w:marBottom w:val="0"/>
          <w:divBdr>
            <w:top w:val="none" w:sz="0" w:space="0" w:color="auto"/>
            <w:left w:val="none" w:sz="0" w:space="0" w:color="auto"/>
            <w:bottom w:val="none" w:sz="0" w:space="0" w:color="auto"/>
            <w:right w:val="none" w:sz="0" w:space="0" w:color="auto"/>
          </w:divBdr>
        </w:div>
        <w:div w:id="1067454864">
          <w:marLeft w:val="480"/>
          <w:marRight w:val="0"/>
          <w:marTop w:val="0"/>
          <w:marBottom w:val="0"/>
          <w:divBdr>
            <w:top w:val="none" w:sz="0" w:space="0" w:color="auto"/>
            <w:left w:val="none" w:sz="0" w:space="0" w:color="auto"/>
            <w:bottom w:val="none" w:sz="0" w:space="0" w:color="auto"/>
            <w:right w:val="none" w:sz="0" w:space="0" w:color="auto"/>
          </w:divBdr>
        </w:div>
        <w:div w:id="1242790600">
          <w:marLeft w:val="480"/>
          <w:marRight w:val="0"/>
          <w:marTop w:val="0"/>
          <w:marBottom w:val="0"/>
          <w:divBdr>
            <w:top w:val="none" w:sz="0" w:space="0" w:color="auto"/>
            <w:left w:val="none" w:sz="0" w:space="0" w:color="auto"/>
            <w:bottom w:val="none" w:sz="0" w:space="0" w:color="auto"/>
            <w:right w:val="none" w:sz="0" w:space="0" w:color="auto"/>
          </w:divBdr>
        </w:div>
        <w:div w:id="1444224061">
          <w:marLeft w:val="480"/>
          <w:marRight w:val="0"/>
          <w:marTop w:val="0"/>
          <w:marBottom w:val="0"/>
          <w:divBdr>
            <w:top w:val="none" w:sz="0" w:space="0" w:color="auto"/>
            <w:left w:val="none" w:sz="0" w:space="0" w:color="auto"/>
            <w:bottom w:val="none" w:sz="0" w:space="0" w:color="auto"/>
            <w:right w:val="none" w:sz="0" w:space="0" w:color="auto"/>
          </w:divBdr>
        </w:div>
        <w:div w:id="1527521519">
          <w:marLeft w:val="480"/>
          <w:marRight w:val="0"/>
          <w:marTop w:val="0"/>
          <w:marBottom w:val="0"/>
          <w:divBdr>
            <w:top w:val="none" w:sz="0" w:space="0" w:color="auto"/>
            <w:left w:val="none" w:sz="0" w:space="0" w:color="auto"/>
            <w:bottom w:val="none" w:sz="0" w:space="0" w:color="auto"/>
            <w:right w:val="none" w:sz="0" w:space="0" w:color="auto"/>
          </w:divBdr>
        </w:div>
        <w:div w:id="1920821513">
          <w:marLeft w:val="480"/>
          <w:marRight w:val="0"/>
          <w:marTop w:val="0"/>
          <w:marBottom w:val="0"/>
          <w:divBdr>
            <w:top w:val="none" w:sz="0" w:space="0" w:color="auto"/>
            <w:left w:val="none" w:sz="0" w:space="0" w:color="auto"/>
            <w:bottom w:val="none" w:sz="0" w:space="0" w:color="auto"/>
            <w:right w:val="none" w:sz="0" w:space="0" w:color="auto"/>
          </w:divBdr>
        </w:div>
        <w:div w:id="1940141224">
          <w:marLeft w:val="480"/>
          <w:marRight w:val="0"/>
          <w:marTop w:val="0"/>
          <w:marBottom w:val="0"/>
          <w:divBdr>
            <w:top w:val="none" w:sz="0" w:space="0" w:color="auto"/>
            <w:left w:val="none" w:sz="0" w:space="0" w:color="auto"/>
            <w:bottom w:val="none" w:sz="0" w:space="0" w:color="auto"/>
            <w:right w:val="none" w:sz="0" w:space="0" w:color="auto"/>
          </w:divBdr>
        </w:div>
        <w:div w:id="2077582862">
          <w:marLeft w:val="480"/>
          <w:marRight w:val="0"/>
          <w:marTop w:val="0"/>
          <w:marBottom w:val="0"/>
          <w:divBdr>
            <w:top w:val="none" w:sz="0" w:space="0" w:color="auto"/>
            <w:left w:val="none" w:sz="0" w:space="0" w:color="auto"/>
            <w:bottom w:val="none" w:sz="0" w:space="0" w:color="auto"/>
            <w:right w:val="none" w:sz="0" w:space="0" w:color="auto"/>
          </w:divBdr>
        </w:div>
      </w:divsChild>
    </w:div>
    <w:div w:id="1101144666">
      <w:bodyDiv w:val="1"/>
      <w:marLeft w:val="0"/>
      <w:marRight w:val="0"/>
      <w:marTop w:val="0"/>
      <w:marBottom w:val="0"/>
      <w:divBdr>
        <w:top w:val="none" w:sz="0" w:space="0" w:color="auto"/>
        <w:left w:val="none" w:sz="0" w:space="0" w:color="auto"/>
        <w:bottom w:val="none" w:sz="0" w:space="0" w:color="auto"/>
        <w:right w:val="none" w:sz="0" w:space="0" w:color="auto"/>
      </w:divBdr>
    </w:div>
    <w:div w:id="1104572647">
      <w:bodyDiv w:val="1"/>
      <w:marLeft w:val="0"/>
      <w:marRight w:val="0"/>
      <w:marTop w:val="0"/>
      <w:marBottom w:val="0"/>
      <w:divBdr>
        <w:top w:val="none" w:sz="0" w:space="0" w:color="auto"/>
        <w:left w:val="none" w:sz="0" w:space="0" w:color="auto"/>
        <w:bottom w:val="none" w:sz="0" w:space="0" w:color="auto"/>
        <w:right w:val="none" w:sz="0" w:space="0" w:color="auto"/>
      </w:divBdr>
    </w:div>
    <w:div w:id="1110588044">
      <w:bodyDiv w:val="1"/>
      <w:marLeft w:val="0"/>
      <w:marRight w:val="0"/>
      <w:marTop w:val="0"/>
      <w:marBottom w:val="0"/>
      <w:divBdr>
        <w:top w:val="none" w:sz="0" w:space="0" w:color="auto"/>
        <w:left w:val="none" w:sz="0" w:space="0" w:color="auto"/>
        <w:bottom w:val="none" w:sz="0" w:space="0" w:color="auto"/>
        <w:right w:val="none" w:sz="0" w:space="0" w:color="auto"/>
      </w:divBdr>
    </w:div>
    <w:div w:id="1124998996">
      <w:bodyDiv w:val="1"/>
      <w:marLeft w:val="0"/>
      <w:marRight w:val="0"/>
      <w:marTop w:val="0"/>
      <w:marBottom w:val="0"/>
      <w:divBdr>
        <w:top w:val="none" w:sz="0" w:space="0" w:color="auto"/>
        <w:left w:val="none" w:sz="0" w:space="0" w:color="auto"/>
        <w:bottom w:val="none" w:sz="0" w:space="0" w:color="auto"/>
        <w:right w:val="none" w:sz="0" w:space="0" w:color="auto"/>
      </w:divBdr>
      <w:divsChild>
        <w:div w:id="48655326">
          <w:marLeft w:val="480"/>
          <w:marRight w:val="0"/>
          <w:marTop w:val="0"/>
          <w:marBottom w:val="0"/>
          <w:divBdr>
            <w:top w:val="none" w:sz="0" w:space="0" w:color="auto"/>
            <w:left w:val="none" w:sz="0" w:space="0" w:color="auto"/>
            <w:bottom w:val="none" w:sz="0" w:space="0" w:color="auto"/>
            <w:right w:val="none" w:sz="0" w:space="0" w:color="auto"/>
          </w:divBdr>
        </w:div>
        <w:div w:id="240599493">
          <w:marLeft w:val="480"/>
          <w:marRight w:val="0"/>
          <w:marTop w:val="0"/>
          <w:marBottom w:val="0"/>
          <w:divBdr>
            <w:top w:val="none" w:sz="0" w:space="0" w:color="auto"/>
            <w:left w:val="none" w:sz="0" w:space="0" w:color="auto"/>
            <w:bottom w:val="none" w:sz="0" w:space="0" w:color="auto"/>
            <w:right w:val="none" w:sz="0" w:space="0" w:color="auto"/>
          </w:divBdr>
        </w:div>
        <w:div w:id="474222997">
          <w:marLeft w:val="480"/>
          <w:marRight w:val="0"/>
          <w:marTop w:val="0"/>
          <w:marBottom w:val="0"/>
          <w:divBdr>
            <w:top w:val="none" w:sz="0" w:space="0" w:color="auto"/>
            <w:left w:val="none" w:sz="0" w:space="0" w:color="auto"/>
            <w:bottom w:val="none" w:sz="0" w:space="0" w:color="auto"/>
            <w:right w:val="none" w:sz="0" w:space="0" w:color="auto"/>
          </w:divBdr>
        </w:div>
        <w:div w:id="510068671">
          <w:marLeft w:val="480"/>
          <w:marRight w:val="0"/>
          <w:marTop w:val="0"/>
          <w:marBottom w:val="0"/>
          <w:divBdr>
            <w:top w:val="none" w:sz="0" w:space="0" w:color="auto"/>
            <w:left w:val="none" w:sz="0" w:space="0" w:color="auto"/>
            <w:bottom w:val="none" w:sz="0" w:space="0" w:color="auto"/>
            <w:right w:val="none" w:sz="0" w:space="0" w:color="auto"/>
          </w:divBdr>
        </w:div>
        <w:div w:id="533691872">
          <w:marLeft w:val="480"/>
          <w:marRight w:val="0"/>
          <w:marTop w:val="0"/>
          <w:marBottom w:val="0"/>
          <w:divBdr>
            <w:top w:val="none" w:sz="0" w:space="0" w:color="auto"/>
            <w:left w:val="none" w:sz="0" w:space="0" w:color="auto"/>
            <w:bottom w:val="none" w:sz="0" w:space="0" w:color="auto"/>
            <w:right w:val="none" w:sz="0" w:space="0" w:color="auto"/>
          </w:divBdr>
        </w:div>
        <w:div w:id="569116198">
          <w:marLeft w:val="480"/>
          <w:marRight w:val="0"/>
          <w:marTop w:val="0"/>
          <w:marBottom w:val="0"/>
          <w:divBdr>
            <w:top w:val="none" w:sz="0" w:space="0" w:color="auto"/>
            <w:left w:val="none" w:sz="0" w:space="0" w:color="auto"/>
            <w:bottom w:val="none" w:sz="0" w:space="0" w:color="auto"/>
            <w:right w:val="none" w:sz="0" w:space="0" w:color="auto"/>
          </w:divBdr>
        </w:div>
        <w:div w:id="589431571">
          <w:marLeft w:val="480"/>
          <w:marRight w:val="0"/>
          <w:marTop w:val="0"/>
          <w:marBottom w:val="0"/>
          <w:divBdr>
            <w:top w:val="none" w:sz="0" w:space="0" w:color="auto"/>
            <w:left w:val="none" w:sz="0" w:space="0" w:color="auto"/>
            <w:bottom w:val="none" w:sz="0" w:space="0" w:color="auto"/>
            <w:right w:val="none" w:sz="0" w:space="0" w:color="auto"/>
          </w:divBdr>
        </w:div>
        <w:div w:id="632907016">
          <w:marLeft w:val="480"/>
          <w:marRight w:val="0"/>
          <w:marTop w:val="0"/>
          <w:marBottom w:val="0"/>
          <w:divBdr>
            <w:top w:val="none" w:sz="0" w:space="0" w:color="auto"/>
            <w:left w:val="none" w:sz="0" w:space="0" w:color="auto"/>
            <w:bottom w:val="none" w:sz="0" w:space="0" w:color="auto"/>
            <w:right w:val="none" w:sz="0" w:space="0" w:color="auto"/>
          </w:divBdr>
        </w:div>
        <w:div w:id="723942383">
          <w:marLeft w:val="480"/>
          <w:marRight w:val="0"/>
          <w:marTop w:val="0"/>
          <w:marBottom w:val="0"/>
          <w:divBdr>
            <w:top w:val="none" w:sz="0" w:space="0" w:color="auto"/>
            <w:left w:val="none" w:sz="0" w:space="0" w:color="auto"/>
            <w:bottom w:val="none" w:sz="0" w:space="0" w:color="auto"/>
            <w:right w:val="none" w:sz="0" w:space="0" w:color="auto"/>
          </w:divBdr>
        </w:div>
        <w:div w:id="751009052">
          <w:marLeft w:val="480"/>
          <w:marRight w:val="0"/>
          <w:marTop w:val="0"/>
          <w:marBottom w:val="0"/>
          <w:divBdr>
            <w:top w:val="none" w:sz="0" w:space="0" w:color="auto"/>
            <w:left w:val="none" w:sz="0" w:space="0" w:color="auto"/>
            <w:bottom w:val="none" w:sz="0" w:space="0" w:color="auto"/>
            <w:right w:val="none" w:sz="0" w:space="0" w:color="auto"/>
          </w:divBdr>
        </w:div>
        <w:div w:id="809596585">
          <w:marLeft w:val="480"/>
          <w:marRight w:val="0"/>
          <w:marTop w:val="0"/>
          <w:marBottom w:val="0"/>
          <w:divBdr>
            <w:top w:val="none" w:sz="0" w:space="0" w:color="auto"/>
            <w:left w:val="none" w:sz="0" w:space="0" w:color="auto"/>
            <w:bottom w:val="none" w:sz="0" w:space="0" w:color="auto"/>
            <w:right w:val="none" w:sz="0" w:space="0" w:color="auto"/>
          </w:divBdr>
        </w:div>
        <w:div w:id="857936371">
          <w:marLeft w:val="480"/>
          <w:marRight w:val="0"/>
          <w:marTop w:val="0"/>
          <w:marBottom w:val="0"/>
          <w:divBdr>
            <w:top w:val="none" w:sz="0" w:space="0" w:color="auto"/>
            <w:left w:val="none" w:sz="0" w:space="0" w:color="auto"/>
            <w:bottom w:val="none" w:sz="0" w:space="0" w:color="auto"/>
            <w:right w:val="none" w:sz="0" w:space="0" w:color="auto"/>
          </w:divBdr>
        </w:div>
        <w:div w:id="951059647">
          <w:marLeft w:val="480"/>
          <w:marRight w:val="0"/>
          <w:marTop w:val="0"/>
          <w:marBottom w:val="0"/>
          <w:divBdr>
            <w:top w:val="none" w:sz="0" w:space="0" w:color="auto"/>
            <w:left w:val="none" w:sz="0" w:space="0" w:color="auto"/>
            <w:bottom w:val="none" w:sz="0" w:space="0" w:color="auto"/>
            <w:right w:val="none" w:sz="0" w:space="0" w:color="auto"/>
          </w:divBdr>
        </w:div>
        <w:div w:id="979188661">
          <w:marLeft w:val="480"/>
          <w:marRight w:val="0"/>
          <w:marTop w:val="0"/>
          <w:marBottom w:val="0"/>
          <w:divBdr>
            <w:top w:val="none" w:sz="0" w:space="0" w:color="auto"/>
            <w:left w:val="none" w:sz="0" w:space="0" w:color="auto"/>
            <w:bottom w:val="none" w:sz="0" w:space="0" w:color="auto"/>
            <w:right w:val="none" w:sz="0" w:space="0" w:color="auto"/>
          </w:divBdr>
        </w:div>
        <w:div w:id="1148395759">
          <w:marLeft w:val="480"/>
          <w:marRight w:val="0"/>
          <w:marTop w:val="0"/>
          <w:marBottom w:val="0"/>
          <w:divBdr>
            <w:top w:val="none" w:sz="0" w:space="0" w:color="auto"/>
            <w:left w:val="none" w:sz="0" w:space="0" w:color="auto"/>
            <w:bottom w:val="none" w:sz="0" w:space="0" w:color="auto"/>
            <w:right w:val="none" w:sz="0" w:space="0" w:color="auto"/>
          </w:divBdr>
        </w:div>
        <w:div w:id="1393190641">
          <w:marLeft w:val="480"/>
          <w:marRight w:val="0"/>
          <w:marTop w:val="0"/>
          <w:marBottom w:val="0"/>
          <w:divBdr>
            <w:top w:val="none" w:sz="0" w:space="0" w:color="auto"/>
            <w:left w:val="none" w:sz="0" w:space="0" w:color="auto"/>
            <w:bottom w:val="none" w:sz="0" w:space="0" w:color="auto"/>
            <w:right w:val="none" w:sz="0" w:space="0" w:color="auto"/>
          </w:divBdr>
        </w:div>
        <w:div w:id="1397782671">
          <w:marLeft w:val="480"/>
          <w:marRight w:val="0"/>
          <w:marTop w:val="0"/>
          <w:marBottom w:val="0"/>
          <w:divBdr>
            <w:top w:val="none" w:sz="0" w:space="0" w:color="auto"/>
            <w:left w:val="none" w:sz="0" w:space="0" w:color="auto"/>
            <w:bottom w:val="none" w:sz="0" w:space="0" w:color="auto"/>
            <w:right w:val="none" w:sz="0" w:space="0" w:color="auto"/>
          </w:divBdr>
        </w:div>
        <w:div w:id="1778132781">
          <w:marLeft w:val="480"/>
          <w:marRight w:val="0"/>
          <w:marTop w:val="0"/>
          <w:marBottom w:val="0"/>
          <w:divBdr>
            <w:top w:val="none" w:sz="0" w:space="0" w:color="auto"/>
            <w:left w:val="none" w:sz="0" w:space="0" w:color="auto"/>
            <w:bottom w:val="none" w:sz="0" w:space="0" w:color="auto"/>
            <w:right w:val="none" w:sz="0" w:space="0" w:color="auto"/>
          </w:divBdr>
        </w:div>
        <w:div w:id="1950428294">
          <w:marLeft w:val="480"/>
          <w:marRight w:val="0"/>
          <w:marTop w:val="0"/>
          <w:marBottom w:val="0"/>
          <w:divBdr>
            <w:top w:val="none" w:sz="0" w:space="0" w:color="auto"/>
            <w:left w:val="none" w:sz="0" w:space="0" w:color="auto"/>
            <w:bottom w:val="none" w:sz="0" w:space="0" w:color="auto"/>
            <w:right w:val="none" w:sz="0" w:space="0" w:color="auto"/>
          </w:divBdr>
        </w:div>
        <w:div w:id="1978102540">
          <w:marLeft w:val="480"/>
          <w:marRight w:val="0"/>
          <w:marTop w:val="0"/>
          <w:marBottom w:val="0"/>
          <w:divBdr>
            <w:top w:val="none" w:sz="0" w:space="0" w:color="auto"/>
            <w:left w:val="none" w:sz="0" w:space="0" w:color="auto"/>
            <w:bottom w:val="none" w:sz="0" w:space="0" w:color="auto"/>
            <w:right w:val="none" w:sz="0" w:space="0" w:color="auto"/>
          </w:divBdr>
        </w:div>
        <w:div w:id="2053923800">
          <w:marLeft w:val="480"/>
          <w:marRight w:val="0"/>
          <w:marTop w:val="0"/>
          <w:marBottom w:val="0"/>
          <w:divBdr>
            <w:top w:val="none" w:sz="0" w:space="0" w:color="auto"/>
            <w:left w:val="none" w:sz="0" w:space="0" w:color="auto"/>
            <w:bottom w:val="none" w:sz="0" w:space="0" w:color="auto"/>
            <w:right w:val="none" w:sz="0" w:space="0" w:color="auto"/>
          </w:divBdr>
        </w:div>
      </w:divsChild>
    </w:div>
    <w:div w:id="1126848870">
      <w:bodyDiv w:val="1"/>
      <w:marLeft w:val="0"/>
      <w:marRight w:val="0"/>
      <w:marTop w:val="0"/>
      <w:marBottom w:val="0"/>
      <w:divBdr>
        <w:top w:val="none" w:sz="0" w:space="0" w:color="auto"/>
        <w:left w:val="none" w:sz="0" w:space="0" w:color="auto"/>
        <w:bottom w:val="none" w:sz="0" w:space="0" w:color="auto"/>
        <w:right w:val="none" w:sz="0" w:space="0" w:color="auto"/>
      </w:divBdr>
    </w:div>
    <w:div w:id="1133136457">
      <w:bodyDiv w:val="1"/>
      <w:marLeft w:val="0"/>
      <w:marRight w:val="0"/>
      <w:marTop w:val="0"/>
      <w:marBottom w:val="0"/>
      <w:divBdr>
        <w:top w:val="none" w:sz="0" w:space="0" w:color="auto"/>
        <w:left w:val="none" w:sz="0" w:space="0" w:color="auto"/>
        <w:bottom w:val="none" w:sz="0" w:space="0" w:color="auto"/>
        <w:right w:val="none" w:sz="0" w:space="0" w:color="auto"/>
      </w:divBdr>
    </w:div>
    <w:div w:id="1148136280">
      <w:bodyDiv w:val="1"/>
      <w:marLeft w:val="0"/>
      <w:marRight w:val="0"/>
      <w:marTop w:val="0"/>
      <w:marBottom w:val="0"/>
      <w:divBdr>
        <w:top w:val="none" w:sz="0" w:space="0" w:color="auto"/>
        <w:left w:val="none" w:sz="0" w:space="0" w:color="auto"/>
        <w:bottom w:val="none" w:sz="0" w:space="0" w:color="auto"/>
        <w:right w:val="none" w:sz="0" w:space="0" w:color="auto"/>
      </w:divBdr>
      <w:divsChild>
        <w:div w:id="73091283">
          <w:marLeft w:val="480"/>
          <w:marRight w:val="0"/>
          <w:marTop w:val="0"/>
          <w:marBottom w:val="0"/>
          <w:divBdr>
            <w:top w:val="none" w:sz="0" w:space="0" w:color="auto"/>
            <w:left w:val="none" w:sz="0" w:space="0" w:color="auto"/>
            <w:bottom w:val="none" w:sz="0" w:space="0" w:color="auto"/>
            <w:right w:val="none" w:sz="0" w:space="0" w:color="auto"/>
          </w:divBdr>
        </w:div>
        <w:div w:id="358314010">
          <w:marLeft w:val="480"/>
          <w:marRight w:val="0"/>
          <w:marTop w:val="0"/>
          <w:marBottom w:val="0"/>
          <w:divBdr>
            <w:top w:val="none" w:sz="0" w:space="0" w:color="auto"/>
            <w:left w:val="none" w:sz="0" w:space="0" w:color="auto"/>
            <w:bottom w:val="none" w:sz="0" w:space="0" w:color="auto"/>
            <w:right w:val="none" w:sz="0" w:space="0" w:color="auto"/>
          </w:divBdr>
        </w:div>
        <w:div w:id="364643822">
          <w:marLeft w:val="480"/>
          <w:marRight w:val="0"/>
          <w:marTop w:val="0"/>
          <w:marBottom w:val="0"/>
          <w:divBdr>
            <w:top w:val="none" w:sz="0" w:space="0" w:color="auto"/>
            <w:left w:val="none" w:sz="0" w:space="0" w:color="auto"/>
            <w:bottom w:val="none" w:sz="0" w:space="0" w:color="auto"/>
            <w:right w:val="none" w:sz="0" w:space="0" w:color="auto"/>
          </w:divBdr>
        </w:div>
        <w:div w:id="480315217">
          <w:marLeft w:val="480"/>
          <w:marRight w:val="0"/>
          <w:marTop w:val="0"/>
          <w:marBottom w:val="0"/>
          <w:divBdr>
            <w:top w:val="none" w:sz="0" w:space="0" w:color="auto"/>
            <w:left w:val="none" w:sz="0" w:space="0" w:color="auto"/>
            <w:bottom w:val="none" w:sz="0" w:space="0" w:color="auto"/>
            <w:right w:val="none" w:sz="0" w:space="0" w:color="auto"/>
          </w:divBdr>
        </w:div>
        <w:div w:id="534194821">
          <w:marLeft w:val="480"/>
          <w:marRight w:val="0"/>
          <w:marTop w:val="0"/>
          <w:marBottom w:val="0"/>
          <w:divBdr>
            <w:top w:val="none" w:sz="0" w:space="0" w:color="auto"/>
            <w:left w:val="none" w:sz="0" w:space="0" w:color="auto"/>
            <w:bottom w:val="none" w:sz="0" w:space="0" w:color="auto"/>
            <w:right w:val="none" w:sz="0" w:space="0" w:color="auto"/>
          </w:divBdr>
        </w:div>
        <w:div w:id="689264411">
          <w:marLeft w:val="480"/>
          <w:marRight w:val="0"/>
          <w:marTop w:val="0"/>
          <w:marBottom w:val="0"/>
          <w:divBdr>
            <w:top w:val="none" w:sz="0" w:space="0" w:color="auto"/>
            <w:left w:val="none" w:sz="0" w:space="0" w:color="auto"/>
            <w:bottom w:val="none" w:sz="0" w:space="0" w:color="auto"/>
            <w:right w:val="none" w:sz="0" w:space="0" w:color="auto"/>
          </w:divBdr>
        </w:div>
        <w:div w:id="728848613">
          <w:marLeft w:val="480"/>
          <w:marRight w:val="0"/>
          <w:marTop w:val="0"/>
          <w:marBottom w:val="0"/>
          <w:divBdr>
            <w:top w:val="none" w:sz="0" w:space="0" w:color="auto"/>
            <w:left w:val="none" w:sz="0" w:space="0" w:color="auto"/>
            <w:bottom w:val="none" w:sz="0" w:space="0" w:color="auto"/>
            <w:right w:val="none" w:sz="0" w:space="0" w:color="auto"/>
          </w:divBdr>
        </w:div>
        <w:div w:id="834153371">
          <w:marLeft w:val="480"/>
          <w:marRight w:val="0"/>
          <w:marTop w:val="0"/>
          <w:marBottom w:val="0"/>
          <w:divBdr>
            <w:top w:val="none" w:sz="0" w:space="0" w:color="auto"/>
            <w:left w:val="none" w:sz="0" w:space="0" w:color="auto"/>
            <w:bottom w:val="none" w:sz="0" w:space="0" w:color="auto"/>
            <w:right w:val="none" w:sz="0" w:space="0" w:color="auto"/>
          </w:divBdr>
        </w:div>
        <w:div w:id="913130762">
          <w:marLeft w:val="480"/>
          <w:marRight w:val="0"/>
          <w:marTop w:val="0"/>
          <w:marBottom w:val="0"/>
          <w:divBdr>
            <w:top w:val="none" w:sz="0" w:space="0" w:color="auto"/>
            <w:left w:val="none" w:sz="0" w:space="0" w:color="auto"/>
            <w:bottom w:val="none" w:sz="0" w:space="0" w:color="auto"/>
            <w:right w:val="none" w:sz="0" w:space="0" w:color="auto"/>
          </w:divBdr>
        </w:div>
        <w:div w:id="944314279">
          <w:marLeft w:val="480"/>
          <w:marRight w:val="0"/>
          <w:marTop w:val="0"/>
          <w:marBottom w:val="0"/>
          <w:divBdr>
            <w:top w:val="none" w:sz="0" w:space="0" w:color="auto"/>
            <w:left w:val="none" w:sz="0" w:space="0" w:color="auto"/>
            <w:bottom w:val="none" w:sz="0" w:space="0" w:color="auto"/>
            <w:right w:val="none" w:sz="0" w:space="0" w:color="auto"/>
          </w:divBdr>
        </w:div>
        <w:div w:id="991985600">
          <w:marLeft w:val="480"/>
          <w:marRight w:val="0"/>
          <w:marTop w:val="0"/>
          <w:marBottom w:val="0"/>
          <w:divBdr>
            <w:top w:val="none" w:sz="0" w:space="0" w:color="auto"/>
            <w:left w:val="none" w:sz="0" w:space="0" w:color="auto"/>
            <w:bottom w:val="none" w:sz="0" w:space="0" w:color="auto"/>
            <w:right w:val="none" w:sz="0" w:space="0" w:color="auto"/>
          </w:divBdr>
        </w:div>
        <w:div w:id="1358315083">
          <w:marLeft w:val="480"/>
          <w:marRight w:val="0"/>
          <w:marTop w:val="0"/>
          <w:marBottom w:val="0"/>
          <w:divBdr>
            <w:top w:val="none" w:sz="0" w:space="0" w:color="auto"/>
            <w:left w:val="none" w:sz="0" w:space="0" w:color="auto"/>
            <w:bottom w:val="none" w:sz="0" w:space="0" w:color="auto"/>
            <w:right w:val="none" w:sz="0" w:space="0" w:color="auto"/>
          </w:divBdr>
        </w:div>
        <w:div w:id="1388841993">
          <w:marLeft w:val="480"/>
          <w:marRight w:val="0"/>
          <w:marTop w:val="0"/>
          <w:marBottom w:val="0"/>
          <w:divBdr>
            <w:top w:val="none" w:sz="0" w:space="0" w:color="auto"/>
            <w:left w:val="none" w:sz="0" w:space="0" w:color="auto"/>
            <w:bottom w:val="none" w:sz="0" w:space="0" w:color="auto"/>
            <w:right w:val="none" w:sz="0" w:space="0" w:color="auto"/>
          </w:divBdr>
        </w:div>
        <w:div w:id="1467358687">
          <w:marLeft w:val="480"/>
          <w:marRight w:val="0"/>
          <w:marTop w:val="0"/>
          <w:marBottom w:val="0"/>
          <w:divBdr>
            <w:top w:val="none" w:sz="0" w:space="0" w:color="auto"/>
            <w:left w:val="none" w:sz="0" w:space="0" w:color="auto"/>
            <w:bottom w:val="none" w:sz="0" w:space="0" w:color="auto"/>
            <w:right w:val="none" w:sz="0" w:space="0" w:color="auto"/>
          </w:divBdr>
        </w:div>
        <w:div w:id="1561944187">
          <w:marLeft w:val="480"/>
          <w:marRight w:val="0"/>
          <w:marTop w:val="0"/>
          <w:marBottom w:val="0"/>
          <w:divBdr>
            <w:top w:val="none" w:sz="0" w:space="0" w:color="auto"/>
            <w:left w:val="none" w:sz="0" w:space="0" w:color="auto"/>
            <w:bottom w:val="none" w:sz="0" w:space="0" w:color="auto"/>
            <w:right w:val="none" w:sz="0" w:space="0" w:color="auto"/>
          </w:divBdr>
        </w:div>
        <w:div w:id="1763377343">
          <w:marLeft w:val="480"/>
          <w:marRight w:val="0"/>
          <w:marTop w:val="0"/>
          <w:marBottom w:val="0"/>
          <w:divBdr>
            <w:top w:val="none" w:sz="0" w:space="0" w:color="auto"/>
            <w:left w:val="none" w:sz="0" w:space="0" w:color="auto"/>
            <w:bottom w:val="none" w:sz="0" w:space="0" w:color="auto"/>
            <w:right w:val="none" w:sz="0" w:space="0" w:color="auto"/>
          </w:divBdr>
        </w:div>
        <w:div w:id="1811051083">
          <w:marLeft w:val="480"/>
          <w:marRight w:val="0"/>
          <w:marTop w:val="0"/>
          <w:marBottom w:val="0"/>
          <w:divBdr>
            <w:top w:val="none" w:sz="0" w:space="0" w:color="auto"/>
            <w:left w:val="none" w:sz="0" w:space="0" w:color="auto"/>
            <w:bottom w:val="none" w:sz="0" w:space="0" w:color="auto"/>
            <w:right w:val="none" w:sz="0" w:space="0" w:color="auto"/>
          </w:divBdr>
        </w:div>
        <w:div w:id="1823807947">
          <w:marLeft w:val="480"/>
          <w:marRight w:val="0"/>
          <w:marTop w:val="0"/>
          <w:marBottom w:val="0"/>
          <w:divBdr>
            <w:top w:val="none" w:sz="0" w:space="0" w:color="auto"/>
            <w:left w:val="none" w:sz="0" w:space="0" w:color="auto"/>
            <w:bottom w:val="none" w:sz="0" w:space="0" w:color="auto"/>
            <w:right w:val="none" w:sz="0" w:space="0" w:color="auto"/>
          </w:divBdr>
        </w:div>
        <w:div w:id="1877228414">
          <w:marLeft w:val="480"/>
          <w:marRight w:val="0"/>
          <w:marTop w:val="0"/>
          <w:marBottom w:val="0"/>
          <w:divBdr>
            <w:top w:val="none" w:sz="0" w:space="0" w:color="auto"/>
            <w:left w:val="none" w:sz="0" w:space="0" w:color="auto"/>
            <w:bottom w:val="none" w:sz="0" w:space="0" w:color="auto"/>
            <w:right w:val="none" w:sz="0" w:space="0" w:color="auto"/>
          </w:divBdr>
        </w:div>
        <w:div w:id="1966424247">
          <w:marLeft w:val="480"/>
          <w:marRight w:val="0"/>
          <w:marTop w:val="0"/>
          <w:marBottom w:val="0"/>
          <w:divBdr>
            <w:top w:val="none" w:sz="0" w:space="0" w:color="auto"/>
            <w:left w:val="none" w:sz="0" w:space="0" w:color="auto"/>
            <w:bottom w:val="none" w:sz="0" w:space="0" w:color="auto"/>
            <w:right w:val="none" w:sz="0" w:space="0" w:color="auto"/>
          </w:divBdr>
        </w:div>
        <w:div w:id="2016300127">
          <w:marLeft w:val="480"/>
          <w:marRight w:val="0"/>
          <w:marTop w:val="0"/>
          <w:marBottom w:val="0"/>
          <w:divBdr>
            <w:top w:val="none" w:sz="0" w:space="0" w:color="auto"/>
            <w:left w:val="none" w:sz="0" w:space="0" w:color="auto"/>
            <w:bottom w:val="none" w:sz="0" w:space="0" w:color="auto"/>
            <w:right w:val="none" w:sz="0" w:space="0" w:color="auto"/>
          </w:divBdr>
        </w:div>
        <w:div w:id="2051955075">
          <w:marLeft w:val="480"/>
          <w:marRight w:val="0"/>
          <w:marTop w:val="0"/>
          <w:marBottom w:val="0"/>
          <w:divBdr>
            <w:top w:val="none" w:sz="0" w:space="0" w:color="auto"/>
            <w:left w:val="none" w:sz="0" w:space="0" w:color="auto"/>
            <w:bottom w:val="none" w:sz="0" w:space="0" w:color="auto"/>
            <w:right w:val="none" w:sz="0" w:space="0" w:color="auto"/>
          </w:divBdr>
        </w:div>
        <w:div w:id="2125493427">
          <w:marLeft w:val="480"/>
          <w:marRight w:val="0"/>
          <w:marTop w:val="0"/>
          <w:marBottom w:val="0"/>
          <w:divBdr>
            <w:top w:val="none" w:sz="0" w:space="0" w:color="auto"/>
            <w:left w:val="none" w:sz="0" w:space="0" w:color="auto"/>
            <w:bottom w:val="none" w:sz="0" w:space="0" w:color="auto"/>
            <w:right w:val="none" w:sz="0" w:space="0" w:color="auto"/>
          </w:divBdr>
        </w:div>
      </w:divsChild>
    </w:div>
    <w:div w:id="1154878606">
      <w:bodyDiv w:val="1"/>
      <w:marLeft w:val="0"/>
      <w:marRight w:val="0"/>
      <w:marTop w:val="0"/>
      <w:marBottom w:val="0"/>
      <w:divBdr>
        <w:top w:val="none" w:sz="0" w:space="0" w:color="auto"/>
        <w:left w:val="none" w:sz="0" w:space="0" w:color="auto"/>
        <w:bottom w:val="none" w:sz="0" w:space="0" w:color="auto"/>
        <w:right w:val="none" w:sz="0" w:space="0" w:color="auto"/>
      </w:divBdr>
    </w:div>
    <w:div w:id="1166288529">
      <w:bodyDiv w:val="1"/>
      <w:marLeft w:val="0"/>
      <w:marRight w:val="0"/>
      <w:marTop w:val="0"/>
      <w:marBottom w:val="0"/>
      <w:divBdr>
        <w:top w:val="none" w:sz="0" w:space="0" w:color="auto"/>
        <w:left w:val="none" w:sz="0" w:space="0" w:color="auto"/>
        <w:bottom w:val="none" w:sz="0" w:space="0" w:color="auto"/>
        <w:right w:val="none" w:sz="0" w:space="0" w:color="auto"/>
      </w:divBdr>
    </w:div>
    <w:div w:id="1175993011">
      <w:bodyDiv w:val="1"/>
      <w:marLeft w:val="0"/>
      <w:marRight w:val="0"/>
      <w:marTop w:val="0"/>
      <w:marBottom w:val="0"/>
      <w:divBdr>
        <w:top w:val="none" w:sz="0" w:space="0" w:color="auto"/>
        <w:left w:val="none" w:sz="0" w:space="0" w:color="auto"/>
        <w:bottom w:val="none" w:sz="0" w:space="0" w:color="auto"/>
        <w:right w:val="none" w:sz="0" w:space="0" w:color="auto"/>
      </w:divBdr>
    </w:div>
    <w:div w:id="1183740961">
      <w:bodyDiv w:val="1"/>
      <w:marLeft w:val="0"/>
      <w:marRight w:val="0"/>
      <w:marTop w:val="0"/>
      <w:marBottom w:val="0"/>
      <w:divBdr>
        <w:top w:val="none" w:sz="0" w:space="0" w:color="auto"/>
        <w:left w:val="none" w:sz="0" w:space="0" w:color="auto"/>
        <w:bottom w:val="none" w:sz="0" w:space="0" w:color="auto"/>
        <w:right w:val="none" w:sz="0" w:space="0" w:color="auto"/>
      </w:divBdr>
    </w:div>
    <w:div w:id="1189100142">
      <w:bodyDiv w:val="1"/>
      <w:marLeft w:val="0"/>
      <w:marRight w:val="0"/>
      <w:marTop w:val="0"/>
      <w:marBottom w:val="0"/>
      <w:divBdr>
        <w:top w:val="none" w:sz="0" w:space="0" w:color="auto"/>
        <w:left w:val="none" w:sz="0" w:space="0" w:color="auto"/>
        <w:bottom w:val="none" w:sz="0" w:space="0" w:color="auto"/>
        <w:right w:val="none" w:sz="0" w:space="0" w:color="auto"/>
      </w:divBdr>
    </w:div>
    <w:div w:id="1189418120">
      <w:bodyDiv w:val="1"/>
      <w:marLeft w:val="0"/>
      <w:marRight w:val="0"/>
      <w:marTop w:val="0"/>
      <w:marBottom w:val="0"/>
      <w:divBdr>
        <w:top w:val="none" w:sz="0" w:space="0" w:color="auto"/>
        <w:left w:val="none" w:sz="0" w:space="0" w:color="auto"/>
        <w:bottom w:val="none" w:sz="0" w:space="0" w:color="auto"/>
        <w:right w:val="none" w:sz="0" w:space="0" w:color="auto"/>
      </w:divBdr>
    </w:div>
    <w:div w:id="1195312262">
      <w:bodyDiv w:val="1"/>
      <w:marLeft w:val="0"/>
      <w:marRight w:val="0"/>
      <w:marTop w:val="0"/>
      <w:marBottom w:val="0"/>
      <w:divBdr>
        <w:top w:val="none" w:sz="0" w:space="0" w:color="auto"/>
        <w:left w:val="none" w:sz="0" w:space="0" w:color="auto"/>
        <w:bottom w:val="none" w:sz="0" w:space="0" w:color="auto"/>
        <w:right w:val="none" w:sz="0" w:space="0" w:color="auto"/>
      </w:divBdr>
    </w:div>
    <w:div w:id="1209729597">
      <w:bodyDiv w:val="1"/>
      <w:marLeft w:val="0"/>
      <w:marRight w:val="0"/>
      <w:marTop w:val="0"/>
      <w:marBottom w:val="0"/>
      <w:divBdr>
        <w:top w:val="none" w:sz="0" w:space="0" w:color="auto"/>
        <w:left w:val="none" w:sz="0" w:space="0" w:color="auto"/>
        <w:bottom w:val="none" w:sz="0" w:space="0" w:color="auto"/>
        <w:right w:val="none" w:sz="0" w:space="0" w:color="auto"/>
      </w:divBdr>
      <w:divsChild>
        <w:div w:id="12147654">
          <w:marLeft w:val="480"/>
          <w:marRight w:val="0"/>
          <w:marTop w:val="0"/>
          <w:marBottom w:val="0"/>
          <w:divBdr>
            <w:top w:val="none" w:sz="0" w:space="0" w:color="auto"/>
            <w:left w:val="none" w:sz="0" w:space="0" w:color="auto"/>
            <w:bottom w:val="none" w:sz="0" w:space="0" w:color="auto"/>
            <w:right w:val="none" w:sz="0" w:space="0" w:color="auto"/>
          </w:divBdr>
        </w:div>
        <w:div w:id="156962034">
          <w:marLeft w:val="480"/>
          <w:marRight w:val="0"/>
          <w:marTop w:val="0"/>
          <w:marBottom w:val="0"/>
          <w:divBdr>
            <w:top w:val="none" w:sz="0" w:space="0" w:color="auto"/>
            <w:left w:val="none" w:sz="0" w:space="0" w:color="auto"/>
            <w:bottom w:val="none" w:sz="0" w:space="0" w:color="auto"/>
            <w:right w:val="none" w:sz="0" w:space="0" w:color="auto"/>
          </w:divBdr>
        </w:div>
        <w:div w:id="194587800">
          <w:marLeft w:val="480"/>
          <w:marRight w:val="0"/>
          <w:marTop w:val="0"/>
          <w:marBottom w:val="0"/>
          <w:divBdr>
            <w:top w:val="none" w:sz="0" w:space="0" w:color="auto"/>
            <w:left w:val="none" w:sz="0" w:space="0" w:color="auto"/>
            <w:bottom w:val="none" w:sz="0" w:space="0" w:color="auto"/>
            <w:right w:val="none" w:sz="0" w:space="0" w:color="auto"/>
          </w:divBdr>
        </w:div>
        <w:div w:id="690450248">
          <w:marLeft w:val="480"/>
          <w:marRight w:val="0"/>
          <w:marTop w:val="0"/>
          <w:marBottom w:val="0"/>
          <w:divBdr>
            <w:top w:val="none" w:sz="0" w:space="0" w:color="auto"/>
            <w:left w:val="none" w:sz="0" w:space="0" w:color="auto"/>
            <w:bottom w:val="none" w:sz="0" w:space="0" w:color="auto"/>
            <w:right w:val="none" w:sz="0" w:space="0" w:color="auto"/>
          </w:divBdr>
        </w:div>
        <w:div w:id="797644911">
          <w:marLeft w:val="480"/>
          <w:marRight w:val="0"/>
          <w:marTop w:val="0"/>
          <w:marBottom w:val="0"/>
          <w:divBdr>
            <w:top w:val="none" w:sz="0" w:space="0" w:color="auto"/>
            <w:left w:val="none" w:sz="0" w:space="0" w:color="auto"/>
            <w:bottom w:val="none" w:sz="0" w:space="0" w:color="auto"/>
            <w:right w:val="none" w:sz="0" w:space="0" w:color="auto"/>
          </w:divBdr>
        </w:div>
        <w:div w:id="918054241">
          <w:marLeft w:val="480"/>
          <w:marRight w:val="0"/>
          <w:marTop w:val="0"/>
          <w:marBottom w:val="0"/>
          <w:divBdr>
            <w:top w:val="none" w:sz="0" w:space="0" w:color="auto"/>
            <w:left w:val="none" w:sz="0" w:space="0" w:color="auto"/>
            <w:bottom w:val="none" w:sz="0" w:space="0" w:color="auto"/>
            <w:right w:val="none" w:sz="0" w:space="0" w:color="auto"/>
          </w:divBdr>
        </w:div>
        <w:div w:id="1310131722">
          <w:marLeft w:val="480"/>
          <w:marRight w:val="0"/>
          <w:marTop w:val="0"/>
          <w:marBottom w:val="0"/>
          <w:divBdr>
            <w:top w:val="none" w:sz="0" w:space="0" w:color="auto"/>
            <w:left w:val="none" w:sz="0" w:space="0" w:color="auto"/>
            <w:bottom w:val="none" w:sz="0" w:space="0" w:color="auto"/>
            <w:right w:val="none" w:sz="0" w:space="0" w:color="auto"/>
          </w:divBdr>
        </w:div>
        <w:div w:id="1315796258">
          <w:marLeft w:val="480"/>
          <w:marRight w:val="0"/>
          <w:marTop w:val="0"/>
          <w:marBottom w:val="0"/>
          <w:divBdr>
            <w:top w:val="none" w:sz="0" w:space="0" w:color="auto"/>
            <w:left w:val="none" w:sz="0" w:space="0" w:color="auto"/>
            <w:bottom w:val="none" w:sz="0" w:space="0" w:color="auto"/>
            <w:right w:val="none" w:sz="0" w:space="0" w:color="auto"/>
          </w:divBdr>
        </w:div>
        <w:div w:id="1371146675">
          <w:marLeft w:val="480"/>
          <w:marRight w:val="0"/>
          <w:marTop w:val="0"/>
          <w:marBottom w:val="0"/>
          <w:divBdr>
            <w:top w:val="none" w:sz="0" w:space="0" w:color="auto"/>
            <w:left w:val="none" w:sz="0" w:space="0" w:color="auto"/>
            <w:bottom w:val="none" w:sz="0" w:space="0" w:color="auto"/>
            <w:right w:val="none" w:sz="0" w:space="0" w:color="auto"/>
          </w:divBdr>
        </w:div>
        <w:div w:id="1480224211">
          <w:marLeft w:val="480"/>
          <w:marRight w:val="0"/>
          <w:marTop w:val="0"/>
          <w:marBottom w:val="0"/>
          <w:divBdr>
            <w:top w:val="none" w:sz="0" w:space="0" w:color="auto"/>
            <w:left w:val="none" w:sz="0" w:space="0" w:color="auto"/>
            <w:bottom w:val="none" w:sz="0" w:space="0" w:color="auto"/>
            <w:right w:val="none" w:sz="0" w:space="0" w:color="auto"/>
          </w:divBdr>
        </w:div>
        <w:div w:id="1539389147">
          <w:marLeft w:val="480"/>
          <w:marRight w:val="0"/>
          <w:marTop w:val="0"/>
          <w:marBottom w:val="0"/>
          <w:divBdr>
            <w:top w:val="none" w:sz="0" w:space="0" w:color="auto"/>
            <w:left w:val="none" w:sz="0" w:space="0" w:color="auto"/>
            <w:bottom w:val="none" w:sz="0" w:space="0" w:color="auto"/>
            <w:right w:val="none" w:sz="0" w:space="0" w:color="auto"/>
          </w:divBdr>
        </w:div>
        <w:div w:id="1653363547">
          <w:marLeft w:val="480"/>
          <w:marRight w:val="0"/>
          <w:marTop w:val="0"/>
          <w:marBottom w:val="0"/>
          <w:divBdr>
            <w:top w:val="none" w:sz="0" w:space="0" w:color="auto"/>
            <w:left w:val="none" w:sz="0" w:space="0" w:color="auto"/>
            <w:bottom w:val="none" w:sz="0" w:space="0" w:color="auto"/>
            <w:right w:val="none" w:sz="0" w:space="0" w:color="auto"/>
          </w:divBdr>
        </w:div>
        <w:div w:id="1676878410">
          <w:marLeft w:val="480"/>
          <w:marRight w:val="0"/>
          <w:marTop w:val="0"/>
          <w:marBottom w:val="0"/>
          <w:divBdr>
            <w:top w:val="none" w:sz="0" w:space="0" w:color="auto"/>
            <w:left w:val="none" w:sz="0" w:space="0" w:color="auto"/>
            <w:bottom w:val="none" w:sz="0" w:space="0" w:color="auto"/>
            <w:right w:val="none" w:sz="0" w:space="0" w:color="auto"/>
          </w:divBdr>
        </w:div>
        <w:div w:id="1688285363">
          <w:marLeft w:val="480"/>
          <w:marRight w:val="0"/>
          <w:marTop w:val="0"/>
          <w:marBottom w:val="0"/>
          <w:divBdr>
            <w:top w:val="none" w:sz="0" w:space="0" w:color="auto"/>
            <w:left w:val="none" w:sz="0" w:space="0" w:color="auto"/>
            <w:bottom w:val="none" w:sz="0" w:space="0" w:color="auto"/>
            <w:right w:val="none" w:sz="0" w:space="0" w:color="auto"/>
          </w:divBdr>
        </w:div>
        <w:div w:id="1795783632">
          <w:marLeft w:val="480"/>
          <w:marRight w:val="0"/>
          <w:marTop w:val="0"/>
          <w:marBottom w:val="0"/>
          <w:divBdr>
            <w:top w:val="none" w:sz="0" w:space="0" w:color="auto"/>
            <w:left w:val="none" w:sz="0" w:space="0" w:color="auto"/>
            <w:bottom w:val="none" w:sz="0" w:space="0" w:color="auto"/>
            <w:right w:val="none" w:sz="0" w:space="0" w:color="auto"/>
          </w:divBdr>
        </w:div>
      </w:divsChild>
    </w:div>
    <w:div w:id="1220701760">
      <w:bodyDiv w:val="1"/>
      <w:marLeft w:val="0"/>
      <w:marRight w:val="0"/>
      <w:marTop w:val="0"/>
      <w:marBottom w:val="0"/>
      <w:divBdr>
        <w:top w:val="none" w:sz="0" w:space="0" w:color="auto"/>
        <w:left w:val="none" w:sz="0" w:space="0" w:color="auto"/>
        <w:bottom w:val="none" w:sz="0" w:space="0" w:color="auto"/>
        <w:right w:val="none" w:sz="0" w:space="0" w:color="auto"/>
      </w:divBdr>
      <w:divsChild>
        <w:div w:id="97873664">
          <w:marLeft w:val="480"/>
          <w:marRight w:val="0"/>
          <w:marTop w:val="0"/>
          <w:marBottom w:val="0"/>
          <w:divBdr>
            <w:top w:val="none" w:sz="0" w:space="0" w:color="auto"/>
            <w:left w:val="none" w:sz="0" w:space="0" w:color="auto"/>
            <w:bottom w:val="none" w:sz="0" w:space="0" w:color="auto"/>
            <w:right w:val="none" w:sz="0" w:space="0" w:color="auto"/>
          </w:divBdr>
        </w:div>
        <w:div w:id="327446003">
          <w:marLeft w:val="480"/>
          <w:marRight w:val="0"/>
          <w:marTop w:val="0"/>
          <w:marBottom w:val="0"/>
          <w:divBdr>
            <w:top w:val="none" w:sz="0" w:space="0" w:color="auto"/>
            <w:left w:val="none" w:sz="0" w:space="0" w:color="auto"/>
            <w:bottom w:val="none" w:sz="0" w:space="0" w:color="auto"/>
            <w:right w:val="none" w:sz="0" w:space="0" w:color="auto"/>
          </w:divBdr>
        </w:div>
        <w:div w:id="335813483">
          <w:marLeft w:val="480"/>
          <w:marRight w:val="0"/>
          <w:marTop w:val="0"/>
          <w:marBottom w:val="0"/>
          <w:divBdr>
            <w:top w:val="none" w:sz="0" w:space="0" w:color="auto"/>
            <w:left w:val="none" w:sz="0" w:space="0" w:color="auto"/>
            <w:bottom w:val="none" w:sz="0" w:space="0" w:color="auto"/>
            <w:right w:val="none" w:sz="0" w:space="0" w:color="auto"/>
          </w:divBdr>
        </w:div>
        <w:div w:id="497696166">
          <w:marLeft w:val="480"/>
          <w:marRight w:val="0"/>
          <w:marTop w:val="0"/>
          <w:marBottom w:val="0"/>
          <w:divBdr>
            <w:top w:val="none" w:sz="0" w:space="0" w:color="auto"/>
            <w:left w:val="none" w:sz="0" w:space="0" w:color="auto"/>
            <w:bottom w:val="none" w:sz="0" w:space="0" w:color="auto"/>
            <w:right w:val="none" w:sz="0" w:space="0" w:color="auto"/>
          </w:divBdr>
        </w:div>
        <w:div w:id="497766936">
          <w:marLeft w:val="480"/>
          <w:marRight w:val="0"/>
          <w:marTop w:val="0"/>
          <w:marBottom w:val="0"/>
          <w:divBdr>
            <w:top w:val="none" w:sz="0" w:space="0" w:color="auto"/>
            <w:left w:val="none" w:sz="0" w:space="0" w:color="auto"/>
            <w:bottom w:val="none" w:sz="0" w:space="0" w:color="auto"/>
            <w:right w:val="none" w:sz="0" w:space="0" w:color="auto"/>
          </w:divBdr>
        </w:div>
        <w:div w:id="710420737">
          <w:marLeft w:val="480"/>
          <w:marRight w:val="0"/>
          <w:marTop w:val="0"/>
          <w:marBottom w:val="0"/>
          <w:divBdr>
            <w:top w:val="none" w:sz="0" w:space="0" w:color="auto"/>
            <w:left w:val="none" w:sz="0" w:space="0" w:color="auto"/>
            <w:bottom w:val="none" w:sz="0" w:space="0" w:color="auto"/>
            <w:right w:val="none" w:sz="0" w:space="0" w:color="auto"/>
          </w:divBdr>
        </w:div>
        <w:div w:id="760031319">
          <w:marLeft w:val="480"/>
          <w:marRight w:val="0"/>
          <w:marTop w:val="0"/>
          <w:marBottom w:val="0"/>
          <w:divBdr>
            <w:top w:val="none" w:sz="0" w:space="0" w:color="auto"/>
            <w:left w:val="none" w:sz="0" w:space="0" w:color="auto"/>
            <w:bottom w:val="none" w:sz="0" w:space="0" w:color="auto"/>
            <w:right w:val="none" w:sz="0" w:space="0" w:color="auto"/>
          </w:divBdr>
        </w:div>
        <w:div w:id="883642546">
          <w:marLeft w:val="480"/>
          <w:marRight w:val="0"/>
          <w:marTop w:val="0"/>
          <w:marBottom w:val="0"/>
          <w:divBdr>
            <w:top w:val="none" w:sz="0" w:space="0" w:color="auto"/>
            <w:left w:val="none" w:sz="0" w:space="0" w:color="auto"/>
            <w:bottom w:val="none" w:sz="0" w:space="0" w:color="auto"/>
            <w:right w:val="none" w:sz="0" w:space="0" w:color="auto"/>
          </w:divBdr>
        </w:div>
        <w:div w:id="947927109">
          <w:marLeft w:val="480"/>
          <w:marRight w:val="0"/>
          <w:marTop w:val="0"/>
          <w:marBottom w:val="0"/>
          <w:divBdr>
            <w:top w:val="none" w:sz="0" w:space="0" w:color="auto"/>
            <w:left w:val="none" w:sz="0" w:space="0" w:color="auto"/>
            <w:bottom w:val="none" w:sz="0" w:space="0" w:color="auto"/>
            <w:right w:val="none" w:sz="0" w:space="0" w:color="auto"/>
          </w:divBdr>
        </w:div>
        <w:div w:id="994456979">
          <w:marLeft w:val="480"/>
          <w:marRight w:val="0"/>
          <w:marTop w:val="0"/>
          <w:marBottom w:val="0"/>
          <w:divBdr>
            <w:top w:val="none" w:sz="0" w:space="0" w:color="auto"/>
            <w:left w:val="none" w:sz="0" w:space="0" w:color="auto"/>
            <w:bottom w:val="none" w:sz="0" w:space="0" w:color="auto"/>
            <w:right w:val="none" w:sz="0" w:space="0" w:color="auto"/>
          </w:divBdr>
        </w:div>
        <w:div w:id="996108443">
          <w:marLeft w:val="480"/>
          <w:marRight w:val="0"/>
          <w:marTop w:val="0"/>
          <w:marBottom w:val="0"/>
          <w:divBdr>
            <w:top w:val="none" w:sz="0" w:space="0" w:color="auto"/>
            <w:left w:val="none" w:sz="0" w:space="0" w:color="auto"/>
            <w:bottom w:val="none" w:sz="0" w:space="0" w:color="auto"/>
            <w:right w:val="none" w:sz="0" w:space="0" w:color="auto"/>
          </w:divBdr>
        </w:div>
        <w:div w:id="1176964064">
          <w:marLeft w:val="480"/>
          <w:marRight w:val="0"/>
          <w:marTop w:val="0"/>
          <w:marBottom w:val="0"/>
          <w:divBdr>
            <w:top w:val="none" w:sz="0" w:space="0" w:color="auto"/>
            <w:left w:val="none" w:sz="0" w:space="0" w:color="auto"/>
            <w:bottom w:val="none" w:sz="0" w:space="0" w:color="auto"/>
            <w:right w:val="none" w:sz="0" w:space="0" w:color="auto"/>
          </w:divBdr>
        </w:div>
        <w:div w:id="1314944630">
          <w:marLeft w:val="480"/>
          <w:marRight w:val="0"/>
          <w:marTop w:val="0"/>
          <w:marBottom w:val="0"/>
          <w:divBdr>
            <w:top w:val="none" w:sz="0" w:space="0" w:color="auto"/>
            <w:left w:val="none" w:sz="0" w:space="0" w:color="auto"/>
            <w:bottom w:val="none" w:sz="0" w:space="0" w:color="auto"/>
            <w:right w:val="none" w:sz="0" w:space="0" w:color="auto"/>
          </w:divBdr>
        </w:div>
        <w:div w:id="1634562318">
          <w:marLeft w:val="480"/>
          <w:marRight w:val="0"/>
          <w:marTop w:val="0"/>
          <w:marBottom w:val="0"/>
          <w:divBdr>
            <w:top w:val="none" w:sz="0" w:space="0" w:color="auto"/>
            <w:left w:val="none" w:sz="0" w:space="0" w:color="auto"/>
            <w:bottom w:val="none" w:sz="0" w:space="0" w:color="auto"/>
            <w:right w:val="none" w:sz="0" w:space="0" w:color="auto"/>
          </w:divBdr>
        </w:div>
        <w:div w:id="1673801363">
          <w:marLeft w:val="480"/>
          <w:marRight w:val="0"/>
          <w:marTop w:val="0"/>
          <w:marBottom w:val="0"/>
          <w:divBdr>
            <w:top w:val="none" w:sz="0" w:space="0" w:color="auto"/>
            <w:left w:val="none" w:sz="0" w:space="0" w:color="auto"/>
            <w:bottom w:val="none" w:sz="0" w:space="0" w:color="auto"/>
            <w:right w:val="none" w:sz="0" w:space="0" w:color="auto"/>
          </w:divBdr>
        </w:div>
        <w:div w:id="1693870877">
          <w:marLeft w:val="480"/>
          <w:marRight w:val="0"/>
          <w:marTop w:val="0"/>
          <w:marBottom w:val="0"/>
          <w:divBdr>
            <w:top w:val="none" w:sz="0" w:space="0" w:color="auto"/>
            <w:left w:val="none" w:sz="0" w:space="0" w:color="auto"/>
            <w:bottom w:val="none" w:sz="0" w:space="0" w:color="auto"/>
            <w:right w:val="none" w:sz="0" w:space="0" w:color="auto"/>
          </w:divBdr>
        </w:div>
        <w:div w:id="1786194086">
          <w:marLeft w:val="480"/>
          <w:marRight w:val="0"/>
          <w:marTop w:val="0"/>
          <w:marBottom w:val="0"/>
          <w:divBdr>
            <w:top w:val="none" w:sz="0" w:space="0" w:color="auto"/>
            <w:left w:val="none" w:sz="0" w:space="0" w:color="auto"/>
            <w:bottom w:val="none" w:sz="0" w:space="0" w:color="auto"/>
            <w:right w:val="none" w:sz="0" w:space="0" w:color="auto"/>
          </w:divBdr>
        </w:div>
        <w:div w:id="1866626850">
          <w:marLeft w:val="480"/>
          <w:marRight w:val="0"/>
          <w:marTop w:val="0"/>
          <w:marBottom w:val="0"/>
          <w:divBdr>
            <w:top w:val="none" w:sz="0" w:space="0" w:color="auto"/>
            <w:left w:val="none" w:sz="0" w:space="0" w:color="auto"/>
            <w:bottom w:val="none" w:sz="0" w:space="0" w:color="auto"/>
            <w:right w:val="none" w:sz="0" w:space="0" w:color="auto"/>
          </w:divBdr>
        </w:div>
        <w:div w:id="1902865181">
          <w:marLeft w:val="480"/>
          <w:marRight w:val="0"/>
          <w:marTop w:val="0"/>
          <w:marBottom w:val="0"/>
          <w:divBdr>
            <w:top w:val="none" w:sz="0" w:space="0" w:color="auto"/>
            <w:left w:val="none" w:sz="0" w:space="0" w:color="auto"/>
            <w:bottom w:val="none" w:sz="0" w:space="0" w:color="auto"/>
            <w:right w:val="none" w:sz="0" w:space="0" w:color="auto"/>
          </w:divBdr>
        </w:div>
        <w:div w:id="1949193132">
          <w:marLeft w:val="480"/>
          <w:marRight w:val="0"/>
          <w:marTop w:val="0"/>
          <w:marBottom w:val="0"/>
          <w:divBdr>
            <w:top w:val="none" w:sz="0" w:space="0" w:color="auto"/>
            <w:left w:val="none" w:sz="0" w:space="0" w:color="auto"/>
            <w:bottom w:val="none" w:sz="0" w:space="0" w:color="auto"/>
            <w:right w:val="none" w:sz="0" w:space="0" w:color="auto"/>
          </w:divBdr>
        </w:div>
        <w:div w:id="1989892996">
          <w:marLeft w:val="480"/>
          <w:marRight w:val="0"/>
          <w:marTop w:val="0"/>
          <w:marBottom w:val="0"/>
          <w:divBdr>
            <w:top w:val="none" w:sz="0" w:space="0" w:color="auto"/>
            <w:left w:val="none" w:sz="0" w:space="0" w:color="auto"/>
            <w:bottom w:val="none" w:sz="0" w:space="0" w:color="auto"/>
            <w:right w:val="none" w:sz="0" w:space="0" w:color="auto"/>
          </w:divBdr>
        </w:div>
        <w:div w:id="2103799630">
          <w:marLeft w:val="480"/>
          <w:marRight w:val="0"/>
          <w:marTop w:val="0"/>
          <w:marBottom w:val="0"/>
          <w:divBdr>
            <w:top w:val="none" w:sz="0" w:space="0" w:color="auto"/>
            <w:left w:val="none" w:sz="0" w:space="0" w:color="auto"/>
            <w:bottom w:val="none" w:sz="0" w:space="0" w:color="auto"/>
            <w:right w:val="none" w:sz="0" w:space="0" w:color="auto"/>
          </w:divBdr>
        </w:div>
        <w:div w:id="2104373535">
          <w:marLeft w:val="480"/>
          <w:marRight w:val="0"/>
          <w:marTop w:val="0"/>
          <w:marBottom w:val="0"/>
          <w:divBdr>
            <w:top w:val="none" w:sz="0" w:space="0" w:color="auto"/>
            <w:left w:val="none" w:sz="0" w:space="0" w:color="auto"/>
            <w:bottom w:val="none" w:sz="0" w:space="0" w:color="auto"/>
            <w:right w:val="none" w:sz="0" w:space="0" w:color="auto"/>
          </w:divBdr>
        </w:div>
      </w:divsChild>
    </w:div>
    <w:div w:id="1224756440">
      <w:bodyDiv w:val="1"/>
      <w:marLeft w:val="0"/>
      <w:marRight w:val="0"/>
      <w:marTop w:val="0"/>
      <w:marBottom w:val="0"/>
      <w:divBdr>
        <w:top w:val="none" w:sz="0" w:space="0" w:color="auto"/>
        <w:left w:val="none" w:sz="0" w:space="0" w:color="auto"/>
        <w:bottom w:val="none" w:sz="0" w:space="0" w:color="auto"/>
        <w:right w:val="none" w:sz="0" w:space="0" w:color="auto"/>
      </w:divBdr>
    </w:div>
    <w:div w:id="1235774193">
      <w:bodyDiv w:val="1"/>
      <w:marLeft w:val="0"/>
      <w:marRight w:val="0"/>
      <w:marTop w:val="0"/>
      <w:marBottom w:val="0"/>
      <w:divBdr>
        <w:top w:val="none" w:sz="0" w:space="0" w:color="auto"/>
        <w:left w:val="none" w:sz="0" w:space="0" w:color="auto"/>
        <w:bottom w:val="none" w:sz="0" w:space="0" w:color="auto"/>
        <w:right w:val="none" w:sz="0" w:space="0" w:color="auto"/>
      </w:divBdr>
      <w:divsChild>
        <w:div w:id="96682420">
          <w:marLeft w:val="480"/>
          <w:marRight w:val="0"/>
          <w:marTop w:val="0"/>
          <w:marBottom w:val="0"/>
          <w:divBdr>
            <w:top w:val="none" w:sz="0" w:space="0" w:color="auto"/>
            <w:left w:val="none" w:sz="0" w:space="0" w:color="auto"/>
            <w:bottom w:val="none" w:sz="0" w:space="0" w:color="auto"/>
            <w:right w:val="none" w:sz="0" w:space="0" w:color="auto"/>
          </w:divBdr>
        </w:div>
        <w:div w:id="133983381">
          <w:marLeft w:val="480"/>
          <w:marRight w:val="0"/>
          <w:marTop w:val="0"/>
          <w:marBottom w:val="0"/>
          <w:divBdr>
            <w:top w:val="none" w:sz="0" w:space="0" w:color="auto"/>
            <w:left w:val="none" w:sz="0" w:space="0" w:color="auto"/>
            <w:bottom w:val="none" w:sz="0" w:space="0" w:color="auto"/>
            <w:right w:val="none" w:sz="0" w:space="0" w:color="auto"/>
          </w:divBdr>
        </w:div>
        <w:div w:id="218245444">
          <w:marLeft w:val="480"/>
          <w:marRight w:val="0"/>
          <w:marTop w:val="0"/>
          <w:marBottom w:val="0"/>
          <w:divBdr>
            <w:top w:val="none" w:sz="0" w:space="0" w:color="auto"/>
            <w:left w:val="none" w:sz="0" w:space="0" w:color="auto"/>
            <w:bottom w:val="none" w:sz="0" w:space="0" w:color="auto"/>
            <w:right w:val="none" w:sz="0" w:space="0" w:color="auto"/>
          </w:divBdr>
        </w:div>
        <w:div w:id="360598023">
          <w:marLeft w:val="480"/>
          <w:marRight w:val="0"/>
          <w:marTop w:val="0"/>
          <w:marBottom w:val="0"/>
          <w:divBdr>
            <w:top w:val="none" w:sz="0" w:space="0" w:color="auto"/>
            <w:left w:val="none" w:sz="0" w:space="0" w:color="auto"/>
            <w:bottom w:val="none" w:sz="0" w:space="0" w:color="auto"/>
            <w:right w:val="none" w:sz="0" w:space="0" w:color="auto"/>
          </w:divBdr>
        </w:div>
        <w:div w:id="593787625">
          <w:marLeft w:val="480"/>
          <w:marRight w:val="0"/>
          <w:marTop w:val="0"/>
          <w:marBottom w:val="0"/>
          <w:divBdr>
            <w:top w:val="none" w:sz="0" w:space="0" w:color="auto"/>
            <w:left w:val="none" w:sz="0" w:space="0" w:color="auto"/>
            <w:bottom w:val="none" w:sz="0" w:space="0" w:color="auto"/>
            <w:right w:val="none" w:sz="0" w:space="0" w:color="auto"/>
          </w:divBdr>
        </w:div>
        <w:div w:id="681661568">
          <w:marLeft w:val="480"/>
          <w:marRight w:val="0"/>
          <w:marTop w:val="0"/>
          <w:marBottom w:val="0"/>
          <w:divBdr>
            <w:top w:val="none" w:sz="0" w:space="0" w:color="auto"/>
            <w:left w:val="none" w:sz="0" w:space="0" w:color="auto"/>
            <w:bottom w:val="none" w:sz="0" w:space="0" w:color="auto"/>
            <w:right w:val="none" w:sz="0" w:space="0" w:color="auto"/>
          </w:divBdr>
        </w:div>
        <w:div w:id="772478832">
          <w:marLeft w:val="480"/>
          <w:marRight w:val="0"/>
          <w:marTop w:val="0"/>
          <w:marBottom w:val="0"/>
          <w:divBdr>
            <w:top w:val="none" w:sz="0" w:space="0" w:color="auto"/>
            <w:left w:val="none" w:sz="0" w:space="0" w:color="auto"/>
            <w:bottom w:val="none" w:sz="0" w:space="0" w:color="auto"/>
            <w:right w:val="none" w:sz="0" w:space="0" w:color="auto"/>
          </w:divBdr>
        </w:div>
        <w:div w:id="778259896">
          <w:marLeft w:val="480"/>
          <w:marRight w:val="0"/>
          <w:marTop w:val="0"/>
          <w:marBottom w:val="0"/>
          <w:divBdr>
            <w:top w:val="none" w:sz="0" w:space="0" w:color="auto"/>
            <w:left w:val="none" w:sz="0" w:space="0" w:color="auto"/>
            <w:bottom w:val="none" w:sz="0" w:space="0" w:color="auto"/>
            <w:right w:val="none" w:sz="0" w:space="0" w:color="auto"/>
          </w:divBdr>
        </w:div>
        <w:div w:id="792868642">
          <w:marLeft w:val="480"/>
          <w:marRight w:val="0"/>
          <w:marTop w:val="0"/>
          <w:marBottom w:val="0"/>
          <w:divBdr>
            <w:top w:val="none" w:sz="0" w:space="0" w:color="auto"/>
            <w:left w:val="none" w:sz="0" w:space="0" w:color="auto"/>
            <w:bottom w:val="none" w:sz="0" w:space="0" w:color="auto"/>
            <w:right w:val="none" w:sz="0" w:space="0" w:color="auto"/>
          </w:divBdr>
        </w:div>
        <w:div w:id="810319257">
          <w:marLeft w:val="480"/>
          <w:marRight w:val="0"/>
          <w:marTop w:val="0"/>
          <w:marBottom w:val="0"/>
          <w:divBdr>
            <w:top w:val="none" w:sz="0" w:space="0" w:color="auto"/>
            <w:left w:val="none" w:sz="0" w:space="0" w:color="auto"/>
            <w:bottom w:val="none" w:sz="0" w:space="0" w:color="auto"/>
            <w:right w:val="none" w:sz="0" w:space="0" w:color="auto"/>
          </w:divBdr>
        </w:div>
        <w:div w:id="865993828">
          <w:marLeft w:val="480"/>
          <w:marRight w:val="0"/>
          <w:marTop w:val="0"/>
          <w:marBottom w:val="0"/>
          <w:divBdr>
            <w:top w:val="none" w:sz="0" w:space="0" w:color="auto"/>
            <w:left w:val="none" w:sz="0" w:space="0" w:color="auto"/>
            <w:bottom w:val="none" w:sz="0" w:space="0" w:color="auto"/>
            <w:right w:val="none" w:sz="0" w:space="0" w:color="auto"/>
          </w:divBdr>
        </w:div>
        <w:div w:id="918094566">
          <w:marLeft w:val="480"/>
          <w:marRight w:val="0"/>
          <w:marTop w:val="0"/>
          <w:marBottom w:val="0"/>
          <w:divBdr>
            <w:top w:val="none" w:sz="0" w:space="0" w:color="auto"/>
            <w:left w:val="none" w:sz="0" w:space="0" w:color="auto"/>
            <w:bottom w:val="none" w:sz="0" w:space="0" w:color="auto"/>
            <w:right w:val="none" w:sz="0" w:space="0" w:color="auto"/>
          </w:divBdr>
        </w:div>
        <w:div w:id="926308961">
          <w:marLeft w:val="480"/>
          <w:marRight w:val="0"/>
          <w:marTop w:val="0"/>
          <w:marBottom w:val="0"/>
          <w:divBdr>
            <w:top w:val="none" w:sz="0" w:space="0" w:color="auto"/>
            <w:left w:val="none" w:sz="0" w:space="0" w:color="auto"/>
            <w:bottom w:val="none" w:sz="0" w:space="0" w:color="auto"/>
            <w:right w:val="none" w:sz="0" w:space="0" w:color="auto"/>
          </w:divBdr>
        </w:div>
        <w:div w:id="961811148">
          <w:marLeft w:val="480"/>
          <w:marRight w:val="0"/>
          <w:marTop w:val="0"/>
          <w:marBottom w:val="0"/>
          <w:divBdr>
            <w:top w:val="none" w:sz="0" w:space="0" w:color="auto"/>
            <w:left w:val="none" w:sz="0" w:space="0" w:color="auto"/>
            <w:bottom w:val="none" w:sz="0" w:space="0" w:color="auto"/>
            <w:right w:val="none" w:sz="0" w:space="0" w:color="auto"/>
          </w:divBdr>
        </w:div>
        <w:div w:id="990715915">
          <w:marLeft w:val="480"/>
          <w:marRight w:val="0"/>
          <w:marTop w:val="0"/>
          <w:marBottom w:val="0"/>
          <w:divBdr>
            <w:top w:val="none" w:sz="0" w:space="0" w:color="auto"/>
            <w:left w:val="none" w:sz="0" w:space="0" w:color="auto"/>
            <w:bottom w:val="none" w:sz="0" w:space="0" w:color="auto"/>
            <w:right w:val="none" w:sz="0" w:space="0" w:color="auto"/>
          </w:divBdr>
        </w:div>
        <w:div w:id="1248878942">
          <w:marLeft w:val="480"/>
          <w:marRight w:val="0"/>
          <w:marTop w:val="0"/>
          <w:marBottom w:val="0"/>
          <w:divBdr>
            <w:top w:val="none" w:sz="0" w:space="0" w:color="auto"/>
            <w:left w:val="none" w:sz="0" w:space="0" w:color="auto"/>
            <w:bottom w:val="none" w:sz="0" w:space="0" w:color="auto"/>
            <w:right w:val="none" w:sz="0" w:space="0" w:color="auto"/>
          </w:divBdr>
        </w:div>
        <w:div w:id="1311443069">
          <w:marLeft w:val="480"/>
          <w:marRight w:val="0"/>
          <w:marTop w:val="0"/>
          <w:marBottom w:val="0"/>
          <w:divBdr>
            <w:top w:val="none" w:sz="0" w:space="0" w:color="auto"/>
            <w:left w:val="none" w:sz="0" w:space="0" w:color="auto"/>
            <w:bottom w:val="none" w:sz="0" w:space="0" w:color="auto"/>
            <w:right w:val="none" w:sz="0" w:space="0" w:color="auto"/>
          </w:divBdr>
        </w:div>
        <w:div w:id="1574512272">
          <w:marLeft w:val="480"/>
          <w:marRight w:val="0"/>
          <w:marTop w:val="0"/>
          <w:marBottom w:val="0"/>
          <w:divBdr>
            <w:top w:val="none" w:sz="0" w:space="0" w:color="auto"/>
            <w:left w:val="none" w:sz="0" w:space="0" w:color="auto"/>
            <w:bottom w:val="none" w:sz="0" w:space="0" w:color="auto"/>
            <w:right w:val="none" w:sz="0" w:space="0" w:color="auto"/>
          </w:divBdr>
        </w:div>
        <w:div w:id="1751808223">
          <w:marLeft w:val="480"/>
          <w:marRight w:val="0"/>
          <w:marTop w:val="0"/>
          <w:marBottom w:val="0"/>
          <w:divBdr>
            <w:top w:val="none" w:sz="0" w:space="0" w:color="auto"/>
            <w:left w:val="none" w:sz="0" w:space="0" w:color="auto"/>
            <w:bottom w:val="none" w:sz="0" w:space="0" w:color="auto"/>
            <w:right w:val="none" w:sz="0" w:space="0" w:color="auto"/>
          </w:divBdr>
        </w:div>
        <w:div w:id="1852452802">
          <w:marLeft w:val="480"/>
          <w:marRight w:val="0"/>
          <w:marTop w:val="0"/>
          <w:marBottom w:val="0"/>
          <w:divBdr>
            <w:top w:val="none" w:sz="0" w:space="0" w:color="auto"/>
            <w:left w:val="none" w:sz="0" w:space="0" w:color="auto"/>
            <w:bottom w:val="none" w:sz="0" w:space="0" w:color="auto"/>
            <w:right w:val="none" w:sz="0" w:space="0" w:color="auto"/>
          </w:divBdr>
        </w:div>
        <w:div w:id="2031952541">
          <w:marLeft w:val="480"/>
          <w:marRight w:val="0"/>
          <w:marTop w:val="0"/>
          <w:marBottom w:val="0"/>
          <w:divBdr>
            <w:top w:val="none" w:sz="0" w:space="0" w:color="auto"/>
            <w:left w:val="none" w:sz="0" w:space="0" w:color="auto"/>
            <w:bottom w:val="none" w:sz="0" w:space="0" w:color="auto"/>
            <w:right w:val="none" w:sz="0" w:space="0" w:color="auto"/>
          </w:divBdr>
        </w:div>
        <w:div w:id="2110197094">
          <w:marLeft w:val="480"/>
          <w:marRight w:val="0"/>
          <w:marTop w:val="0"/>
          <w:marBottom w:val="0"/>
          <w:divBdr>
            <w:top w:val="none" w:sz="0" w:space="0" w:color="auto"/>
            <w:left w:val="none" w:sz="0" w:space="0" w:color="auto"/>
            <w:bottom w:val="none" w:sz="0" w:space="0" w:color="auto"/>
            <w:right w:val="none" w:sz="0" w:space="0" w:color="auto"/>
          </w:divBdr>
        </w:div>
      </w:divsChild>
    </w:div>
    <w:div w:id="1236554346">
      <w:bodyDiv w:val="1"/>
      <w:marLeft w:val="0"/>
      <w:marRight w:val="0"/>
      <w:marTop w:val="0"/>
      <w:marBottom w:val="0"/>
      <w:divBdr>
        <w:top w:val="none" w:sz="0" w:space="0" w:color="auto"/>
        <w:left w:val="none" w:sz="0" w:space="0" w:color="auto"/>
        <w:bottom w:val="none" w:sz="0" w:space="0" w:color="auto"/>
        <w:right w:val="none" w:sz="0" w:space="0" w:color="auto"/>
      </w:divBdr>
      <w:divsChild>
        <w:div w:id="47847624">
          <w:marLeft w:val="480"/>
          <w:marRight w:val="0"/>
          <w:marTop w:val="0"/>
          <w:marBottom w:val="0"/>
          <w:divBdr>
            <w:top w:val="none" w:sz="0" w:space="0" w:color="auto"/>
            <w:left w:val="none" w:sz="0" w:space="0" w:color="auto"/>
            <w:bottom w:val="none" w:sz="0" w:space="0" w:color="auto"/>
            <w:right w:val="none" w:sz="0" w:space="0" w:color="auto"/>
          </w:divBdr>
        </w:div>
        <w:div w:id="142238678">
          <w:marLeft w:val="480"/>
          <w:marRight w:val="0"/>
          <w:marTop w:val="0"/>
          <w:marBottom w:val="0"/>
          <w:divBdr>
            <w:top w:val="none" w:sz="0" w:space="0" w:color="auto"/>
            <w:left w:val="none" w:sz="0" w:space="0" w:color="auto"/>
            <w:bottom w:val="none" w:sz="0" w:space="0" w:color="auto"/>
            <w:right w:val="none" w:sz="0" w:space="0" w:color="auto"/>
          </w:divBdr>
        </w:div>
        <w:div w:id="210269453">
          <w:marLeft w:val="480"/>
          <w:marRight w:val="0"/>
          <w:marTop w:val="0"/>
          <w:marBottom w:val="0"/>
          <w:divBdr>
            <w:top w:val="none" w:sz="0" w:space="0" w:color="auto"/>
            <w:left w:val="none" w:sz="0" w:space="0" w:color="auto"/>
            <w:bottom w:val="none" w:sz="0" w:space="0" w:color="auto"/>
            <w:right w:val="none" w:sz="0" w:space="0" w:color="auto"/>
          </w:divBdr>
        </w:div>
        <w:div w:id="246118208">
          <w:marLeft w:val="480"/>
          <w:marRight w:val="0"/>
          <w:marTop w:val="0"/>
          <w:marBottom w:val="0"/>
          <w:divBdr>
            <w:top w:val="none" w:sz="0" w:space="0" w:color="auto"/>
            <w:left w:val="none" w:sz="0" w:space="0" w:color="auto"/>
            <w:bottom w:val="none" w:sz="0" w:space="0" w:color="auto"/>
            <w:right w:val="none" w:sz="0" w:space="0" w:color="auto"/>
          </w:divBdr>
        </w:div>
        <w:div w:id="296373439">
          <w:marLeft w:val="480"/>
          <w:marRight w:val="0"/>
          <w:marTop w:val="0"/>
          <w:marBottom w:val="0"/>
          <w:divBdr>
            <w:top w:val="none" w:sz="0" w:space="0" w:color="auto"/>
            <w:left w:val="none" w:sz="0" w:space="0" w:color="auto"/>
            <w:bottom w:val="none" w:sz="0" w:space="0" w:color="auto"/>
            <w:right w:val="none" w:sz="0" w:space="0" w:color="auto"/>
          </w:divBdr>
        </w:div>
        <w:div w:id="532425642">
          <w:marLeft w:val="480"/>
          <w:marRight w:val="0"/>
          <w:marTop w:val="0"/>
          <w:marBottom w:val="0"/>
          <w:divBdr>
            <w:top w:val="none" w:sz="0" w:space="0" w:color="auto"/>
            <w:left w:val="none" w:sz="0" w:space="0" w:color="auto"/>
            <w:bottom w:val="none" w:sz="0" w:space="0" w:color="auto"/>
            <w:right w:val="none" w:sz="0" w:space="0" w:color="auto"/>
          </w:divBdr>
        </w:div>
        <w:div w:id="754784179">
          <w:marLeft w:val="480"/>
          <w:marRight w:val="0"/>
          <w:marTop w:val="0"/>
          <w:marBottom w:val="0"/>
          <w:divBdr>
            <w:top w:val="none" w:sz="0" w:space="0" w:color="auto"/>
            <w:left w:val="none" w:sz="0" w:space="0" w:color="auto"/>
            <w:bottom w:val="none" w:sz="0" w:space="0" w:color="auto"/>
            <w:right w:val="none" w:sz="0" w:space="0" w:color="auto"/>
          </w:divBdr>
        </w:div>
        <w:div w:id="865481044">
          <w:marLeft w:val="480"/>
          <w:marRight w:val="0"/>
          <w:marTop w:val="0"/>
          <w:marBottom w:val="0"/>
          <w:divBdr>
            <w:top w:val="none" w:sz="0" w:space="0" w:color="auto"/>
            <w:left w:val="none" w:sz="0" w:space="0" w:color="auto"/>
            <w:bottom w:val="none" w:sz="0" w:space="0" w:color="auto"/>
            <w:right w:val="none" w:sz="0" w:space="0" w:color="auto"/>
          </w:divBdr>
        </w:div>
        <w:div w:id="874973884">
          <w:marLeft w:val="480"/>
          <w:marRight w:val="0"/>
          <w:marTop w:val="0"/>
          <w:marBottom w:val="0"/>
          <w:divBdr>
            <w:top w:val="none" w:sz="0" w:space="0" w:color="auto"/>
            <w:left w:val="none" w:sz="0" w:space="0" w:color="auto"/>
            <w:bottom w:val="none" w:sz="0" w:space="0" w:color="auto"/>
            <w:right w:val="none" w:sz="0" w:space="0" w:color="auto"/>
          </w:divBdr>
        </w:div>
        <w:div w:id="885988938">
          <w:marLeft w:val="480"/>
          <w:marRight w:val="0"/>
          <w:marTop w:val="0"/>
          <w:marBottom w:val="0"/>
          <w:divBdr>
            <w:top w:val="none" w:sz="0" w:space="0" w:color="auto"/>
            <w:left w:val="none" w:sz="0" w:space="0" w:color="auto"/>
            <w:bottom w:val="none" w:sz="0" w:space="0" w:color="auto"/>
            <w:right w:val="none" w:sz="0" w:space="0" w:color="auto"/>
          </w:divBdr>
        </w:div>
        <w:div w:id="913930004">
          <w:marLeft w:val="480"/>
          <w:marRight w:val="0"/>
          <w:marTop w:val="0"/>
          <w:marBottom w:val="0"/>
          <w:divBdr>
            <w:top w:val="none" w:sz="0" w:space="0" w:color="auto"/>
            <w:left w:val="none" w:sz="0" w:space="0" w:color="auto"/>
            <w:bottom w:val="none" w:sz="0" w:space="0" w:color="auto"/>
            <w:right w:val="none" w:sz="0" w:space="0" w:color="auto"/>
          </w:divBdr>
        </w:div>
        <w:div w:id="1010908114">
          <w:marLeft w:val="480"/>
          <w:marRight w:val="0"/>
          <w:marTop w:val="0"/>
          <w:marBottom w:val="0"/>
          <w:divBdr>
            <w:top w:val="none" w:sz="0" w:space="0" w:color="auto"/>
            <w:left w:val="none" w:sz="0" w:space="0" w:color="auto"/>
            <w:bottom w:val="none" w:sz="0" w:space="0" w:color="auto"/>
            <w:right w:val="none" w:sz="0" w:space="0" w:color="auto"/>
          </w:divBdr>
        </w:div>
        <w:div w:id="1075667823">
          <w:marLeft w:val="480"/>
          <w:marRight w:val="0"/>
          <w:marTop w:val="0"/>
          <w:marBottom w:val="0"/>
          <w:divBdr>
            <w:top w:val="none" w:sz="0" w:space="0" w:color="auto"/>
            <w:left w:val="none" w:sz="0" w:space="0" w:color="auto"/>
            <w:bottom w:val="none" w:sz="0" w:space="0" w:color="auto"/>
            <w:right w:val="none" w:sz="0" w:space="0" w:color="auto"/>
          </w:divBdr>
        </w:div>
        <w:div w:id="1127629802">
          <w:marLeft w:val="480"/>
          <w:marRight w:val="0"/>
          <w:marTop w:val="0"/>
          <w:marBottom w:val="0"/>
          <w:divBdr>
            <w:top w:val="none" w:sz="0" w:space="0" w:color="auto"/>
            <w:left w:val="none" w:sz="0" w:space="0" w:color="auto"/>
            <w:bottom w:val="none" w:sz="0" w:space="0" w:color="auto"/>
            <w:right w:val="none" w:sz="0" w:space="0" w:color="auto"/>
          </w:divBdr>
        </w:div>
        <w:div w:id="1196847438">
          <w:marLeft w:val="480"/>
          <w:marRight w:val="0"/>
          <w:marTop w:val="0"/>
          <w:marBottom w:val="0"/>
          <w:divBdr>
            <w:top w:val="none" w:sz="0" w:space="0" w:color="auto"/>
            <w:left w:val="none" w:sz="0" w:space="0" w:color="auto"/>
            <w:bottom w:val="none" w:sz="0" w:space="0" w:color="auto"/>
            <w:right w:val="none" w:sz="0" w:space="0" w:color="auto"/>
          </w:divBdr>
        </w:div>
        <w:div w:id="1671055087">
          <w:marLeft w:val="480"/>
          <w:marRight w:val="0"/>
          <w:marTop w:val="0"/>
          <w:marBottom w:val="0"/>
          <w:divBdr>
            <w:top w:val="none" w:sz="0" w:space="0" w:color="auto"/>
            <w:left w:val="none" w:sz="0" w:space="0" w:color="auto"/>
            <w:bottom w:val="none" w:sz="0" w:space="0" w:color="auto"/>
            <w:right w:val="none" w:sz="0" w:space="0" w:color="auto"/>
          </w:divBdr>
        </w:div>
        <w:div w:id="1685933483">
          <w:marLeft w:val="480"/>
          <w:marRight w:val="0"/>
          <w:marTop w:val="0"/>
          <w:marBottom w:val="0"/>
          <w:divBdr>
            <w:top w:val="none" w:sz="0" w:space="0" w:color="auto"/>
            <w:left w:val="none" w:sz="0" w:space="0" w:color="auto"/>
            <w:bottom w:val="none" w:sz="0" w:space="0" w:color="auto"/>
            <w:right w:val="none" w:sz="0" w:space="0" w:color="auto"/>
          </w:divBdr>
        </w:div>
        <w:div w:id="1722559695">
          <w:marLeft w:val="480"/>
          <w:marRight w:val="0"/>
          <w:marTop w:val="0"/>
          <w:marBottom w:val="0"/>
          <w:divBdr>
            <w:top w:val="none" w:sz="0" w:space="0" w:color="auto"/>
            <w:left w:val="none" w:sz="0" w:space="0" w:color="auto"/>
            <w:bottom w:val="none" w:sz="0" w:space="0" w:color="auto"/>
            <w:right w:val="none" w:sz="0" w:space="0" w:color="auto"/>
          </w:divBdr>
        </w:div>
        <w:div w:id="1769959813">
          <w:marLeft w:val="480"/>
          <w:marRight w:val="0"/>
          <w:marTop w:val="0"/>
          <w:marBottom w:val="0"/>
          <w:divBdr>
            <w:top w:val="none" w:sz="0" w:space="0" w:color="auto"/>
            <w:left w:val="none" w:sz="0" w:space="0" w:color="auto"/>
            <w:bottom w:val="none" w:sz="0" w:space="0" w:color="auto"/>
            <w:right w:val="none" w:sz="0" w:space="0" w:color="auto"/>
          </w:divBdr>
        </w:div>
        <w:div w:id="1776556317">
          <w:marLeft w:val="480"/>
          <w:marRight w:val="0"/>
          <w:marTop w:val="0"/>
          <w:marBottom w:val="0"/>
          <w:divBdr>
            <w:top w:val="none" w:sz="0" w:space="0" w:color="auto"/>
            <w:left w:val="none" w:sz="0" w:space="0" w:color="auto"/>
            <w:bottom w:val="none" w:sz="0" w:space="0" w:color="auto"/>
            <w:right w:val="none" w:sz="0" w:space="0" w:color="auto"/>
          </w:divBdr>
        </w:div>
        <w:div w:id="2032219469">
          <w:marLeft w:val="480"/>
          <w:marRight w:val="0"/>
          <w:marTop w:val="0"/>
          <w:marBottom w:val="0"/>
          <w:divBdr>
            <w:top w:val="none" w:sz="0" w:space="0" w:color="auto"/>
            <w:left w:val="none" w:sz="0" w:space="0" w:color="auto"/>
            <w:bottom w:val="none" w:sz="0" w:space="0" w:color="auto"/>
            <w:right w:val="none" w:sz="0" w:space="0" w:color="auto"/>
          </w:divBdr>
        </w:div>
        <w:div w:id="2113014169">
          <w:marLeft w:val="480"/>
          <w:marRight w:val="0"/>
          <w:marTop w:val="0"/>
          <w:marBottom w:val="0"/>
          <w:divBdr>
            <w:top w:val="none" w:sz="0" w:space="0" w:color="auto"/>
            <w:left w:val="none" w:sz="0" w:space="0" w:color="auto"/>
            <w:bottom w:val="none" w:sz="0" w:space="0" w:color="auto"/>
            <w:right w:val="none" w:sz="0" w:space="0" w:color="auto"/>
          </w:divBdr>
        </w:div>
      </w:divsChild>
    </w:div>
    <w:div w:id="1242526592">
      <w:bodyDiv w:val="1"/>
      <w:marLeft w:val="0"/>
      <w:marRight w:val="0"/>
      <w:marTop w:val="0"/>
      <w:marBottom w:val="0"/>
      <w:divBdr>
        <w:top w:val="none" w:sz="0" w:space="0" w:color="auto"/>
        <w:left w:val="none" w:sz="0" w:space="0" w:color="auto"/>
        <w:bottom w:val="none" w:sz="0" w:space="0" w:color="auto"/>
        <w:right w:val="none" w:sz="0" w:space="0" w:color="auto"/>
      </w:divBdr>
      <w:divsChild>
        <w:div w:id="134839559">
          <w:marLeft w:val="480"/>
          <w:marRight w:val="0"/>
          <w:marTop w:val="0"/>
          <w:marBottom w:val="0"/>
          <w:divBdr>
            <w:top w:val="none" w:sz="0" w:space="0" w:color="auto"/>
            <w:left w:val="none" w:sz="0" w:space="0" w:color="auto"/>
            <w:bottom w:val="none" w:sz="0" w:space="0" w:color="auto"/>
            <w:right w:val="none" w:sz="0" w:space="0" w:color="auto"/>
          </w:divBdr>
        </w:div>
        <w:div w:id="198710973">
          <w:marLeft w:val="480"/>
          <w:marRight w:val="0"/>
          <w:marTop w:val="0"/>
          <w:marBottom w:val="0"/>
          <w:divBdr>
            <w:top w:val="none" w:sz="0" w:space="0" w:color="auto"/>
            <w:left w:val="none" w:sz="0" w:space="0" w:color="auto"/>
            <w:bottom w:val="none" w:sz="0" w:space="0" w:color="auto"/>
            <w:right w:val="none" w:sz="0" w:space="0" w:color="auto"/>
          </w:divBdr>
        </w:div>
        <w:div w:id="446004621">
          <w:marLeft w:val="480"/>
          <w:marRight w:val="0"/>
          <w:marTop w:val="0"/>
          <w:marBottom w:val="0"/>
          <w:divBdr>
            <w:top w:val="none" w:sz="0" w:space="0" w:color="auto"/>
            <w:left w:val="none" w:sz="0" w:space="0" w:color="auto"/>
            <w:bottom w:val="none" w:sz="0" w:space="0" w:color="auto"/>
            <w:right w:val="none" w:sz="0" w:space="0" w:color="auto"/>
          </w:divBdr>
        </w:div>
        <w:div w:id="561327566">
          <w:marLeft w:val="480"/>
          <w:marRight w:val="0"/>
          <w:marTop w:val="0"/>
          <w:marBottom w:val="0"/>
          <w:divBdr>
            <w:top w:val="none" w:sz="0" w:space="0" w:color="auto"/>
            <w:left w:val="none" w:sz="0" w:space="0" w:color="auto"/>
            <w:bottom w:val="none" w:sz="0" w:space="0" w:color="auto"/>
            <w:right w:val="none" w:sz="0" w:space="0" w:color="auto"/>
          </w:divBdr>
        </w:div>
        <w:div w:id="1037896865">
          <w:marLeft w:val="480"/>
          <w:marRight w:val="0"/>
          <w:marTop w:val="0"/>
          <w:marBottom w:val="0"/>
          <w:divBdr>
            <w:top w:val="none" w:sz="0" w:space="0" w:color="auto"/>
            <w:left w:val="none" w:sz="0" w:space="0" w:color="auto"/>
            <w:bottom w:val="none" w:sz="0" w:space="0" w:color="auto"/>
            <w:right w:val="none" w:sz="0" w:space="0" w:color="auto"/>
          </w:divBdr>
        </w:div>
        <w:div w:id="1490631387">
          <w:marLeft w:val="480"/>
          <w:marRight w:val="0"/>
          <w:marTop w:val="0"/>
          <w:marBottom w:val="0"/>
          <w:divBdr>
            <w:top w:val="none" w:sz="0" w:space="0" w:color="auto"/>
            <w:left w:val="none" w:sz="0" w:space="0" w:color="auto"/>
            <w:bottom w:val="none" w:sz="0" w:space="0" w:color="auto"/>
            <w:right w:val="none" w:sz="0" w:space="0" w:color="auto"/>
          </w:divBdr>
        </w:div>
        <w:div w:id="1613434505">
          <w:marLeft w:val="480"/>
          <w:marRight w:val="0"/>
          <w:marTop w:val="0"/>
          <w:marBottom w:val="0"/>
          <w:divBdr>
            <w:top w:val="none" w:sz="0" w:space="0" w:color="auto"/>
            <w:left w:val="none" w:sz="0" w:space="0" w:color="auto"/>
            <w:bottom w:val="none" w:sz="0" w:space="0" w:color="auto"/>
            <w:right w:val="none" w:sz="0" w:space="0" w:color="auto"/>
          </w:divBdr>
        </w:div>
      </w:divsChild>
    </w:div>
    <w:div w:id="1242714172">
      <w:bodyDiv w:val="1"/>
      <w:marLeft w:val="0"/>
      <w:marRight w:val="0"/>
      <w:marTop w:val="0"/>
      <w:marBottom w:val="0"/>
      <w:divBdr>
        <w:top w:val="none" w:sz="0" w:space="0" w:color="auto"/>
        <w:left w:val="none" w:sz="0" w:space="0" w:color="auto"/>
        <w:bottom w:val="none" w:sz="0" w:space="0" w:color="auto"/>
        <w:right w:val="none" w:sz="0" w:space="0" w:color="auto"/>
      </w:divBdr>
      <w:divsChild>
        <w:div w:id="6250824">
          <w:marLeft w:val="480"/>
          <w:marRight w:val="0"/>
          <w:marTop w:val="0"/>
          <w:marBottom w:val="0"/>
          <w:divBdr>
            <w:top w:val="none" w:sz="0" w:space="0" w:color="auto"/>
            <w:left w:val="none" w:sz="0" w:space="0" w:color="auto"/>
            <w:bottom w:val="none" w:sz="0" w:space="0" w:color="auto"/>
            <w:right w:val="none" w:sz="0" w:space="0" w:color="auto"/>
          </w:divBdr>
        </w:div>
        <w:div w:id="191652840">
          <w:marLeft w:val="480"/>
          <w:marRight w:val="0"/>
          <w:marTop w:val="0"/>
          <w:marBottom w:val="0"/>
          <w:divBdr>
            <w:top w:val="none" w:sz="0" w:space="0" w:color="auto"/>
            <w:left w:val="none" w:sz="0" w:space="0" w:color="auto"/>
            <w:bottom w:val="none" w:sz="0" w:space="0" w:color="auto"/>
            <w:right w:val="none" w:sz="0" w:space="0" w:color="auto"/>
          </w:divBdr>
        </w:div>
        <w:div w:id="259024107">
          <w:marLeft w:val="480"/>
          <w:marRight w:val="0"/>
          <w:marTop w:val="0"/>
          <w:marBottom w:val="0"/>
          <w:divBdr>
            <w:top w:val="none" w:sz="0" w:space="0" w:color="auto"/>
            <w:left w:val="none" w:sz="0" w:space="0" w:color="auto"/>
            <w:bottom w:val="none" w:sz="0" w:space="0" w:color="auto"/>
            <w:right w:val="none" w:sz="0" w:space="0" w:color="auto"/>
          </w:divBdr>
        </w:div>
        <w:div w:id="439836895">
          <w:marLeft w:val="480"/>
          <w:marRight w:val="0"/>
          <w:marTop w:val="0"/>
          <w:marBottom w:val="0"/>
          <w:divBdr>
            <w:top w:val="none" w:sz="0" w:space="0" w:color="auto"/>
            <w:left w:val="none" w:sz="0" w:space="0" w:color="auto"/>
            <w:bottom w:val="none" w:sz="0" w:space="0" w:color="auto"/>
            <w:right w:val="none" w:sz="0" w:space="0" w:color="auto"/>
          </w:divBdr>
        </w:div>
        <w:div w:id="481048444">
          <w:marLeft w:val="480"/>
          <w:marRight w:val="0"/>
          <w:marTop w:val="0"/>
          <w:marBottom w:val="0"/>
          <w:divBdr>
            <w:top w:val="none" w:sz="0" w:space="0" w:color="auto"/>
            <w:left w:val="none" w:sz="0" w:space="0" w:color="auto"/>
            <w:bottom w:val="none" w:sz="0" w:space="0" w:color="auto"/>
            <w:right w:val="none" w:sz="0" w:space="0" w:color="auto"/>
          </w:divBdr>
        </w:div>
        <w:div w:id="486357979">
          <w:marLeft w:val="480"/>
          <w:marRight w:val="0"/>
          <w:marTop w:val="0"/>
          <w:marBottom w:val="0"/>
          <w:divBdr>
            <w:top w:val="none" w:sz="0" w:space="0" w:color="auto"/>
            <w:left w:val="none" w:sz="0" w:space="0" w:color="auto"/>
            <w:bottom w:val="none" w:sz="0" w:space="0" w:color="auto"/>
            <w:right w:val="none" w:sz="0" w:space="0" w:color="auto"/>
          </w:divBdr>
        </w:div>
        <w:div w:id="535242267">
          <w:marLeft w:val="480"/>
          <w:marRight w:val="0"/>
          <w:marTop w:val="0"/>
          <w:marBottom w:val="0"/>
          <w:divBdr>
            <w:top w:val="none" w:sz="0" w:space="0" w:color="auto"/>
            <w:left w:val="none" w:sz="0" w:space="0" w:color="auto"/>
            <w:bottom w:val="none" w:sz="0" w:space="0" w:color="auto"/>
            <w:right w:val="none" w:sz="0" w:space="0" w:color="auto"/>
          </w:divBdr>
        </w:div>
        <w:div w:id="839975897">
          <w:marLeft w:val="480"/>
          <w:marRight w:val="0"/>
          <w:marTop w:val="0"/>
          <w:marBottom w:val="0"/>
          <w:divBdr>
            <w:top w:val="none" w:sz="0" w:space="0" w:color="auto"/>
            <w:left w:val="none" w:sz="0" w:space="0" w:color="auto"/>
            <w:bottom w:val="none" w:sz="0" w:space="0" w:color="auto"/>
            <w:right w:val="none" w:sz="0" w:space="0" w:color="auto"/>
          </w:divBdr>
        </w:div>
        <w:div w:id="845362917">
          <w:marLeft w:val="480"/>
          <w:marRight w:val="0"/>
          <w:marTop w:val="0"/>
          <w:marBottom w:val="0"/>
          <w:divBdr>
            <w:top w:val="none" w:sz="0" w:space="0" w:color="auto"/>
            <w:left w:val="none" w:sz="0" w:space="0" w:color="auto"/>
            <w:bottom w:val="none" w:sz="0" w:space="0" w:color="auto"/>
            <w:right w:val="none" w:sz="0" w:space="0" w:color="auto"/>
          </w:divBdr>
        </w:div>
        <w:div w:id="905799033">
          <w:marLeft w:val="480"/>
          <w:marRight w:val="0"/>
          <w:marTop w:val="0"/>
          <w:marBottom w:val="0"/>
          <w:divBdr>
            <w:top w:val="none" w:sz="0" w:space="0" w:color="auto"/>
            <w:left w:val="none" w:sz="0" w:space="0" w:color="auto"/>
            <w:bottom w:val="none" w:sz="0" w:space="0" w:color="auto"/>
            <w:right w:val="none" w:sz="0" w:space="0" w:color="auto"/>
          </w:divBdr>
        </w:div>
        <w:div w:id="938173431">
          <w:marLeft w:val="480"/>
          <w:marRight w:val="0"/>
          <w:marTop w:val="0"/>
          <w:marBottom w:val="0"/>
          <w:divBdr>
            <w:top w:val="none" w:sz="0" w:space="0" w:color="auto"/>
            <w:left w:val="none" w:sz="0" w:space="0" w:color="auto"/>
            <w:bottom w:val="none" w:sz="0" w:space="0" w:color="auto"/>
            <w:right w:val="none" w:sz="0" w:space="0" w:color="auto"/>
          </w:divBdr>
        </w:div>
        <w:div w:id="1077244764">
          <w:marLeft w:val="480"/>
          <w:marRight w:val="0"/>
          <w:marTop w:val="0"/>
          <w:marBottom w:val="0"/>
          <w:divBdr>
            <w:top w:val="none" w:sz="0" w:space="0" w:color="auto"/>
            <w:left w:val="none" w:sz="0" w:space="0" w:color="auto"/>
            <w:bottom w:val="none" w:sz="0" w:space="0" w:color="auto"/>
            <w:right w:val="none" w:sz="0" w:space="0" w:color="auto"/>
          </w:divBdr>
        </w:div>
        <w:div w:id="1130054064">
          <w:marLeft w:val="480"/>
          <w:marRight w:val="0"/>
          <w:marTop w:val="0"/>
          <w:marBottom w:val="0"/>
          <w:divBdr>
            <w:top w:val="none" w:sz="0" w:space="0" w:color="auto"/>
            <w:left w:val="none" w:sz="0" w:space="0" w:color="auto"/>
            <w:bottom w:val="none" w:sz="0" w:space="0" w:color="auto"/>
            <w:right w:val="none" w:sz="0" w:space="0" w:color="auto"/>
          </w:divBdr>
        </w:div>
        <w:div w:id="1439369359">
          <w:marLeft w:val="480"/>
          <w:marRight w:val="0"/>
          <w:marTop w:val="0"/>
          <w:marBottom w:val="0"/>
          <w:divBdr>
            <w:top w:val="none" w:sz="0" w:space="0" w:color="auto"/>
            <w:left w:val="none" w:sz="0" w:space="0" w:color="auto"/>
            <w:bottom w:val="none" w:sz="0" w:space="0" w:color="auto"/>
            <w:right w:val="none" w:sz="0" w:space="0" w:color="auto"/>
          </w:divBdr>
        </w:div>
        <w:div w:id="1462191850">
          <w:marLeft w:val="480"/>
          <w:marRight w:val="0"/>
          <w:marTop w:val="0"/>
          <w:marBottom w:val="0"/>
          <w:divBdr>
            <w:top w:val="none" w:sz="0" w:space="0" w:color="auto"/>
            <w:left w:val="none" w:sz="0" w:space="0" w:color="auto"/>
            <w:bottom w:val="none" w:sz="0" w:space="0" w:color="auto"/>
            <w:right w:val="none" w:sz="0" w:space="0" w:color="auto"/>
          </w:divBdr>
        </w:div>
        <w:div w:id="1637181284">
          <w:marLeft w:val="480"/>
          <w:marRight w:val="0"/>
          <w:marTop w:val="0"/>
          <w:marBottom w:val="0"/>
          <w:divBdr>
            <w:top w:val="none" w:sz="0" w:space="0" w:color="auto"/>
            <w:left w:val="none" w:sz="0" w:space="0" w:color="auto"/>
            <w:bottom w:val="none" w:sz="0" w:space="0" w:color="auto"/>
            <w:right w:val="none" w:sz="0" w:space="0" w:color="auto"/>
          </w:divBdr>
        </w:div>
        <w:div w:id="2003388993">
          <w:marLeft w:val="480"/>
          <w:marRight w:val="0"/>
          <w:marTop w:val="0"/>
          <w:marBottom w:val="0"/>
          <w:divBdr>
            <w:top w:val="none" w:sz="0" w:space="0" w:color="auto"/>
            <w:left w:val="none" w:sz="0" w:space="0" w:color="auto"/>
            <w:bottom w:val="none" w:sz="0" w:space="0" w:color="auto"/>
            <w:right w:val="none" w:sz="0" w:space="0" w:color="auto"/>
          </w:divBdr>
        </w:div>
        <w:div w:id="2045713955">
          <w:marLeft w:val="480"/>
          <w:marRight w:val="0"/>
          <w:marTop w:val="0"/>
          <w:marBottom w:val="0"/>
          <w:divBdr>
            <w:top w:val="none" w:sz="0" w:space="0" w:color="auto"/>
            <w:left w:val="none" w:sz="0" w:space="0" w:color="auto"/>
            <w:bottom w:val="none" w:sz="0" w:space="0" w:color="auto"/>
            <w:right w:val="none" w:sz="0" w:space="0" w:color="auto"/>
          </w:divBdr>
        </w:div>
        <w:div w:id="2114856204">
          <w:marLeft w:val="480"/>
          <w:marRight w:val="0"/>
          <w:marTop w:val="0"/>
          <w:marBottom w:val="0"/>
          <w:divBdr>
            <w:top w:val="none" w:sz="0" w:space="0" w:color="auto"/>
            <w:left w:val="none" w:sz="0" w:space="0" w:color="auto"/>
            <w:bottom w:val="none" w:sz="0" w:space="0" w:color="auto"/>
            <w:right w:val="none" w:sz="0" w:space="0" w:color="auto"/>
          </w:divBdr>
        </w:div>
      </w:divsChild>
    </w:div>
    <w:div w:id="1244414960">
      <w:bodyDiv w:val="1"/>
      <w:marLeft w:val="0"/>
      <w:marRight w:val="0"/>
      <w:marTop w:val="0"/>
      <w:marBottom w:val="0"/>
      <w:divBdr>
        <w:top w:val="none" w:sz="0" w:space="0" w:color="auto"/>
        <w:left w:val="none" w:sz="0" w:space="0" w:color="auto"/>
        <w:bottom w:val="none" w:sz="0" w:space="0" w:color="auto"/>
        <w:right w:val="none" w:sz="0" w:space="0" w:color="auto"/>
      </w:divBdr>
    </w:div>
    <w:div w:id="1246575420">
      <w:bodyDiv w:val="1"/>
      <w:marLeft w:val="0"/>
      <w:marRight w:val="0"/>
      <w:marTop w:val="0"/>
      <w:marBottom w:val="0"/>
      <w:divBdr>
        <w:top w:val="none" w:sz="0" w:space="0" w:color="auto"/>
        <w:left w:val="none" w:sz="0" w:space="0" w:color="auto"/>
        <w:bottom w:val="none" w:sz="0" w:space="0" w:color="auto"/>
        <w:right w:val="none" w:sz="0" w:space="0" w:color="auto"/>
      </w:divBdr>
      <w:divsChild>
        <w:div w:id="49157674">
          <w:marLeft w:val="480"/>
          <w:marRight w:val="0"/>
          <w:marTop w:val="0"/>
          <w:marBottom w:val="0"/>
          <w:divBdr>
            <w:top w:val="none" w:sz="0" w:space="0" w:color="auto"/>
            <w:left w:val="none" w:sz="0" w:space="0" w:color="auto"/>
            <w:bottom w:val="none" w:sz="0" w:space="0" w:color="auto"/>
            <w:right w:val="none" w:sz="0" w:space="0" w:color="auto"/>
          </w:divBdr>
        </w:div>
        <w:div w:id="254097900">
          <w:marLeft w:val="480"/>
          <w:marRight w:val="0"/>
          <w:marTop w:val="0"/>
          <w:marBottom w:val="0"/>
          <w:divBdr>
            <w:top w:val="none" w:sz="0" w:space="0" w:color="auto"/>
            <w:left w:val="none" w:sz="0" w:space="0" w:color="auto"/>
            <w:bottom w:val="none" w:sz="0" w:space="0" w:color="auto"/>
            <w:right w:val="none" w:sz="0" w:space="0" w:color="auto"/>
          </w:divBdr>
        </w:div>
        <w:div w:id="379598819">
          <w:marLeft w:val="480"/>
          <w:marRight w:val="0"/>
          <w:marTop w:val="0"/>
          <w:marBottom w:val="0"/>
          <w:divBdr>
            <w:top w:val="none" w:sz="0" w:space="0" w:color="auto"/>
            <w:left w:val="none" w:sz="0" w:space="0" w:color="auto"/>
            <w:bottom w:val="none" w:sz="0" w:space="0" w:color="auto"/>
            <w:right w:val="none" w:sz="0" w:space="0" w:color="auto"/>
          </w:divBdr>
        </w:div>
        <w:div w:id="380372923">
          <w:marLeft w:val="480"/>
          <w:marRight w:val="0"/>
          <w:marTop w:val="0"/>
          <w:marBottom w:val="0"/>
          <w:divBdr>
            <w:top w:val="none" w:sz="0" w:space="0" w:color="auto"/>
            <w:left w:val="none" w:sz="0" w:space="0" w:color="auto"/>
            <w:bottom w:val="none" w:sz="0" w:space="0" w:color="auto"/>
            <w:right w:val="none" w:sz="0" w:space="0" w:color="auto"/>
          </w:divBdr>
        </w:div>
        <w:div w:id="658651486">
          <w:marLeft w:val="480"/>
          <w:marRight w:val="0"/>
          <w:marTop w:val="0"/>
          <w:marBottom w:val="0"/>
          <w:divBdr>
            <w:top w:val="none" w:sz="0" w:space="0" w:color="auto"/>
            <w:left w:val="none" w:sz="0" w:space="0" w:color="auto"/>
            <w:bottom w:val="none" w:sz="0" w:space="0" w:color="auto"/>
            <w:right w:val="none" w:sz="0" w:space="0" w:color="auto"/>
          </w:divBdr>
        </w:div>
        <w:div w:id="907494309">
          <w:marLeft w:val="480"/>
          <w:marRight w:val="0"/>
          <w:marTop w:val="0"/>
          <w:marBottom w:val="0"/>
          <w:divBdr>
            <w:top w:val="none" w:sz="0" w:space="0" w:color="auto"/>
            <w:left w:val="none" w:sz="0" w:space="0" w:color="auto"/>
            <w:bottom w:val="none" w:sz="0" w:space="0" w:color="auto"/>
            <w:right w:val="none" w:sz="0" w:space="0" w:color="auto"/>
          </w:divBdr>
        </w:div>
        <w:div w:id="922882762">
          <w:marLeft w:val="480"/>
          <w:marRight w:val="0"/>
          <w:marTop w:val="0"/>
          <w:marBottom w:val="0"/>
          <w:divBdr>
            <w:top w:val="none" w:sz="0" w:space="0" w:color="auto"/>
            <w:left w:val="none" w:sz="0" w:space="0" w:color="auto"/>
            <w:bottom w:val="none" w:sz="0" w:space="0" w:color="auto"/>
            <w:right w:val="none" w:sz="0" w:space="0" w:color="auto"/>
          </w:divBdr>
        </w:div>
        <w:div w:id="945817530">
          <w:marLeft w:val="480"/>
          <w:marRight w:val="0"/>
          <w:marTop w:val="0"/>
          <w:marBottom w:val="0"/>
          <w:divBdr>
            <w:top w:val="none" w:sz="0" w:space="0" w:color="auto"/>
            <w:left w:val="none" w:sz="0" w:space="0" w:color="auto"/>
            <w:bottom w:val="none" w:sz="0" w:space="0" w:color="auto"/>
            <w:right w:val="none" w:sz="0" w:space="0" w:color="auto"/>
          </w:divBdr>
        </w:div>
        <w:div w:id="1054738582">
          <w:marLeft w:val="480"/>
          <w:marRight w:val="0"/>
          <w:marTop w:val="0"/>
          <w:marBottom w:val="0"/>
          <w:divBdr>
            <w:top w:val="none" w:sz="0" w:space="0" w:color="auto"/>
            <w:left w:val="none" w:sz="0" w:space="0" w:color="auto"/>
            <w:bottom w:val="none" w:sz="0" w:space="0" w:color="auto"/>
            <w:right w:val="none" w:sz="0" w:space="0" w:color="auto"/>
          </w:divBdr>
        </w:div>
        <w:div w:id="1106735777">
          <w:marLeft w:val="480"/>
          <w:marRight w:val="0"/>
          <w:marTop w:val="0"/>
          <w:marBottom w:val="0"/>
          <w:divBdr>
            <w:top w:val="none" w:sz="0" w:space="0" w:color="auto"/>
            <w:left w:val="none" w:sz="0" w:space="0" w:color="auto"/>
            <w:bottom w:val="none" w:sz="0" w:space="0" w:color="auto"/>
            <w:right w:val="none" w:sz="0" w:space="0" w:color="auto"/>
          </w:divBdr>
        </w:div>
        <w:div w:id="1504975612">
          <w:marLeft w:val="480"/>
          <w:marRight w:val="0"/>
          <w:marTop w:val="0"/>
          <w:marBottom w:val="0"/>
          <w:divBdr>
            <w:top w:val="none" w:sz="0" w:space="0" w:color="auto"/>
            <w:left w:val="none" w:sz="0" w:space="0" w:color="auto"/>
            <w:bottom w:val="none" w:sz="0" w:space="0" w:color="auto"/>
            <w:right w:val="none" w:sz="0" w:space="0" w:color="auto"/>
          </w:divBdr>
        </w:div>
        <w:div w:id="1654724385">
          <w:marLeft w:val="480"/>
          <w:marRight w:val="0"/>
          <w:marTop w:val="0"/>
          <w:marBottom w:val="0"/>
          <w:divBdr>
            <w:top w:val="none" w:sz="0" w:space="0" w:color="auto"/>
            <w:left w:val="none" w:sz="0" w:space="0" w:color="auto"/>
            <w:bottom w:val="none" w:sz="0" w:space="0" w:color="auto"/>
            <w:right w:val="none" w:sz="0" w:space="0" w:color="auto"/>
          </w:divBdr>
        </w:div>
        <w:div w:id="1792288646">
          <w:marLeft w:val="480"/>
          <w:marRight w:val="0"/>
          <w:marTop w:val="0"/>
          <w:marBottom w:val="0"/>
          <w:divBdr>
            <w:top w:val="none" w:sz="0" w:space="0" w:color="auto"/>
            <w:left w:val="none" w:sz="0" w:space="0" w:color="auto"/>
            <w:bottom w:val="none" w:sz="0" w:space="0" w:color="auto"/>
            <w:right w:val="none" w:sz="0" w:space="0" w:color="auto"/>
          </w:divBdr>
        </w:div>
        <w:div w:id="1796409994">
          <w:marLeft w:val="480"/>
          <w:marRight w:val="0"/>
          <w:marTop w:val="0"/>
          <w:marBottom w:val="0"/>
          <w:divBdr>
            <w:top w:val="none" w:sz="0" w:space="0" w:color="auto"/>
            <w:left w:val="none" w:sz="0" w:space="0" w:color="auto"/>
            <w:bottom w:val="none" w:sz="0" w:space="0" w:color="auto"/>
            <w:right w:val="none" w:sz="0" w:space="0" w:color="auto"/>
          </w:divBdr>
        </w:div>
        <w:div w:id="1804423344">
          <w:marLeft w:val="480"/>
          <w:marRight w:val="0"/>
          <w:marTop w:val="0"/>
          <w:marBottom w:val="0"/>
          <w:divBdr>
            <w:top w:val="none" w:sz="0" w:space="0" w:color="auto"/>
            <w:left w:val="none" w:sz="0" w:space="0" w:color="auto"/>
            <w:bottom w:val="none" w:sz="0" w:space="0" w:color="auto"/>
            <w:right w:val="none" w:sz="0" w:space="0" w:color="auto"/>
          </w:divBdr>
        </w:div>
        <w:div w:id="1819104638">
          <w:marLeft w:val="480"/>
          <w:marRight w:val="0"/>
          <w:marTop w:val="0"/>
          <w:marBottom w:val="0"/>
          <w:divBdr>
            <w:top w:val="none" w:sz="0" w:space="0" w:color="auto"/>
            <w:left w:val="none" w:sz="0" w:space="0" w:color="auto"/>
            <w:bottom w:val="none" w:sz="0" w:space="0" w:color="auto"/>
            <w:right w:val="none" w:sz="0" w:space="0" w:color="auto"/>
          </w:divBdr>
        </w:div>
        <w:div w:id="1926300798">
          <w:marLeft w:val="480"/>
          <w:marRight w:val="0"/>
          <w:marTop w:val="0"/>
          <w:marBottom w:val="0"/>
          <w:divBdr>
            <w:top w:val="none" w:sz="0" w:space="0" w:color="auto"/>
            <w:left w:val="none" w:sz="0" w:space="0" w:color="auto"/>
            <w:bottom w:val="none" w:sz="0" w:space="0" w:color="auto"/>
            <w:right w:val="none" w:sz="0" w:space="0" w:color="auto"/>
          </w:divBdr>
        </w:div>
        <w:div w:id="2023504117">
          <w:marLeft w:val="480"/>
          <w:marRight w:val="0"/>
          <w:marTop w:val="0"/>
          <w:marBottom w:val="0"/>
          <w:divBdr>
            <w:top w:val="none" w:sz="0" w:space="0" w:color="auto"/>
            <w:left w:val="none" w:sz="0" w:space="0" w:color="auto"/>
            <w:bottom w:val="none" w:sz="0" w:space="0" w:color="auto"/>
            <w:right w:val="none" w:sz="0" w:space="0" w:color="auto"/>
          </w:divBdr>
        </w:div>
        <w:div w:id="2048023241">
          <w:marLeft w:val="480"/>
          <w:marRight w:val="0"/>
          <w:marTop w:val="0"/>
          <w:marBottom w:val="0"/>
          <w:divBdr>
            <w:top w:val="none" w:sz="0" w:space="0" w:color="auto"/>
            <w:left w:val="none" w:sz="0" w:space="0" w:color="auto"/>
            <w:bottom w:val="none" w:sz="0" w:space="0" w:color="auto"/>
            <w:right w:val="none" w:sz="0" w:space="0" w:color="auto"/>
          </w:divBdr>
        </w:div>
      </w:divsChild>
    </w:div>
    <w:div w:id="1253319101">
      <w:bodyDiv w:val="1"/>
      <w:marLeft w:val="0"/>
      <w:marRight w:val="0"/>
      <w:marTop w:val="0"/>
      <w:marBottom w:val="0"/>
      <w:divBdr>
        <w:top w:val="none" w:sz="0" w:space="0" w:color="auto"/>
        <w:left w:val="none" w:sz="0" w:space="0" w:color="auto"/>
        <w:bottom w:val="none" w:sz="0" w:space="0" w:color="auto"/>
        <w:right w:val="none" w:sz="0" w:space="0" w:color="auto"/>
      </w:divBdr>
      <w:divsChild>
        <w:div w:id="128210867">
          <w:marLeft w:val="480"/>
          <w:marRight w:val="0"/>
          <w:marTop w:val="0"/>
          <w:marBottom w:val="0"/>
          <w:divBdr>
            <w:top w:val="none" w:sz="0" w:space="0" w:color="auto"/>
            <w:left w:val="none" w:sz="0" w:space="0" w:color="auto"/>
            <w:bottom w:val="none" w:sz="0" w:space="0" w:color="auto"/>
            <w:right w:val="none" w:sz="0" w:space="0" w:color="auto"/>
          </w:divBdr>
        </w:div>
        <w:div w:id="135489216">
          <w:marLeft w:val="480"/>
          <w:marRight w:val="0"/>
          <w:marTop w:val="0"/>
          <w:marBottom w:val="0"/>
          <w:divBdr>
            <w:top w:val="none" w:sz="0" w:space="0" w:color="auto"/>
            <w:left w:val="none" w:sz="0" w:space="0" w:color="auto"/>
            <w:bottom w:val="none" w:sz="0" w:space="0" w:color="auto"/>
            <w:right w:val="none" w:sz="0" w:space="0" w:color="auto"/>
          </w:divBdr>
        </w:div>
        <w:div w:id="459961621">
          <w:marLeft w:val="480"/>
          <w:marRight w:val="0"/>
          <w:marTop w:val="0"/>
          <w:marBottom w:val="0"/>
          <w:divBdr>
            <w:top w:val="none" w:sz="0" w:space="0" w:color="auto"/>
            <w:left w:val="none" w:sz="0" w:space="0" w:color="auto"/>
            <w:bottom w:val="none" w:sz="0" w:space="0" w:color="auto"/>
            <w:right w:val="none" w:sz="0" w:space="0" w:color="auto"/>
          </w:divBdr>
        </w:div>
        <w:div w:id="493643215">
          <w:marLeft w:val="480"/>
          <w:marRight w:val="0"/>
          <w:marTop w:val="0"/>
          <w:marBottom w:val="0"/>
          <w:divBdr>
            <w:top w:val="none" w:sz="0" w:space="0" w:color="auto"/>
            <w:left w:val="none" w:sz="0" w:space="0" w:color="auto"/>
            <w:bottom w:val="none" w:sz="0" w:space="0" w:color="auto"/>
            <w:right w:val="none" w:sz="0" w:space="0" w:color="auto"/>
          </w:divBdr>
        </w:div>
        <w:div w:id="533925433">
          <w:marLeft w:val="480"/>
          <w:marRight w:val="0"/>
          <w:marTop w:val="0"/>
          <w:marBottom w:val="0"/>
          <w:divBdr>
            <w:top w:val="none" w:sz="0" w:space="0" w:color="auto"/>
            <w:left w:val="none" w:sz="0" w:space="0" w:color="auto"/>
            <w:bottom w:val="none" w:sz="0" w:space="0" w:color="auto"/>
            <w:right w:val="none" w:sz="0" w:space="0" w:color="auto"/>
          </w:divBdr>
        </w:div>
        <w:div w:id="635447824">
          <w:marLeft w:val="480"/>
          <w:marRight w:val="0"/>
          <w:marTop w:val="0"/>
          <w:marBottom w:val="0"/>
          <w:divBdr>
            <w:top w:val="none" w:sz="0" w:space="0" w:color="auto"/>
            <w:left w:val="none" w:sz="0" w:space="0" w:color="auto"/>
            <w:bottom w:val="none" w:sz="0" w:space="0" w:color="auto"/>
            <w:right w:val="none" w:sz="0" w:space="0" w:color="auto"/>
          </w:divBdr>
        </w:div>
        <w:div w:id="638610337">
          <w:marLeft w:val="480"/>
          <w:marRight w:val="0"/>
          <w:marTop w:val="0"/>
          <w:marBottom w:val="0"/>
          <w:divBdr>
            <w:top w:val="none" w:sz="0" w:space="0" w:color="auto"/>
            <w:left w:val="none" w:sz="0" w:space="0" w:color="auto"/>
            <w:bottom w:val="none" w:sz="0" w:space="0" w:color="auto"/>
            <w:right w:val="none" w:sz="0" w:space="0" w:color="auto"/>
          </w:divBdr>
        </w:div>
        <w:div w:id="643850378">
          <w:marLeft w:val="480"/>
          <w:marRight w:val="0"/>
          <w:marTop w:val="0"/>
          <w:marBottom w:val="0"/>
          <w:divBdr>
            <w:top w:val="none" w:sz="0" w:space="0" w:color="auto"/>
            <w:left w:val="none" w:sz="0" w:space="0" w:color="auto"/>
            <w:bottom w:val="none" w:sz="0" w:space="0" w:color="auto"/>
            <w:right w:val="none" w:sz="0" w:space="0" w:color="auto"/>
          </w:divBdr>
        </w:div>
        <w:div w:id="684403523">
          <w:marLeft w:val="480"/>
          <w:marRight w:val="0"/>
          <w:marTop w:val="0"/>
          <w:marBottom w:val="0"/>
          <w:divBdr>
            <w:top w:val="none" w:sz="0" w:space="0" w:color="auto"/>
            <w:left w:val="none" w:sz="0" w:space="0" w:color="auto"/>
            <w:bottom w:val="none" w:sz="0" w:space="0" w:color="auto"/>
            <w:right w:val="none" w:sz="0" w:space="0" w:color="auto"/>
          </w:divBdr>
        </w:div>
        <w:div w:id="875317904">
          <w:marLeft w:val="480"/>
          <w:marRight w:val="0"/>
          <w:marTop w:val="0"/>
          <w:marBottom w:val="0"/>
          <w:divBdr>
            <w:top w:val="none" w:sz="0" w:space="0" w:color="auto"/>
            <w:left w:val="none" w:sz="0" w:space="0" w:color="auto"/>
            <w:bottom w:val="none" w:sz="0" w:space="0" w:color="auto"/>
            <w:right w:val="none" w:sz="0" w:space="0" w:color="auto"/>
          </w:divBdr>
        </w:div>
        <w:div w:id="888764380">
          <w:marLeft w:val="480"/>
          <w:marRight w:val="0"/>
          <w:marTop w:val="0"/>
          <w:marBottom w:val="0"/>
          <w:divBdr>
            <w:top w:val="none" w:sz="0" w:space="0" w:color="auto"/>
            <w:left w:val="none" w:sz="0" w:space="0" w:color="auto"/>
            <w:bottom w:val="none" w:sz="0" w:space="0" w:color="auto"/>
            <w:right w:val="none" w:sz="0" w:space="0" w:color="auto"/>
          </w:divBdr>
        </w:div>
        <w:div w:id="1019238425">
          <w:marLeft w:val="480"/>
          <w:marRight w:val="0"/>
          <w:marTop w:val="0"/>
          <w:marBottom w:val="0"/>
          <w:divBdr>
            <w:top w:val="none" w:sz="0" w:space="0" w:color="auto"/>
            <w:left w:val="none" w:sz="0" w:space="0" w:color="auto"/>
            <w:bottom w:val="none" w:sz="0" w:space="0" w:color="auto"/>
            <w:right w:val="none" w:sz="0" w:space="0" w:color="auto"/>
          </w:divBdr>
        </w:div>
        <w:div w:id="1056077963">
          <w:marLeft w:val="480"/>
          <w:marRight w:val="0"/>
          <w:marTop w:val="0"/>
          <w:marBottom w:val="0"/>
          <w:divBdr>
            <w:top w:val="none" w:sz="0" w:space="0" w:color="auto"/>
            <w:left w:val="none" w:sz="0" w:space="0" w:color="auto"/>
            <w:bottom w:val="none" w:sz="0" w:space="0" w:color="auto"/>
            <w:right w:val="none" w:sz="0" w:space="0" w:color="auto"/>
          </w:divBdr>
        </w:div>
        <w:div w:id="1214780463">
          <w:marLeft w:val="480"/>
          <w:marRight w:val="0"/>
          <w:marTop w:val="0"/>
          <w:marBottom w:val="0"/>
          <w:divBdr>
            <w:top w:val="none" w:sz="0" w:space="0" w:color="auto"/>
            <w:left w:val="none" w:sz="0" w:space="0" w:color="auto"/>
            <w:bottom w:val="none" w:sz="0" w:space="0" w:color="auto"/>
            <w:right w:val="none" w:sz="0" w:space="0" w:color="auto"/>
          </w:divBdr>
        </w:div>
        <w:div w:id="1236550014">
          <w:marLeft w:val="480"/>
          <w:marRight w:val="0"/>
          <w:marTop w:val="0"/>
          <w:marBottom w:val="0"/>
          <w:divBdr>
            <w:top w:val="none" w:sz="0" w:space="0" w:color="auto"/>
            <w:left w:val="none" w:sz="0" w:space="0" w:color="auto"/>
            <w:bottom w:val="none" w:sz="0" w:space="0" w:color="auto"/>
            <w:right w:val="none" w:sz="0" w:space="0" w:color="auto"/>
          </w:divBdr>
        </w:div>
        <w:div w:id="1258053229">
          <w:marLeft w:val="480"/>
          <w:marRight w:val="0"/>
          <w:marTop w:val="0"/>
          <w:marBottom w:val="0"/>
          <w:divBdr>
            <w:top w:val="none" w:sz="0" w:space="0" w:color="auto"/>
            <w:left w:val="none" w:sz="0" w:space="0" w:color="auto"/>
            <w:bottom w:val="none" w:sz="0" w:space="0" w:color="auto"/>
            <w:right w:val="none" w:sz="0" w:space="0" w:color="auto"/>
          </w:divBdr>
        </w:div>
        <w:div w:id="1262420907">
          <w:marLeft w:val="480"/>
          <w:marRight w:val="0"/>
          <w:marTop w:val="0"/>
          <w:marBottom w:val="0"/>
          <w:divBdr>
            <w:top w:val="none" w:sz="0" w:space="0" w:color="auto"/>
            <w:left w:val="none" w:sz="0" w:space="0" w:color="auto"/>
            <w:bottom w:val="none" w:sz="0" w:space="0" w:color="auto"/>
            <w:right w:val="none" w:sz="0" w:space="0" w:color="auto"/>
          </w:divBdr>
        </w:div>
        <w:div w:id="1272859959">
          <w:marLeft w:val="480"/>
          <w:marRight w:val="0"/>
          <w:marTop w:val="0"/>
          <w:marBottom w:val="0"/>
          <w:divBdr>
            <w:top w:val="none" w:sz="0" w:space="0" w:color="auto"/>
            <w:left w:val="none" w:sz="0" w:space="0" w:color="auto"/>
            <w:bottom w:val="none" w:sz="0" w:space="0" w:color="auto"/>
            <w:right w:val="none" w:sz="0" w:space="0" w:color="auto"/>
          </w:divBdr>
        </w:div>
        <w:div w:id="1273320484">
          <w:marLeft w:val="480"/>
          <w:marRight w:val="0"/>
          <w:marTop w:val="0"/>
          <w:marBottom w:val="0"/>
          <w:divBdr>
            <w:top w:val="none" w:sz="0" w:space="0" w:color="auto"/>
            <w:left w:val="none" w:sz="0" w:space="0" w:color="auto"/>
            <w:bottom w:val="none" w:sz="0" w:space="0" w:color="auto"/>
            <w:right w:val="none" w:sz="0" w:space="0" w:color="auto"/>
          </w:divBdr>
        </w:div>
        <w:div w:id="1301107058">
          <w:marLeft w:val="480"/>
          <w:marRight w:val="0"/>
          <w:marTop w:val="0"/>
          <w:marBottom w:val="0"/>
          <w:divBdr>
            <w:top w:val="none" w:sz="0" w:space="0" w:color="auto"/>
            <w:left w:val="none" w:sz="0" w:space="0" w:color="auto"/>
            <w:bottom w:val="none" w:sz="0" w:space="0" w:color="auto"/>
            <w:right w:val="none" w:sz="0" w:space="0" w:color="auto"/>
          </w:divBdr>
        </w:div>
        <w:div w:id="1306466282">
          <w:marLeft w:val="480"/>
          <w:marRight w:val="0"/>
          <w:marTop w:val="0"/>
          <w:marBottom w:val="0"/>
          <w:divBdr>
            <w:top w:val="none" w:sz="0" w:space="0" w:color="auto"/>
            <w:left w:val="none" w:sz="0" w:space="0" w:color="auto"/>
            <w:bottom w:val="none" w:sz="0" w:space="0" w:color="auto"/>
            <w:right w:val="none" w:sz="0" w:space="0" w:color="auto"/>
          </w:divBdr>
        </w:div>
        <w:div w:id="1473937015">
          <w:marLeft w:val="480"/>
          <w:marRight w:val="0"/>
          <w:marTop w:val="0"/>
          <w:marBottom w:val="0"/>
          <w:divBdr>
            <w:top w:val="none" w:sz="0" w:space="0" w:color="auto"/>
            <w:left w:val="none" w:sz="0" w:space="0" w:color="auto"/>
            <w:bottom w:val="none" w:sz="0" w:space="0" w:color="auto"/>
            <w:right w:val="none" w:sz="0" w:space="0" w:color="auto"/>
          </w:divBdr>
        </w:div>
        <w:div w:id="1818456401">
          <w:marLeft w:val="480"/>
          <w:marRight w:val="0"/>
          <w:marTop w:val="0"/>
          <w:marBottom w:val="0"/>
          <w:divBdr>
            <w:top w:val="none" w:sz="0" w:space="0" w:color="auto"/>
            <w:left w:val="none" w:sz="0" w:space="0" w:color="auto"/>
            <w:bottom w:val="none" w:sz="0" w:space="0" w:color="auto"/>
            <w:right w:val="none" w:sz="0" w:space="0" w:color="auto"/>
          </w:divBdr>
        </w:div>
        <w:div w:id="1971327956">
          <w:marLeft w:val="480"/>
          <w:marRight w:val="0"/>
          <w:marTop w:val="0"/>
          <w:marBottom w:val="0"/>
          <w:divBdr>
            <w:top w:val="none" w:sz="0" w:space="0" w:color="auto"/>
            <w:left w:val="none" w:sz="0" w:space="0" w:color="auto"/>
            <w:bottom w:val="none" w:sz="0" w:space="0" w:color="auto"/>
            <w:right w:val="none" w:sz="0" w:space="0" w:color="auto"/>
          </w:divBdr>
        </w:div>
        <w:div w:id="2116440541">
          <w:marLeft w:val="480"/>
          <w:marRight w:val="0"/>
          <w:marTop w:val="0"/>
          <w:marBottom w:val="0"/>
          <w:divBdr>
            <w:top w:val="none" w:sz="0" w:space="0" w:color="auto"/>
            <w:left w:val="none" w:sz="0" w:space="0" w:color="auto"/>
            <w:bottom w:val="none" w:sz="0" w:space="0" w:color="auto"/>
            <w:right w:val="none" w:sz="0" w:space="0" w:color="auto"/>
          </w:divBdr>
        </w:div>
      </w:divsChild>
    </w:div>
    <w:div w:id="1254363180">
      <w:bodyDiv w:val="1"/>
      <w:marLeft w:val="0"/>
      <w:marRight w:val="0"/>
      <w:marTop w:val="0"/>
      <w:marBottom w:val="0"/>
      <w:divBdr>
        <w:top w:val="none" w:sz="0" w:space="0" w:color="auto"/>
        <w:left w:val="none" w:sz="0" w:space="0" w:color="auto"/>
        <w:bottom w:val="none" w:sz="0" w:space="0" w:color="auto"/>
        <w:right w:val="none" w:sz="0" w:space="0" w:color="auto"/>
      </w:divBdr>
    </w:div>
    <w:div w:id="1261792017">
      <w:bodyDiv w:val="1"/>
      <w:marLeft w:val="0"/>
      <w:marRight w:val="0"/>
      <w:marTop w:val="0"/>
      <w:marBottom w:val="0"/>
      <w:divBdr>
        <w:top w:val="none" w:sz="0" w:space="0" w:color="auto"/>
        <w:left w:val="none" w:sz="0" w:space="0" w:color="auto"/>
        <w:bottom w:val="none" w:sz="0" w:space="0" w:color="auto"/>
        <w:right w:val="none" w:sz="0" w:space="0" w:color="auto"/>
      </w:divBdr>
    </w:div>
    <w:div w:id="1263342121">
      <w:bodyDiv w:val="1"/>
      <w:marLeft w:val="0"/>
      <w:marRight w:val="0"/>
      <w:marTop w:val="0"/>
      <w:marBottom w:val="0"/>
      <w:divBdr>
        <w:top w:val="none" w:sz="0" w:space="0" w:color="auto"/>
        <w:left w:val="none" w:sz="0" w:space="0" w:color="auto"/>
        <w:bottom w:val="none" w:sz="0" w:space="0" w:color="auto"/>
        <w:right w:val="none" w:sz="0" w:space="0" w:color="auto"/>
      </w:divBdr>
    </w:div>
    <w:div w:id="1276014384">
      <w:bodyDiv w:val="1"/>
      <w:marLeft w:val="0"/>
      <w:marRight w:val="0"/>
      <w:marTop w:val="0"/>
      <w:marBottom w:val="0"/>
      <w:divBdr>
        <w:top w:val="none" w:sz="0" w:space="0" w:color="auto"/>
        <w:left w:val="none" w:sz="0" w:space="0" w:color="auto"/>
        <w:bottom w:val="none" w:sz="0" w:space="0" w:color="auto"/>
        <w:right w:val="none" w:sz="0" w:space="0" w:color="auto"/>
      </w:divBdr>
      <w:divsChild>
        <w:div w:id="10300227">
          <w:marLeft w:val="480"/>
          <w:marRight w:val="0"/>
          <w:marTop w:val="0"/>
          <w:marBottom w:val="0"/>
          <w:divBdr>
            <w:top w:val="none" w:sz="0" w:space="0" w:color="auto"/>
            <w:left w:val="none" w:sz="0" w:space="0" w:color="auto"/>
            <w:bottom w:val="none" w:sz="0" w:space="0" w:color="auto"/>
            <w:right w:val="none" w:sz="0" w:space="0" w:color="auto"/>
          </w:divBdr>
        </w:div>
        <w:div w:id="50270701">
          <w:marLeft w:val="480"/>
          <w:marRight w:val="0"/>
          <w:marTop w:val="0"/>
          <w:marBottom w:val="0"/>
          <w:divBdr>
            <w:top w:val="none" w:sz="0" w:space="0" w:color="auto"/>
            <w:left w:val="none" w:sz="0" w:space="0" w:color="auto"/>
            <w:bottom w:val="none" w:sz="0" w:space="0" w:color="auto"/>
            <w:right w:val="none" w:sz="0" w:space="0" w:color="auto"/>
          </w:divBdr>
        </w:div>
        <w:div w:id="156307989">
          <w:marLeft w:val="480"/>
          <w:marRight w:val="0"/>
          <w:marTop w:val="0"/>
          <w:marBottom w:val="0"/>
          <w:divBdr>
            <w:top w:val="none" w:sz="0" w:space="0" w:color="auto"/>
            <w:left w:val="none" w:sz="0" w:space="0" w:color="auto"/>
            <w:bottom w:val="none" w:sz="0" w:space="0" w:color="auto"/>
            <w:right w:val="none" w:sz="0" w:space="0" w:color="auto"/>
          </w:divBdr>
        </w:div>
        <w:div w:id="864247153">
          <w:marLeft w:val="480"/>
          <w:marRight w:val="0"/>
          <w:marTop w:val="0"/>
          <w:marBottom w:val="0"/>
          <w:divBdr>
            <w:top w:val="none" w:sz="0" w:space="0" w:color="auto"/>
            <w:left w:val="none" w:sz="0" w:space="0" w:color="auto"/>
            <w:bottom w:val="none" w:sz="0" w:space="0" w:color="auto"/>
            <w:right w:val="none" w:sz="0" w:space="0" w:color="auto"/>
          </w:divBdr>
        </w:div>
        <w:div w:id="885868567">
          <w:marLeft w:val="480"/>
          <w:marRight w:val="0"/>
          <w:marTop w:val="0"/>
          <w:marBottom w:val="0"/>
          <w:divBdr>
            <w:top w:val="none" w:sz="0" w:space="0" w:color="auto"/>
            <w:left w:val="none" w:sz="0" w:space="0" w:color="auto"/>
            <w:bottom w:val="none" w:sz="0" w:space="0" w:color="auto"/>
            <w:right w:val="none" w:sz="0" w:space="0" w:color="auto"/>
          </w:divBdr>
        </w:div>
        <w:div w:id="924531128">
          <w:marLeft w:val="480"/>
          <w:marRight w:val="0"/>
          <w:marTop w:val="0"/>
          <w:marBottom w:val="0"/>
          <w:divBdr>
            <w:top w:val="none" w:sz="0" w:space="0" w:color="auto"/>
            <w:left w:val="none" w:sz="0" w:space="0" w:color="auto"/>
            <w:bottom w:val="none" w:sz="0" w:space="0" w:color="auto"/>
            <w:right w:val="none" w:sz="0" w:space="0" w:color="auto"/>
          </w:divBdr>
        </w:div>
        <w:div w:id="1124419361">
          <w:marLeft w:val="480"/>
          <w:marRight w:val="0"/>
          <w:marTop w:val="0"/>
          <w:marBottom w:val="0"/>
          <w:divBdr>
            <w:top w:val="none" w:sz="0" w:space="0" w:color="auto"/>
            <w:left w:val="none" w:sz="0" w:space="0" w:color="auto"/>
            <w:bottom w:val="none" w:sz="0" w:space="0" w:color="auto"/>
            <w:right w:val="none" w:sz="0" w:space="0" w:color="auto"/>
          </w:divBdr>
        </w:div>
        <w:div w:id="1190486546">
          <w:marLeft w:val="480"/>
          <w:marRight w:val="0"/>
          <w:marTop w:val="0"/>
          <w:marBottom w:val="0"/>
          <w:divBdr>
            <w:top w:val="none" w:sz="0" w:space="0" w:color="auto"/>
            <w:left w:val="none" w:sz="0" w:space="0" w:color="auto"/>
            <w:bottom w:val="none" w:sz="0" w:space="0" w:color="auto"/>
            <w:right w:val="none" w:sz="0" w:space="0" w:color="auto"/>
          </w:divBdr>
        </w:div>
        <w:div w:id="1213419092">
          <w:marLeft w:val="480"/>
          <w:marRight w:val="0"/>
          <w:marTop w:val="0"/>
          <w:marBottom w:val="0"/>
          <w:divBdr>
            <w:top w:val="none" w:sz="0" w:space="0" w:color="auto"/>
            <w:left w:val="none" w:sz="0" w:space="0" w:color="auto"/>
            <w:bottom w:val="none" w:sz="0" w:space="0" w:color="auto"/>
            <w:right w:val="none" w:sz="0" w:space="0" w:color="auto"/>
          </w:divBdr>
        </w:div>
        <w:div w:id="1290015114">
          <w:marLeft w:val="480"/>
          <w:marRight w:val="0"/>
          <w:marTop w:val="0"/>
          <w:marBottom w:val="0"/>
          <w:divBdr>
            <w:top w:val="none" w:sz="0" w:space="0" w:color="auto"/>
            <w:left w:val="none" w:sz="0" w:space="0" w:color="auto"/>
            <w:bottom w:val="none" w:sz="0" w:space="0" w:color="auto"/>
            <w:right w:val="none" w:sz="0" w:space="0" w:color="auto"/>
          </w:divBdr>
        </w:div>
        <w:div w:id="1357316585">
          <w:marLeft w:val="480"/>
          <w:marRight w:val="0"/>
          <w:marTop w:val="0"/>
          <w:marBottom w:val="0"/>
          <w:divBdr>
            <w:top w:val="none" w:sz="0" w:space="0" w:color="auto"/>
            <w:left w:val="none" w:sz="0" w:space="0" w:color="auto"/>
            <w:bottom w:val="none" w:sz="0" w:space="0" w:color="auto"/>
            <w:right w:val="none" w:sz="0" w:space="0" w:color="auto"/>
          </w:divBdr>
        </w:div>
        <w:div w:id="1481770966">
          <w:marLeft w:val="480"/>
          <w:marRight w:val="0"/>
          <w:marTop w:val="0"/>
          <w:marBottom w:val="0"/>
          <w:divBdr>
            <w:top w:val="none" w:sz="0" w:space="0" w:color="auto"/>
            <w:left w:val="none" w:sz="0" w:space="0" w:color="auto"/>
            <w:bottom w:val="none" w:sz="0" w:space="0" w:color="auto"/>
            <w:right w:val="none" w:sz="0" w:space="0" w:color="auto"/>
          </w:divBdr>
        </w:div>
        <w:div w:id="1498618103">
          <w:marLeft w:val="480"/>
          <w:marRight w:val="0"/>
          <w:marTop w:val="0"/>
          <w:marBottom w:val="0"/>
          <w:divBdr>
            <w:top w:val="none" w:sz="0" w:space="0" w:color="auto"/>
            <w:left w:val="none" w:sz="0" w:space="0" w:color="auto"/>
            <w:bottom w:val="none" w:sz="0" w:space="0" w:color="auto"/>
            <w:right w:val="none" w:sz="0" w:space="0" w:color="auto"/>
          </w:divBdr>
        </w:div>
        <w:div w:id="1811093001">
          <w:marLeft w:val="480"/>
          <w:marRight w:val="0"/>
          <w:marTop w:val="0"/>
          <w:marBottom w:val="0"/>
          <w:divBdr>
            <w:top w:val="none" w:sz="0" w:space="0" w:color="auto"/>
            <w:left w:val="none" w:sz="0" w:space="0" w:color="auto"/>
            <w:bottom w:val="none" w:sz="0" w:space="0" w:color="auto"/>
            <w:right w:val="none" w:sz="0" w:space="0" w:color="auto"/>
          </w:divBdr>
        </w:div>
        <w:div w:id="1821264810">
          <w:marLeft w:val="480"/>
          <w:marRight w:val="0"/>
          <w:marTop w:val="0"/>
          <w:marBottom w:val="0"/>
          <w:divBdr>
            <w:top w:val="none" w:sz="0" w:space="0" w:color="auto"/>
            <w:left w:val="none" w:sz="0" w:space="0" w:color="auto"/>
            <w:bottom w:val="none" w:sz="0" w:space="0" w:color="auto"/>
            <w:right w:val="none" w:sz="0" w:space="0" w:color="auto"/>
          </w:divBdr>
        </w:div>
        <w:div w:id="1882741803">
          <w:marLeft w:val="480"/>
          <w:marRight w:val="0"/>
          <w:marTop w:val="0"/>
          <w:marBottom w:val="0"/>
          <w:divBdr>
            <w:top w:val="none" w:sz="0" w:space="0" w:color="auto"/>
            <w:left w:val="none" w:sz="0" w:space="0" w:color="auto"/>
            <w:bottom w:val="none" w:sz="0" w:space="0" w:color="auto"/>
            <w:right w:val="none" w:sz="0" w:space="0" w:color="auto"/>
          </w:divBdr>
        </w:div>
      </w:divsChild>
    </w:div>
    <w:div w:id="1276865753">
      <w:bodyDiv w:val="1"/>
      <w:marLeft w:val="0"/>
      <w:marRight w:val="0"/>
      <w:marTop w:val="0"/>
      <w:marBottom w:val="0"/>
      <w:divBdr>
        <w:top w:val="none" w:sz="0" w:space="0" w:color="auto"/>
        <w:left w:val="none" w:sz="0" w:space="0" w:color="auto"/>
        <w:bottom w:val="none" w:sz="0" w:space="0" w:color="auto"/>
        <w:right w:val="none" w:sz="0" w:space="0" w:color="auto"/>
      </w:divBdr>
    </w:div>
    <w:div w:id="1280801304">
      <w:bodyDiv w:val="1"/>
      <w:marLeft w:val="0"/>
      <w:marRight w:val="0"/>
      <w:marTop w:val="0"/>
      <w:marBottom w:val="0"/>
      <w:divBdr>
        <w:top w:val="none" w:sz="0" w:space="0" w:color="auto"/>
        <w:left w:val="none" w:sz="0" w:space="0" w:color="auto"/>
        <w:bottom w:val="none" w:sz="0" w:space="0" w:color="auto"/>
        <w:right w:val="none" w:sz="0" w:space="0" w:color="auto"/>
      </w:divBdr>
    </w:div>
    <w:div w:id="1314067913">
      <w:bodyDiv w:val="1"/>
      <w:marLeft w:val="0"/>
      <w:marRight w:val="0"/>
      <w:marTop w:val="0"/>
      <w:marBottom w:val="0"/>
      <w:divBdr>
        <w:top w:val="none" w:sz="0" w:space="0" w:color="auto"/>
        <w:left w:val="none" w:sz="0" w:space="0" w:color="auto"/>
        <w:bottom w:val="none" w:sz="0" w:space="0" w:color="auto"/>
        <w:right w:val="none" w:sz="0" w:space="0" w:color="auto"/>
      </w:divBdr>
    </w:div>
    <w:div w:id="1326711316">
      <w:bodyDiv w:val="1"/>
      <w:marLeft w:val="0"/>
      <w:marRight w:val="0"/>
      <w:marTop w:val="0"/>
      <w:marBottom w:val="0"/>
      <w:divBdr>
        <w:top w:val="none" w:sz="0" w:space="0" w:color="auto"/>
        <w:left w:val="none" w:sz="0" w:space="0" w:color="auto"/>
        <w:bottom w:val="none" w:sz="0" w:space="0" w:color="auto"/>
        <w:right w:val="none" w:sz="0" w:space="0" w:color="auto"/>
      </w:divBdr>
    </w:div>
    <w:div w:id="1327981315">
      <w:bodyDiv w:val="1"/>
      <w:marLeft w:val="0"/>
      <w:marRight w:val="0"/>
      <w:marTop w:val="0"/>
      <w:marBottom w:val="0"/>
      <w:divBdr>
        <w:top w:val="none" w:sz="0" w:space="0" w:color="auto"/>
        <w:left w:val="none" w:sz="0" w:space="0" w:color="auto"/>
        <w:bottom w:val="none" w:sz="0" w:space="0" w:color="auto"/>
        <w:right w:val="none" w:sz="0" w:space="0" w:color="auto"/>
      </w:divBdr>
    </w:div>
    <w:div w:id="1331718261">
      <w:bodyDiv w:val="1"/>
      <w:marLeft w:val="0"/>
      <w:marRight w:val="0"/>
      <w:marTop w:val="0"/>
      <w:marBottom w:val="0"/>
      <w:divBdr>
        <w:top w:val="none" w:sz="0" w:space="0" w:color="auto"/>
        <w:left w:val="none" w:sz="0" w:space="0" w:color="auto"/>
        <w:bottom w:val="none" w:sz="0" w:space="0" w:color="auto"/>
        <w:right w:val="none" w:sz="0" w:space="0" w:color="auto"/>
      </w:divBdr>
      <w:divsChild>
        <w:div w:id="42290691">
          <w:marLeft w:val="480"/>
          <w:marRight w:val="0"/>
          <w:marTop w:val="0"/>
          <w:marBottom w:val="0"/>
          <w:divBdr>
            <w:top w:val="none" w:sz="0" w:space="0" w:color="auto"/>
            <w:left w:val="none" w:sz="0" w:space="0" w:color="auto"/>
            <w:bottom w:val="none" w:sz="0" w:space="0" w:color="auto"/>
            <w:right w:val="none" w:sz="0" w:space="0" w:color="auto"/>
          </w:divBdr>
        </w:div>
        <w:div w:id="128019420">
          <w:marLeft w:val="480"/>
          <w:marRight w:val="0"/>
          <w:marTop w:val="0"/>
          <w:marBottom w:val="0"/>
          <w:divBdr>
            <w:top w:val="none" w:sz="0" w:space="0" w:color="auto"/>
            <w:left w:val="none" w:sz="0" w:space="0" w:color="auto"/>
            <w:bottom w:val="none" w:sz="0" w:space="0" w:color="auto"/>
            <w:right w:val="none" w:sz="0" w:space="0" w:color="auto"/>
          </w:divBdr>
        </w:div>
        <w:div w:id="195048445">
          <w:marLeft w:val="480"/>
          <w:marRight w:val="0"/>
          <w:marTop w:val="0"/>
          <w:marBottom w:val="0"/>
          <w:divBdr>
            <w:top w:val="none" w:sz="0" w:space="0" w:color="auto"/>
            <w:left w:val="none" w:sz="0" w:space="0" w:color="auto"/>
            <w:bottom w:val="none" w:sz="0" w:space="0" w:color="auto"/>
            <w:right w:val="none" w:sz="0" w:space="0" w:color="auto"/>
          </w:divBdr>
        </w:div>
        <w:div w:id="258031623">
          <w:marLeft w:val="480"/>
          <w:marRight w:val="0"/>
          <w:marTop w:val="0"/>
          <w:marBottom w:val="0"/>
          <w:divBdr>
            <w:top w:val="none" w:sz="0" w:space="0" w:color="auto"/>
            <w:left w:val="none" w:sz="0" w:space="0" w:color="auto"/>
            <w:bottom w:val="none" w:sz="0" w:space="0" w:color="auto"/>
            <w:right w:val="none" w:sz="0" w:space="0" w:color="auto"/>
          </w:divBdr>
        </w:div>
        <w:div w:id="318656220">
          <w:marLeft w:val="480"/>
          <w:marRight w:val="0"/>
          <w:marTop w:val="0"/>
          <w:marBottom w:val="0"/>
          <w:divBdr>
            <w:top w:val="none" w:sz="0" w:space="0" w:color="auto"/>
            <w:left w:val="none" w:sz="0" w:space="0" w:color="auto"/>
            <w:bottom w:val="none" w:sz="0" w:space="0" w:color="auto"/>
            <w:right w:val="none" w:sz="0" w:space="0" w:color="auto"/>
          </w:divBdr>
        </w:div>
        <w:div w:id="383136632">
          <w:marLeft w:val="480"/>
          <w:marRight w:val="0"/>
          <w:marTop w:val="0"/>
          <w:marBottom w:val="0"/>
          <w:divBdr>
            <w:top w:val="none" w:sz="0" w:space="0" w:color="auto"/>
            <w:left w:val="none" w:sz="0" w:space="0" w:color="auto"/>
            <w:bottom w:val="none" w:sz="0" w:space="0" w:color="auto"/>
            <w:right w:val="none" w:sz="0" w:space="0" w:color="auto"/>
          </w:divBdr>
        </w:div>
        <w:div w:id="507135547">
          <w:marLeft w:val="480"/>
          <w:marRight w:val="0"/>
          <w:marTop w:val="0"/>
          <w:marBottom w:val="0"/>
          <w:divBdr>
            <w:top w:val="none" w:sz="0" w:space="0" w:color="auto"/>
            <w:left w:val="none" w:sz="0" w:space="0" w:color="auto"/>
            <w:bottom w:val="none" w:sz="0" w:space="0" w:color="auto"/>
            <w:right w:val="none" w:sz="0" w:space="0" w:color="auto"/>
          </w:divBdr>
        </w:div>
        <w:div w:id="580257226">
          <w:marLeft w:val="480"/>
          <w:marRight w:val="0"/>
          <w:marTop w:val="0"/>
          <w:marBottom w:val="0"/>
          <w:divBdr>
            <w:top w:val="none" w:sz="0" w:space="0" w:color="auto"/>
            <w:left w:val="none" w:sz="0" w:space="0" w:color="auto"/>
            <w:bottom w:val="none" w:sz="0" w:space="0" w:color="auto"/>
            <w:right w:val="none" w:sz="0" w:space="0" w:color="auto"/>
          </w:divBdr>
        </w:div>
        <w:div w:id="748844003">
          <w:marLeft w:val="480"/>
          <w:marRight w:val="0"/>
          <w:marTop w:val="0"/>
          <w:marBottom w:val="0"/>
          <w:divBdr>
            <w:top w:val="none" w:sz="0" w:space="0" w:color="auto"/>
            <w:left w:val="none" w:sz="0" w:space="0" w:color="auto"/>
            <w:bottom w:val="none" w:sz="0" w:space="0" w:color="auto"/>
            <w:right w:val="none" w:sz="0" w:space="0" w:color="auto"/>
          </w:divBdr>
        </w:div>
        <w:div w:id="815142927">
          <w:marLeft w:val="480"/>
          <w:marRight w:val="0"/>
          <w:marTop w:val="0"/>
          <w:marBottom w:val="0"/>
          <w:divBdr>
            <w:top w:val="none" w:sz="0" w:space="0" w:color="auto"/>
            <w:left w:val="none" w:sz="0" w:space="0" w:color="auto"/>
            <w:bottom w:val="none" w:sz="0" w:space="0" w:color="auto"/>
            <w:right w:val="none" w:sz="0" w:space="0" w:color="auto"/>
          </w:divBdr>
        </w:div>
        <w:div w:id="1007756297">
          <w:marLeft w:val="480"/>
          <w:marRight w:val="0"/>
          <w:marTop w:val="0"/>
          <w:marBottom w:val="0"/>
          <w:divBdr>
            <w:top w:val="none" w:sz="0" w:space="0" w:color="auto"/>
            <w:left w:val="none" w:sz="0" w:space="0" w:color="auto"/>
            <w:bottom w:val="none" w:sz="0" w:space="0" w:color="auto"/>
            <w:right w:val="none" w:sz="0" w:space="0" w:color="auto"/>
          </w:divBdr>
        </w:div>
        <w:div w:id="1264729624">
          <w:marLeft w:val="480"/>
          <w:marRight w:val="0"/>
          <w:marTop w:val="0"/>
          <w:marBottom w:val="0"/>
          <w:divBdr>
            <w:top w:val="none" w:sz="0" w:space="0" w:color="auto"/>
            <w:left w:val="none" w:sz="0" w:space="0" w:color="auto"/>
            <w:bottom w:val="none" w:sz="0" w:space="0" w:color="auto"/>
            <w:right w:val="none" w:sz="0" w:space="0" w:color="auto"/>
          </w:divBdr>
        </w:div>
        <w:div w:id="1355426509">
          <w:marLeft w:val="480"/>
          <w:marRight w:val="0"/>
          <w:marTop w:val="0"/>
          <w:marBottom w:val="0"/>
          <w:divBdr>
            <w:top w:val="none" w:sz="0" w:space="0" w:color="auto"/>
            <w:left w:val="none" w:sz="0" w:space="0" w:color="auto"/>
            <w:bottom w:val="none" w:sz="0" w:space="0" w:color="auto"/>
            <w:right w:val="none" w:sz="0" w:space="0" w:color="auto"/>
          </w:divBdr>
        </w:div>
        <w:div w:id="1457261169">
          <w:marLeft w:val="480"/>
          <w:marRight w:val="0"/>
          <w:marTop w:val="0"/>
          <w:marBottom w:val="0"/>
          <w:divBdr>
            <w:top w:val="none" w:sz="0" w:space="0" w:color="auto"/>
            <w:left w:val="none" w:sz="0" w:space="0" w:color="auto"/>
            <w:bottom w:val="none" w:sz="0" w:space="0" w:color="auto"/>
            <w:right w:val="none" w:sz="0" w:space="0" w:color="auto"/>
          </w:divBdr>
        </w:div>
        <w:div w:id="1511799610">
          <w:marLeft w:val="480"/>
          <w:marRight w:val="0"/>
          <w:marTop w:val="0"/>
          <w:marBottom w:val="0"/>
          <w:divBdr>
            <w:top w:val="none" w:sz="0" w:space="0" w:color="auto"/>
            <w:left w:val="none" w:sz="0" w:space="0" w:color="auto"/>
            <w:bottom w:val="none" w:sz="0" w:space="0" w:color="auto"/>
            <w:right w:val="none" w:sz="0" w:space="0" w:color="auto"/>
          </w:divBdr>
        </w:div>
        <w:div w:id="1550336540">
          <w:marLeft w:val="480"/>
          <w:marRight w:val="0"/>
          <w:marTop w:val="0"/>
          <w:marBottom w:val="0"/>
          <w:divBdr>
            <w:top w:val="none" w:sz="0" w:space="0" w:color="auto"/>
            <w:left w:val="none" w:sz="0" w:space="0" w:color="auto"/>
            <w:bottom w:val="none" w:sz="0" w:space="0" w:color="auto"/>
            <w:right w:val="none" w:sz="0" w:space="0" w:color="auto"/>
          </w:divBdr>
        </w:div>
        <w:div w:id="1554462660">
          <w:marLeft w:val="480"/>
          <w:marRight w:val="0"/>
          <w:marTop w:val="0"/>
          <w:marBottom w:val="0"/>
          <w:divBdr>
            <w:top w:val="none" w:sz="0" w:space="0" w:color="auto"/>
            <w:left w:val="none" w:sz="0" w:space="0" w:color="auto"/>
            <w:bottom w:val="none" w:sz="0" w:space="0" w:color="auto"/>
            <w:right w:val="none" w:sz="0" w:space="0" w:color="auto"/>
          </w:divBdr>
        </w:div>
        <w:div w:id="1843203095">
          <w:marLeft w:val="480"/>
          <w:marRight w:val="0"/>
          <w:marTop w:val="0"/>
          <w:marBottom w:val="0"/>
          <w:divBdr>
            <w:top w:val="none" w:sz="0" w:space="0" w:color="auto"/>
            <w:left w:val="none" w:sz="0" w:space="0" w:color="auto"/>
            <w:bottom w:val="none" w:sz="0" w:space="0" w:color="auto"/>
            <w:right w:val="none" w:sz="0" w:space="0" w:color="auto"/>
          </w:divBdr>
        </w:div>
        <w:div w:id="1902207821">
          <w:marLeft w:val="480"/>
          <w:marRight w:val="0"/>
          <w:marTop w:val="0"/>
          <w:marBottom w:val="0"/>
          <w:divBdr>
            <w:top w:val="none" w:sz="0" w:space="0" w:color="auto"/>
            <w:left w:val="none" w:sz="0" w:space="0" w:color="auto"/>
            <w:bottom w:val="none" w:sz="0" w:space="0" w:color="auto"/>
            <w:right w:val="none" w:sz="0" w:space="0" w:color="auto"/>
          </w:divBdr>
        </w:div>
        <w:div w:id="1905215703">
          <w:marLeft w:val="480"/>
          <w:marRight w:val="0"/>
          <w:marTop w:val="0"/>
          <w:marBottom w:val="0"/>
          <w:divBdr>
            <w:top w:val="none" w:sz="0" w:space="0" w:color="auto"/>
            <w:left w:val="none" w:sz="0" w:space="0" w:color="auto"/>
            <w:bottom w:val="none" w:sz="0" w:space="0" w:color="auto"/>
            <w:right w:val="none" w:sz="0" w:space="0" w:color="auto"/>
          </w:divBdr>
        </w:div>
        <w:div w:id="1964070361">
          <w:marLeft w:val="480"/>
          <w:marRight w:val="0"/>
          <w:marTop w:val="0"/>
          <w:marBottom w:val="0"/>
          <w:divBdr>
            <w:top w:val="none" w:sz="0" w:space="0" w:color="auto"/>
            <w:left w:val="none" w:sz="0" w:space="0" w:color="auto"/>
            <w:bottom w:val="none" w:sz="0" w:space="0" w:color="auto"/>
            <w:right w:val="none" w:sz="0" w:space="0" w:color="auto"/>
          </w:divBdr>
        </w:div>
        <w:div w:id="1984652734">
          <w:marLeft w:val="480"/>
          <w:marRight w:val="0"/>
          <w:marTop w:val="0"/>
          <w:marBottom w:val="0"/>
          <w:divBdr>
            <w:top w:val="none" w:sz="0" w:space="0" w:color="auto"/>
            <w:left w:val="none" w:sz="0" w:space="0" w:color="auto"/>
            <w:bottom w:val="none" w:sz="0" w:space="0" w:color="auto"/>
            <w:right w:val="none" w:sz="0" w:space="0" w:color="auto"/>
          </w:divBdr>
        </w:div>
        <w:div w:id="2028873400">
          <w:marLeft w:val="480"/>
          <w:marRight w:val="0"/>
          <w:marTop w:val="0"/>
          <w:marBottom w:val="0"/>
          <w:divBdr>
            <w:top w:val="none" w:sz="0" w:space="0" w:color="auto"/>
            <w:left w:val="none" w:sz="0" w:space="0" w:color="auto"/>
            <w:bottom w:val="none" w:sz="0" w:space="0" w:color="auto"/>
            <w:right w:val="none" w:sz="0" w:space="0" w:color="auto"/>
          </w:divBdr>
        </w:div>
      </w:divsChild>
    </w:div>
    <w:div w:id="1337075705">
      <w:bodyDiv w:val="1"/>
      <w:marLeft w:val="0"/>
      <w:marRight w:val="0"/>
      <w:marTop w:val="0"/>
      <w:marBottom w:val="0"/>
      <w:divBdr>
        <w:top w:val="none" w:sz="0" w:space="0" w:color="auto"/>
        <w:left w:val="none" w:sz="0" w:space="0" w:color="auto"/>
        <w:bottom w:val="none" w:sz="0" w:space="0" w:color="auto"/>
        <w:right w:val="none" w:sz="0" w:space="0" w:color="auto"/>
      </w:divBdr>
      <w:divsChild>
        <w:div w:id="63265788">
          <w:marLeft w:val="480"/>
          <w:marRight w:val="0"/>
          <w:marTop w:val="0"/>
          <w:marBottom w:val="0"/>
          <w:divBdr>
            <w:top w:val="none" w:sz="0" w:space="0" w:color="auto"/>
            <w:left w:val="none" w:sz="0" w:space="0" w:color="auto"/>
            <w:bottom w:val="none" w:sz="0" w:space="0" w:color="auto"/>
            <w:right w:val="none" w:sz="0" w:space="0" w:color="auto"/>
          </w:divBdr>
        </w:div>
        <w:div w:id="232355700">
          <w:marLeft w:val="480"/>
          <w:marRight w:val="0"/>
          <w:marTop w:val="0"/>
          <w:marBottom w:val="0"/>
          <w:divBdr>
            <w:top w:val="none" w:sz="0" w:space="0" w:color="auto"/>
            <w:left w:val="none" w:sz="0" w:space="0" w:color="auto"/>
            <w:bottom w:val="none" w:sz="0" w:space="0" w:color="auto"/>
            <w:right w:val="none" w:sz="0" w:space="0" w:color="auto"/>
          </w:divBdr>
        </w:div>
        <w:div w:id="337121159">
          <w:marLeft w:val="480"/>
          <w:marRight w:val="0"/>
          <w:marTop w:val="0"/>
          <w:marBottom w:val="0"/>
          <w:divBdr>
            <w:top w:val="none" w:sz="0" w:space="0" w:color="auto"/>
            <w:left w:val="none" w:sz="0" w:space="0" w:color="auto"/>
            <w:bottom w:val="none" w:sz="0" w:space="0" w:color="auto"/>
            <w:right w:val="none" w:sz="0" w:space="0" w:color="auto"/>
          </w:divBdr>
        </w:div>
        <w:div w:id="407270006">
          <w:marLeft w:val="480"/>
          <w:marRight w:val="0"/>
          <w:marTop w:val="0"/>
          <w:marBottom w:val="0"/>
          <w:divBdr>
            <w:top w:val="none" w:sz="0" w:space="0" w:color="auto"/>
            <w:left w:val="none" w:sz="0" w:space="0" w:color="auto"/>
            <w:bottom w:val="none" w:sz="0" w:space="0" w:color="auto"/>
            <w:right w:val="none" w:sz="0" w:space="0" w:color="auto"/>
          </w:divBdr>
        </w:div>
        <w:div w:id="528371817">
          <w:marLeft w:val="480"/>
          <w:marRight w:val="0"/>
          <w:marTop w:val="0"/>
          <w:marBottom w:val="0"/>
          <w:divBdr>
            <w:top w:val="none" w:sz="0" w:space="0" w:color="auto"/>
            <w:left w:val="none" w:sz="0" w:space="0" w:color="auto"/>
            <w:bottom w:val="none" w:sz="0" w:space="0" w:color="auto"/>
            <w:right w:val="none" w:sz="0" w:space="0" w:color="auto"/>
          </w:divBdr>
        </w:div>
        <w:div w:id="713966329">
          <w:marLeft w:val="480"/>
          <w:marRight w:val="0"/>
          <w:marTop w:val="0"/>
          <w:marBottom w:val="0"/>
          <w:divBdr>
            <w:top w:val="none" w:sz="0" w:space="0" w:color="auto"/>
            <w:left w:val="none" w:sz="0" w:space="0" w:color="auto"/>
            <w:bottom w:val="none" w:sz="0" w:space="0" w:color="auto"/>
            <w:right w:val="none" w:sz="0" w:space="0" w:color="auto"/>
          </w:divBdr>
        </w:div>
        <w:div w:id="729115622">
          <w:marLeft w:val="480"/>
          <w:marRight w:val="0"/>
          <w:marTop w:val="0"/>
          <w:marBottom w:val="0"/>
          <w:divBdr>
            <w:top w:val="none" w:sz="0" w:space="0" w:color="auto"/>
            <w:left w:val="none" w:sz="0" w:space="0" w:color="auto"/>
            <w:bottom w:val="none" w:sz="0" w:space="0" w:color="auto"/>
            <w:right w:val="none" w:sz="0" w:space="0" w:color="auto"/>
          </w:divBdr>
        </w:div>
        <w:div w:id="735788083">
          <w:marLeft w:val="480"/>
          <w:marRight w:val="0"/>
          <w:marTop w:val="0"/>
          <w:marBottom w:val="0"/>
          <w:divBdr>
            <w:top w:val="none" w:sz="0" w:space="0" w:color="auto"/>
            <w:left w:val="none" w:sz="0" w:space="0" w:color="auto"/>
            <w:bottom w:val="none" w:sz="0" w:space="0" w:color="auto"/>
            <w:right w:val="none" w:sz="0" w:space="0" w:color="auto"/>
          </w:divBdr>
        </w:div>
        <w:div w:id="802581168">
          <w:marLeft w:val="480"/>
          <w:marRight w:val="0"/>
          <w:marTop w:val="0"/>
          <w:marBottom w:val="0"/>
          <w:divBdr>
            <w:top w:val="none" w:sz="0" w:space="0" w:color="auto"/>
            <w:left w:val="none" w:sz="0" w:space="0" w:color="auto"/>
            <w:bottom w:val="none" w:sz="0" w:space="0" w:color="auto"/>
            <w:right w:val="none" w:sz="0" w:space="0" w:color="auto"/>
          </w:divBdr>
        </w:div>
        <w:div w:id="893348474">
          <w:marLeft w:val="480"/>
          <w:marRight w:val="0"/>
          <w:marTop w:val="0"/>
          <w:marBottom w:val="0"/>
          <w:divBdr>
            <w:top w:val="none" w:sz="0" w:space="0" w:color="auto"/>
            <w:left w:val="none" w:sz="0" w:space="0" w:color="auto"/>
            <w:bottom w:val="none" w:sz="0" w:space="0" w:color="auto"/>
            <w:right w:val="none" w:sz="0" w:space="0" w:color="auto"/>
          </w:divBdr>
        </w:div>
        <w:div w:id="957834802">
          <w:marLeft w:val="480"/>
          <w:marRight w:val="0"/>
          <w:marTop w:val="0"/>
          <w:marBottom w:val="0"/>
          <w:divBdr>
            <w:top w:val="none" w:sz="0" w:space="0" w:color="auto"/>
            <w:left w:val="none" w:sz="0" w:space="0" w:color="auto"/>
            <w:bottom w:val="none" w:sz="0" w:space="0" w:color="auto"/>
            <w:right w:val="none" w:sz="0" w:space="0" w:color="auto"/>
          </w:divBdr>
        </w:div>
        <w:div w:id="1075712140">
          <w:marLeft w:val="480"/>
          <w:marRight w:val="0"/>
          <w:marTop w:val="0"/>
          <w:marBottom w:val="0"/>
          <w:divBdr>
            <w:top w:val="none" w:sz="0" w:space="0" w:color="auto"/>
            <w:left w:val="none" w:sz="0" w:space="0" w:color="auto"/>
            <w:bottom w:val="none" w:sz="0" w:space="0" w:color="auto"/>
            <w:right w:val="none" w:sz="0" w:space="0" w:color="auto"/>
          </w:divBdr>
        </w:div>
        <w:div w:id="1189417081">
          <w:marLeft w:val="480"/>
          <w:marRight w:val="0"/>
          <w:marTop w:val="0"/>
          <w:marBottom w:val="0"/>
          <w:divBdr>
            <w:top w:val="none" w:sz="0" w:space="0" w:color="auto"/>
            <w:left w:val="none" w:sz="0" w:space="0" w:color="auto"/>
            <w:bottom w:val="none" w:sz="0" w:space="0" w:color="auto"/>
            <w:right w:val="none" w:sz="0" w:space="0" w:color="auto"/>
          </w:divBdr>
        </w:div>
        <w:div w:id="1280920139">
          <w:marLeft w:val="480"/>
          <w:marRight w:val="0"/>
          <w:marTop w:val="0"/>
          <w:marBottom w:val="0"/>
          <w:divBdr>
            <w:top w:val="none" w:sz="0" w:space="0" w:color="auto"/>
            <w:left w:val="none" w:sz="0" w:space="0" w:color="auto"/>
            <w:bottom w:val="none" w:sz="0" w:space="0" w:color="auto"/>
            <w:right w:val="none" w:sz="0" w:space="0" w:color="auto"/>
          </w:divBdr>
        </w:div>
        <w:div w:id="1383364082">
          <w:marLeft w:val="480"/>
          <w:marRight w:val="0"/>
          <w:marTop w:val="0"/>
          <w:marBottom w:val="0"/>
          <w:divBdr>
            <w:top w:val="none" w:sz="0" w:space="0" w:color="auto"/>
            <w:left w:val="none" w:sz="0" w:space="0" w:color="auto"/>
            <w:bottom w:val="none" w:sz="0" w:space="0" w:color="auto"/>
            <w:right w:val="none" w:sz="0" w:space="0" w:color="auto"/>
          </w:divBdr>
        </w:div>
        <w:div w:id="1644891061">
          <w:marLeft w:val="480"/>
          <w:marRight w:val="0"/>
          <w:marTop w:val="0"/>
          <w:marBottom w:val="0"/>
          <w:divBdr>
            <w:top w:val="none" w:sz="0" w:space="0" w:color="auto"/>
            <w:left w:val="none" w:sz="0" w:space="0" w:color="auto"/>
            <w:bottom w:val="none" w:sz="0" w:space="0" w:color="auto"/>
            <w:right w:val="none" w:sz="0" w:space="0" w:color="auto"/>
          </w:divBdr>
        </w:div>
        <w:div w:id="1722247480">
          <w:marLeft w:val="480"/>
          <w:marRight w:val="0"/>
          <w:marTop w:val="0"/>
          <w:marBottom w:val="0"/>
          <w:divBdr>
            <w:top w:val="none" w:sz="0" w:space="0" w:color="auto"/>
            <w:left w:val="none" w:sz="0" w:space="0" w:color="auto"/>
            <w:bottom w:val="none" w:sz="0" w:space="0" w:color="auto"/>
            <w:right w:val="none" w:sz="0" w:space="0" w:color="auto"/>
          </w:divBdr>
        </w:div>
        <w:div w:id="1749156188">
          <w:marLeft w:val="480"/>
          <w:marRight w:val="0"/>
          <w:marTop w:val="0"/>
          <w:marBottom w:val="0"/>
          <w:divBdr>
            <w:top w:val="none" w:sz="0" w:space="0" w:color="auto"/>
            <w:left w:val="none" w:sz="0" w:space="0" w:color="auto"/>
            <w:bottom w:val="none" w:sz="0" w:space="0" w:color="auto"/>
            <w:right w:val="none" w:sz="0" w:space="0" w:color="auto"/>
          </w:divBdr>
        </w:div>
        <w:div w:id="1758593549">
          <w:marLeft w:val="480"/>
          <w:marRight w:val="0"/>
          <w:marTop w:val="0"/>
          <w:marBottom w:val="0"/>
          <w:divBdr>
            <w:top w:val="none" w:sz="0" w:space="0" w:color="auto"/>
            <w:left w:val="none" w:sz="0" w:space="0" w:color="auto"/>
            <w:bottom w:val="none" w:sz="0" w:space="0" w:color="auto"/>
            <w:right w:val="none" w:sz="0" w:space="0" w:color="auto"/>
          </w:divBdr>
        </w:div>
        <w:div w:id="1910920676">
          <w:marLeft w:val="480"/>
          <w:marRight w:val="0"/>
          <w:marTop w:val="0"/>
          <w:marBottom w:val="0"/>
          <w:divBdr>
            <w:top w:val="none" w:sz="0" w:space="0" w:color="auto"/>
            <w:left w:val="none" w:sz="0" w:space="0" w:color="auto"/>
            <w:bottom w:val="none" w:sz="0" w:space="0" w:color="auto"/>
            <w:right w:val="none" w:sz="0" w:space="0" w:color="auto"/>
          </w:divBdr>
        </w:div>
        <w:div w:id="2019699650">
          <w:marLeft w:val="480"/>
          <w:marRight w:val="0"/>
          <w:marTop w:val="0"/>
          <w:marBottom w:val="0"/>
          <w:divBdr>
            <w:top w:val="none" w:sz="0" w:space="0" w:color="auto"/>
            <w:left w:val="none" w:sz="0" w:space="0" w:color="auto"/>
            <w:bottom w:val="none" w:sz="0" w:space="0" w:color="auto"/>
            <w:right w:val="none" w:sz="0" w:space="0" w:color="auto"/>
          </w:divBdr>
        </w:div>
        <w:div w:id="2055033919">
          <w:marLeft w:val="480"/>
          <w:marRight w:val="0"/>
          <w:marTop w:val="0"/>
          <w:marBottom w:val="0"/>
          <w:divBdr>
            <w:top w:val="none" w:sz="0" w:space="0" w:color="auto"/>
            <w:left w:val="none" w:sz="0" w:space="0" w:color="auto"/>
            <w:bottom w:val="none" w:sz="0" w:space="0" w:color="auto"/>
            <w:right w:val="none" w:sz="0" w:space="0" w:color="auto"/>
          </w:divBdr>
        </w:div>
      </w:divsChild>
    </w:div>
    <w:div w:id="1345403592">
      <w:bodyDiv w:val="1"/>
      <w:marLeft w:val="0"/>
      <w:marRight w:val="0"/>
      <w:marTop w:val="0"/>
      <w:marBottom w:val="0"/>
      <w:divBdr>
        <w:top w:val="none" w:sz="0" w:space="0" w:color="auto"/>
        <w:left w:val="none" w:sz="0" w:space="0" w:color="auto"/>
        <w:bottom w:val="none" w:sz="0" w:space="0" w:color="auto"/>
        <w:right w:val="none" w:sz="0" w:space="0" w:color="auto"/>
      </w:divBdr>
    </w:div>
    <w:div w:id="1353216114">
      <w:bodyDiv w:val="1"/>
      <w:marLeft w:val="0"/>
      <w:marRight w:val="0"/>
      <w:marTop w:val="0"/>
      <w:marBottom w:val="0"/>
      <w:divBdr>
        <w:top w:val="none" w:sz="0" w:space="0" w:color="auto"/>
        <w:left w:val="none" w:sz="0" w:space="0" w:color="auto"/>
        <w:bottom w:val="none" w:sz="0" w:space="0" w:color="auto"/>
        <w:right w:val="none" w:sz="0" w:space="0" w:color="auto"/>
      </w:divBdr>
    </w:div>
    <w:div w:id="1364669454">
      <w:bodyDiv w:val="1"/>
      <w:marLeft w:val="0"/>
      <w:marRight w:val="0"/>
      <w:marTop w:val="0"/>
      <w:marBottom w:val="0"/>
      <w:divBdr>
        <w:top w:val="none" w:sz="0" w:space="0" w:color="auto"/>
        <w:left w:val="none" w:sz="0" w:space="0" w:color="auto"/>
        <w:bottom w:val="none" w:sz="0" w:space="0" w:color="auto"/>
        <w:right w:val="none" w:sz="0" w:space="0" w:color="auto"/>
      </w:divBdr>
    </w:div>
    <w:div w:id="1366098194">
      <w:bodyDiv w:val="1"/>
      <w:marLeft w:val="0"/>
      <w:marRight w:val="0"/>
      <w:marTop w:val="0"/>
      <w:marBottom w:val="0"/>
      <w:divBdr>
        <w:top w:val="none" w:sz="0" w:space="0" w:color="auto"/>
        <w:left w:val="none" w:sz="0" w:space="0" w:color="auto"/>
        <w:bottom w:val="none" w:sz="0" w:space="0" w:color="auto"/>
        <w:right w:val="none" w:sz="0" w:space="0" w:color="auto"/>
      </w:divBdr>
      <w:divsChild>
        <w:div w:id="87894582">
          <w:marLeft w:val="480"/>
          <w:marRight w:val="0"/>
          <w:marTop w:val="0"/>
          <w:marBottom w:val="0"/>
          <w:divBdr>
            <w:top w:val="none" w:sz="0" w:space="0" w:color="auto"/>
            <w:left w:val="none" w:sz="0" w:space="0" w:color="auto"/>
            <w:bottom w:val="none" w:sz="0" w:space="0" w:color="auto"/>
            <w:right w:val="none" w:sz="0" w:space="0" w:color="auto"/>
          </w:divBdr>
        </w:div>
        <w:div w:id="105778824">
          <w:marLeft w:val="480"/>
          <w:marRight w:val="0"/>
          <w:marTop w:val="0"/>
          <w:marBottom w:val="0"/>
          <w:divBdr>
            <w:top w:val="none" w:sz="0" w:space="0" w:color="auto"/>
            <w:left w:val="none" w:sz="0" w:space="0" w:color="auto"/>
            <w:bottom w:val="none" w:sz="0" w:space="0" w:color="auto"/>
            <w:right w:val="none" w:sz="0" w:space="0" w:color="auto"/>
          </w:divBdr>
        </w:div>
        <w:div w:id="245000792">
          <w:marLeft w:val="480"/>
          <w:marRight w:val="0"/>
          <w:marTop w:val="0"/>
          <w:marBottom w:val="0"/>
          <w:divBdr>
            <w:top w:val="none" w:sz="0" w:space="0" w:color="auto"/>
            <w:left w:val="none" w:sz="0" w:space="0" w:color="auto"/>
            <w:bottom w:val="none" w:sz="0" w:space="0" w:color="auto"/>
            <w:right w:val="none" w:sz="0" w:space="0" w:color="auto"/>
          </w:divBdr>
        </w:div>
        <w:div w:id="324434533">
          <w:marLeft w:val="480"/>
          <w:marRight w:val="0"/>
          <w:marTop w:val="0"/>
          <w:marBottom w:val="0"/>
          <w:divBdr>
            <w:top w:val="none" w:sz="0" w:space="0" w:color="auto"/>
            <w:left w:val="none" w:sz="0" w:space="0" w:color="auto"/>
            <w:bottom w:val="none" w:sz="0" w:space="0" w:color="auto"/>
            <w:right w:val="none" w:sz="0" w:space="0" w:color="auto"/>
          </w:divBdr>
        </w:div>
        <w:div w:id="560793182">
          <w:marLeft w:val="480"/>
          <w:marRight w:val="0"/>
          <w:marTop w:val="0"/>
          <w:marBottom w:val="0"/>
          <w:divBdr>
            <w:top w:val="none" w:sz="0" w:space="0" w:color="auto"/>
            <w:left w:val="none" w:sz="0" w:space="0" w:color="auto"/>
            <w:bottom w:val="none" w:sz="0" w:space="0" w:color="auto"/>
            <w:right w:val="none" w:sz="0" w:space="0" w:color="auto"/>
          </w:divBdr>
        </w:div>
        <w:div w:id="566302517">
          <w:marLeft w:val="480"/>
          <w:marRight w:val="0"/>
          <w:marTop w:val="0"/>
          <w:marBottom w:val="0"/>
          <w:divBdr>
            <w:top w:val="none" w:sz="0" w:space="0" w:color="auto"/>
            <w:left w:val="none" w:sz="0" w:space="0" w:color="auto"/>
            <w:bottom w:val="none" w:sz="0" w:space="0" w:color="auto"/>
            <w:right w:val="none" w:sz="0" w:space="0" w:color="auto"/>
          </w:divBdr>
        </w:div>
        <w:div w:id="806163487">
          <w:marLeft w:val="480"/>
          <w:marRight w:val="0"/>
          <w:marTop w:val="0"/>
          <w:marBottom w:val="0"/>
          <w:divBdr>
            <w:top w:val="none" w:sz="0" w:space="0" w:color="auto"/>
            <w:left w:val="none" w:sz="0" w:space="0" w:color="auto"/>
            <w:bottom w:val="none" w:sz="0" w:space="0" w:color="auto"/>
            <w:right w:val="none" w:sz="0" w:space="0" w:color="auto"/>
          </w:divBdr>
        </w:div>
        <w:div w:id="847214574">
          <w:marLeft w:val="480"/>
          <w:marRight w:val="0"/>
          <w:marTop w:val="0"/>
          <w:marBottom w:val="0"/>
          <w:divBdr>
            <w:top w:val="none" w:sz="0" w:space="0" w:color="auto"/>
            <w:left w:val="none" w:sz="0" w:space="0" w:color="auto"/>
            <w:bottom w:val="none" w:sz="0" w:space="0" w:color="auto"/>
            <w:right w:val="none" w:sz="0" w:space="0" w:color="auto"/>
          </w:divBdr>
        </w:div>
        <w:div w:id="883372031">
          <w:marLeft w:val="480"/>
          <w:marRight w:val="0"/>
          <w:marTop w:val="0"/>
          <w:marBottom w:val="0"/>
          <w:divBdr>
            <w:top w:val="none" w:sz="0" w:space="0" w:color="auto"/>
            <w:left w:val="none" w:sz="0" w:space="0" w:color="auto"/>
            <w:bottom w:val="none" w:sz="0" w:space="0" w:color="auto"/>
            <w:right w:val="none" w:sz="0" w:space="0" w:color="auto"/>
          </w:divBdr>
        </w:div>
        <w:div w:id="980959005">
          <w:marLeft w:val="480"/>
          <w:marRight w:val="0"/>
          <w:marTop w:val="0"/>
          <w:marBottom w:val="0"/>
          <w:divBdr>
            <w:top w:val="none" w:sz="0" w:space="0" w:color="auto"/>
            <w:left w:val="none" w:sz="0" w:space="0" w:color="auto"/>
            <w:bottom w:val="none" w:sz="0" w:space="0" w:color="auto"/>
            <w:right w:val="none" w:sz="0" w:space="0" w:color="auto"/>
          </w:divBdr>
        </w:div>
        <w:div w:id="990133898">
          <w:marLeft w:val="480"/>
          <w:marRight w:val="0"/>
          <w:marTop w:val="0"/>
          <w:marBottom w:val="0"/>
          <w:divBdr>
            <w:top w:val="none" w:sz="0" w:space="0" w:color="auto"/>
            <w:left w:val="none" w:sz="0" w:space="0" w:color="auto"/>
            <w:bottom w:val="none" w:sz="0" w:space="0" w:color="auto"/>
            <w:right w:val="none" w:sz="0" w:space="0" w:color="auto"/>
          </w:divBdr>
        </w:div>
        <w:div w:id="1110319232">
          <w:marLeft w:val="480"/>
          <w:marRight w:val="0"/>
          <w:marTop w:val="0"/>
          <w:marBottom w:val="0"/>
          <w:divBdr>
            <w:top w:val="none" w:sz="0" w:space="0" w:color="auto"/>
            <w:left w:val="none" w:sz="0" w:space="0" w:color="auto"/>
            <w:bottom w:val="none" w:sz="0" w:space="0" w:color="auto"/>
            <w:right w:val="none" w:sz="0" w:space="0" w:color="auto"/>
          </w:divBdr>
        </w:div>
        <w:div w:id="1163619809">
          <w:marLeft w:val="480"/>
          <w:marRight w:val="0"/>
          <w:marTop w:val="0"/>
          <w:marBottom w:val="0"/>
          <w:divBdr>
            <w:top w:val="none" w:sz="0" w:space="0" w:color="auto"/>
            <w:left w:val="none" w:sz="0" w:space="0" w:color="auto"/>
            <w:bottom w:val="none" w:sz="0" w:space="0" w:color="auto"/>
            <w:right w:val="none" w:sz="0" w:space="0" w:color="auto"/>
          </w:divBdr>
        </w:div>
        <w:div w:id="1179127430">
          <w:marLeft w:val="480"/>
          <w:marRight w:val="0"/>
          <w:marTop w:val="0"/>
          <w:marBottom w:val="0"/>
          <w:divBdr>
            <w:top w:val="none" w:sz="0" w:space="0" w:color="auto"/>
            <w:left w:val="none" w:sz="0" w:space="0" w:color="auto"/>
            <w:bottom w:val="none" w:sz="0" w:space="0" w:color="auto"/>
            <w:right w:val="none" w:sz="0" w:space="0" w:color="auto"/>
          </w:divBdr>
        </w:div>
        <w:div w:id="1343164039">
          <w:marLeft w:val="480"/>
          <w:marRight w:val="0"/>
          <w:marTop w:val="0"/>
          <w:marBottom w:val="0"/>
          <w:divBdr>
            <w:top w:val="none" w:sz="0" w:space="0" w:color="auto"/>
            <w:left w:val="none" w:sz="0" w:space="0" w:color="auto"/>
            <w:bottom w:val="none" w:sz="0" w:space="0" w:color="auto"/>
            <w:right w:val="none" w:sz="0" w:space="0" w:color="auto"/>
          </w:divBdr>
        </w:div>
        <w:div w:id="1356152223">
          <w:marLeft w:val="480"/>
          <w:marRight w:val="0"/>
          <w:marTop w:val="0"/>
          <w:marBottom w:val="0"/>
          <w:divBdr>
            <w:top w:val="none" w:sz="0" w:space="0" w:color="auto"/>
            <w:left w:val="none" w:sz="0" w:space="0" w:color="auto"/>
            <w:bottom w:val="none" w:sz="0" w:space="0" w:color="auto"/>
            <w:right w:val="none" w:sz="0" w:space="0" w:color="auto"/>
          </w:divBdr>
        </w:div>
        <w:div w:id="1459760927">
          <w:marLeft w:val="480"/>
          <w:marRight w:val="0"/>
          <w:marTop w:val="0"/>
          <w:marBottom w:val="0"/>
          <w:divBdr>
            <w:top w:val="none" w:sz="0" w:space="0" w:color="auto"/>
            <w:left w:val="none" w:sz="0" w:space="0" w:color="auto"/>
            <w:bottom w:val="none" w:sz="0" w:space="0" w:color="auto"/>
            <w:right w:val="none" w:sz="0" w:space="0" w:color="auto"/>
          </w:divBdr>
        </w:div>
        <w:div w:id="1503354948">
          <w:marLeft w:val="480"/>
          <w:marRight w:val="0"/>
          <w:marTop w:val="0"/>
          <w:marBottom w:val="0"/>
          <w:divBdr>
            <w:top w:val="none" w:sz="0" w:space="0" w:color="auto"/>
            <w:left w:val="none" w:sz="0" w:space="0" w:color="auto"/>
            <w:bottom w:val="none" w:sz="0" w:space="0" w:color="auto"/>
            <w:right w:val="none" w:sz="0" w:space="0" w:color="auto"/>
          </w:divBdr>
        </w:div>
        <w:div w:id="1689527822">
          <w:marLeft w:val="480"/>
          <w:marRight w:val="0"/>
          <w:marTop w:val="0"/>
          <w:marBottom w:val="0"/>
          <w:divBdr>
            <w:top w:val="none" w:sz="0" w:space="0" w:color="auto"/>
            <w:left w:val="none" w:sz="0" w:space="0" w:color="auto"/>
            <w:bottom w:val="none" w:sz="0" w:space="0" w:color="auto"/>
            <w:right w:val="none" w:sz="0" w:space="0" w:color="auto"/>
          </w:divBdr>
        </w:div>
        <w:div w:id="1708799762">
          <w:marLeft w:val="480"/>
          <w:marRight w:val="0"/>
          <w:marTop w:val="0"/>
          <w:marBottom w:val="0"/>
          <w:divBdr>
            <w:top w:val="none" w:sz="0" w:space="0" w:color="auto"/>
            <w:left w:val="none" w:sz="0" w:space="0" w:color="auto"/>
            <w:bottom w:val="none" w:sz="0" w:space="0" w:color="auto"/>
            <w:right w:val="none" w:sz="0" w:space="0" w:color="auto"/>
          </w:divBdr>
        </w:div>
        <w:div w:id="1843929521">
          <w:marLeft w:val="480"/>
          <w:marRight w:val="0"/>
          <w:marTop w:val="0"/>
          <w:marBottom w:val="0"/>
          <w:divBdr>
            <w:top w:val="none" w:sz="0" w:space="0" w:color="auto"/>
            <w:left w:val="none" w:sz="0" w:space="0" w:color="auto"/>
            <w:bottom w:val="none" w:sz="0" w:space="0" w:color="auto"/>
            <w:right w:val="none" w:sz="0" w:space="0" w:color="auto"/>
          </w:divBdr>
        </w:div>
        <w:div w:id="2075082829">
          <w:marLeft w:val="480"/>
          <w:marRight w:val="0"/>
          <w:marTop w:val="0"/>
          <w:marBottom w:val="0"/>
          <w:divBdr>
            <w:top w:val="none" w:sz="0" w:space="0" w:color="auto"/>
            <w:left w:val="none" w:sz="0" w:space="0" w:color="auto"/>
            <w:bottom w:val="none" w:sz="0" w:space="0" w:color="auto"/>
            <w:right w:val="none" w:sz="0" w:space="0" w:color="auto"/>
          </w:divBdr>
        </w:div>
      </w:divsChild>
    </w:div>
    <w:div w:id="1372270768">
      <w:bodyDiv w:val="1"/>
      <w:marLeft w:val="0"/>
      <w:marRight w:val="0"/>
      <w:marTop w:val="0"/>
      <w:marBottom w:val="0"/>
      <w:divBdr>
        <w:top w:val="none" w:sz="0" w:space="0" w:color="auto"/>
        <w:left w:val="none" w:sz="0" w:space="0" w:color="auto"/>
        <w:bottom w:val="none" w:sz="0" w:space="0" w:color="auto"/>
        <w:right w:val="none" w:sz="0" w:space="0" w:color="auto"/>
      </w:divBdr>
    </w:div>
    <w:div w:id="1374964979">
      <w:bodyDiv w:val="1"/>
      <w:marLeft w:val="0"/>
      <w:marRight w:val="0"/>
      <w:marTop w:val="0"/>
      <w:marBottom w:val="0"/>
      <w:divBdr>
        <w:top w:val="none" w:sz="0" w:space="0" w:color="auto"/>
        <w:left w:val="none" w:sz="0" w:space="0" w:color="auto"/>
        <w:bottom w:val="none" w:sz="0" w:space="0" w:color="auto"/>
        <w:right w:val="none" w:sz="0" w:space="0" w:color="auto"/>
      </w:divBdr>
    </w:div>
    <w:div w:id="1393775696">
      <w:bodyDiv w:val="1"/>
      <w:marLeft w:val="0"/>
      <w:marRight w:val="0"/>
      <w:marTop w:val="0"/>
      <w:marBottom w:val="0"/>
      <w:divBdr>
        <w:top w:val="none" w:sz="0" w:space="0" w:color="auto"/>
        <w:left w:val="none" w:sz="0" w:space="0" w:color="auto"/>
        <w:bottom w:val="none" w:sz="0" w:space="0" w:color="auto"/>
        <w:right w:val="none" w:sz="0" w:space="0" w:color="auto"/>
      </w:divBdr>
    </w:div>
    <w:div w:id="1403335625">
      <w:bodyDiv w:val="1"/>
      <w:marLeft w:val="0"/>
      <w:marRight w:val="0"/>
      <w:marTop w:val="0"/>
      <w:marBottom w:val="0"/>
      <w:divBdr>
        <w:top w:val="none" w:sz="0" w:space="0" w:color="auto"/>
        <w:left w:val="none" w:sz="0" w:space="0" w:color="auto"/>
        <w:bottom w:val="none" w:sz="0" w:space="0" w:color="auto"/>
        <w:right w:val="none" w:sz="0" w:space="0" w:color="auto"/>
      </w:divBdr>
      <w:divsChild>
        <w:div w:id="409817665">
          <w:marLeft w:val="480"/>
          <w:marRight w:val="0"/>
          <w:marTop w:val="0"/>
          <w:marBottom w:val="0"/>
          <w:divBdr>
            <w:top w:val="none" w:sz="0" w:space="0" w:color="auto"/>
            <w:left w:val="none" w:sz="0" w:space="0" w:color="auto"/>
            <w:bottom w:val="none" w:sz="0" w:space="0" w:color="auto"/>
            <w:right w:val="none" w:sz="0" w:space="0" w:color="auto"/>
          </w:divBdr>
        </w:div>
        <w:div w:id="421922877">
          <w:marLeft w:val="480"/>
          <w:marRight w:val="0"/>
          <w:marTop w:val="0"/>
          <w:marBottom w:val="0"/>
          <w:divBdr>
            <w:top w:val="none" w:sz="0" w:space="0" w:color="auto"/>
            <w:left w:val="none" w:sz="0" w:space="0" w:color="auto"/>
            <w:bottom w:val="none" w:sz="0" w:space="0" w:color="auto"/>
            <w:right w:val="none" w:sz="0" w:space="0" w:color="auto"/>
          </w:divBdr>
        </w:div>
        <w:div w:id="428818772">
          <w:marLeft w:val="480"/>
          <w:marRight w:val="0"/>
          <w:marTop w:val="0"/>
          <w:marBottom w:val="0"/>
          <w:divBdr>
            <w:top w:val="none" w:sz="0" w:space="0" w:color="auto"/>
            <w:left w:val="none" w:sz="0" w:space="0" w:color="auto"/>
            <w:bottom w:val="none" w:sz="0" w:space="0" w:color="auto"/>
            <w:right w:val="none" w:sz="0" w:space="0" w:color="auto"/>
          </w:divBdr>
        </w:div>
        <w:div w:id="507018922">
          <w:marLeft w:val="480"/>
          <w:marRight w:val="0"/>
          <w:marTop w:val="0"/>
          <w:marBottom w:val="0"/>
          <w:divBdr>
            <w:top w:val="none" w:sz="0" w:space="0" w:color="auto"/>
            <w:left w:val="none" w:sz="0" w:space="0" w:color="auto"/>
            <w:bottom w:val="none" w:sz="0" w:space="0" w:color="auto"/>
            <w:right w:val="none" w:sz="0" w:space="0" w:color="auto"/>
          </w:divBdr>
        </w:div>
        <w:div w:id="587884188">
          <w:marLeft w:val="480"/>
          <w:marRight w:val="0"/>
          <w:marTop w:val="0"/>
          <w:marBottom w:val="0"/>
          <w:divBdr>
            <w:top w:val="none" w:sz="0" w:space="0" w:color="auto"/>
            <w:left w:val="none" w:sz="0" w:space="0" w:color="auto"/>
            <w:bottom w:val="none" w:sz="0" w:space="0" w:color="auto"/>
            <w:right w:val="none" w:sz="0" w:space="0" w:color="auto"/>
          </w:divBdr>
        </w:div>
        <w:div w:id="906888088">
          <w:marLeft w:val="480"/>
          <w:marRight w:val="0"/>
          <w:marTop w:val="0"/>
          <w:marBottom w:val="0"/>
          <w:divBdr>
            <w:top w:val="none" w:sz="0" w:space="0" w:color="auto"/>
            <w:left w:val="none" w:sz="0" w:space="0" w:color="auto"/>
            <w:bottom w:val="none" w:sz="0" w:space="0" w:color="auto"/>
            <w:right w:val="none" w:sz="0" w:space="0" w:color="auto"/>
          </w:divBdr>
        </w:div>
        <w:div w:id="1039282572">
          <w:marLeft w:val="480"/>
          <w:marRight w:val="0"/>
          <w:marTop w:val="0"/>
          <w:marBottom w:val="0"/>
          <w:divBdr>
            <w:top w:val="none" w:sz="0" w:space="0" w:color="auto"/>
            <w:left w:val="none" w:sz="0" w:space="0" w:color="auto"/>
            <w:bottom w:val="none" w:sz="0" w:space="0" w:color="auto"/>
            <w:right w:val="none" w:sz="0" w:space="0" w:color="auto"/>
          </w:divBdr>
        </w:div>
        <w:div w:id="1249575993">
          <w:marLeft w:val="480"/>
          <w:marRight w:val="0"/>
          <w:marTop w:val="0"/>
          <w:marBottom w:val="0"/>
          <w:divBdr>
            <w:top w:val="none" w:sz="0" w:space="0" w:color="auto"/>
            <w:left w:val="none" w:sz="0" w:space="0" w:color="auto"/>
            <w:bottom w:val="none" w:sz="0" w:space="0" w:color="auto"/>
            <w:right w:val="none" w:sz="0" w:space="0" w:color="auto"/>
          </w:divBdr>
        </w:div>
        <w:div w:id="1594970861">
          <w:marLeft w:val="480"/>
          <w:marRight w:val="0"/>
          <w:marTop w:val="0"/>
          <w:marBottom w:val="0"/>
          <w:divBdr>
            <w:top w:val="none" w:sz="0" w:space="0" w:color="auto"/>
            <w:left w:val="none" w:sz="0" w:space="0" w:color="auto"/>
            <w:bottom w:val="none" w:sz="0" w:space="0" w:color="auto"/>
            <w:right w:val="none" w:sz="0" w:space="0" w:color="auto"/>
          </w:divBdr>
        </w:div>
        <w:div w:id="1799255515">
          <w:marLeft w:val="480"/>
          <w:marRight w:val="0"/>
          <w:marTop w:val="0"/>
          <w:marBottom w:val="0"/>
          <w:divBdr>
            <w:top w:val="none" w:sz="0" w:space="0" w:color="auto"/>
            <w:left w:val="none" w:sz="0" w:space="0" w:color="auto"/>
            <w:bottom w:val="none" w:sz="0" w:space="0" w:color="auto"/>
            <w:right w:val="none" w:sz="0" w:space="0" w:color="auto"/>
          </w:divBdr>
        </w:div>
        <w:div w:id="1903902090">
          <w:marLeft w:val="480"/>
          <w:marRight w:val="0"/>
          <w:marTop w:val="0"/>
          <w:marBottom w:val="0"/>
          <w:divBdr>
            <w:top w:val="none" w:sz="0" w:space="0" w:color="auto"/>
            <w:left w:val="none" w:sz="0" w:space="0" w:color="auto"/>
            <w:bottom w:val="none" w:sz="0" w:space="0" w:color="auto"/>
            <w:right w:val="none" w:sz="0" w:space="0" w:color="auto"/>
          </w:divBdr>
        </w:div>
        <w:div w:id="1924877615">
          <w:marLeft w:val="480"/>
          <w:marRight w:val="0"/>
          <w:marTop w:val="0"/>
          <w:marBottom w:val="0"/>
          <w:divBdr>
            <w:top w:val="none" w:sz="0" w:space="0" w:color="auto"/>
            <w:left w:val="none" w:sz="0" w:space="0" w:color="auto"/>
            <w:bottom w:val="none" w:sz="0" w:space="0" w:color="auto"/>
            <w:right w:val="none" w:sz="0" w:space="0" w:color="auto"/>
          </w:divBdr>
        </w:div>
        <w:div w:id="1958945009">
          <w:marLeft w:val="480"/>
          <w:marRight w:val="0"/>
          <w:marTop w:val="0"/>
          <w:marBottom w:val="0"/>
          <w:divBdr>
            <w:top w:val="none" w:sz="0" w:space="0" w:color="auto"/>
            <w:left w:val="none" w:sz="0" w:space="0" w:color="auto"/>
            <w:bottom w:val="none" w:sz="0" w:space="0" w:color="auto"/>
            <w:right w:val="none" w:sz="0" w:space="0" w:color="auto"/>
          </w:divBdr>
        </w:div>
      </w:divsChild>
    </w:div>
    <w:div w:id="1415472928">
      <w:bodyDiv w:val="1"/>
      <w:marLeft w:val="0"/>
      <w:marRight w:val="0"/>
      <w:marTop w:val="0"/>
      <w:marBottom w:val="0"/>
      <w:divBdr>
        <w:top w:val="none" w:sz="0" w:space="0" w:color="auto"/>
        <w:left w:val="none" w:sz="0" w:space="0" w:color="auto"/>
        <w:bottom w:val="none" w:sz="0" w:space="0" w:color="auto"/>
        <w:right w:val="none" w:sz="0" w:space="0" w:color="auto"/>
      </w:divBdr>
    </w:div>
    <w:div w:id="1415861819">
      <w:bodyDiv w:val="1"/>
      <w:marLeft w:val="0"/>
      <w:marRight w:val="0"/>
      <w:marTop w:val="0"/>
      <w:marBottom w:val="0"/>
      <w:divBdr>
        <w:top w:val="none" w:sz="0" w:space="0" w:color="auto"/>
        <w:left w:val="none" w:sz="0" w:space="0" w:color="auto"/>
        <w:bottom w:val="none" w:sz="0" w:space="0" w:color="auto"/>
        <w:right w:val="none" w:sz="0" w:space="0" w:color="auto"/>
      </w:divBdr>
      <w:divsChild>
        <w:div w:id="56320240">
          <w:marLeft w:val="480"/>
          <w:marRight w:val="0"/>
          <w:marTop w:val="0"/>
          <w:marBottom w:val="0"/>
          <w:divBdr>
            <w:top w:val="none" w:sz="0" w:space="0" w:color="auto"/>
            <w:left w:val="none" w:sz="0" w:space="0" w:color="auto"/>
            <w:bottom w:val="none" w:sz="0" w:space="0" w:color="auto"/>
            <w:right w:val="none" w:sz="0" w:space="0" w:color="auto"/>
          </w:divBdr>
        </w:div>
        <w:div w:id="79839679">
          <w:marLeft w:val="480"/>
          <w:marRight w:val="0"/>
          <w:marTop w:val="0"/>
          <w:marBottom w:val="0"/>
          <w:divBdr>
            <w:top w:val="none" w:sz="0" w:space="0" w:color="auto"/>
            <w:left w:val="none" w:sz="0" w:space="0" w:color="auto"/>
            <w:bottom w:val="none" w:sz="0" w:space="0" w:color="auto"/>
            <w:right w:val="none" w:sz="0" w:space="0" w:color="auto"/>
          </w:divBdr>
        </w:div>
        <w:div w:id="135874412">
          <w:marLeft w:val="480"/>
          <w:marRight w:val="0"/>
          <w:marTop w:val="0"/>
          <w:marBottom w:val="0"/>
          <w:divBdr>
            <w:top w:val="none" w:sz="0" w:space="0" w:color="auto"/>
            <w:left w:val="none" w:sz="0" w:space="0" w:color="auto"/>
            <w:bottom w:val="none" w:sz="0" w:space="0" w:color="auto"/>
            <w:right w:val="none" w:sz="0" w:space="0" w:color="auto"/>
          </w:divBdr>
        </w:div>
        <w:div w:id="166679647">
          <w:marLeft w:val="480"/>
          <w:marRight w:val="0"/>
          <w:marTop w:val="0"/>
          <w:marBottom w:val="0"/>
          <w:divBdr>
            <w:top w:val="none" w:sz="0" w:space="0" w:color="auto"/>
            <w:left w:val="none" w:sz="0" w:space="0" w:color="auto"/>
            <w:bottom w:val="none" w:sz="0" w:space="0" w:color="auto"/>
            <w:right w:val="none" w:sz="0" w:space="0" w:color="auto"/>
          </w:divBdr>
        </w:div>
        <w:div w:id="172036847">
          <w:marLeft w:val="480"/>
          <w:marRight w:val="0"/>
          <w:marTop w:val="0"/>
          <w:marBottom w:val="0"/>
          <w:divBdr>
            <w:top w:val="none" w:sz="0" w:space="0" w:color="auto"/>
            <w:left w:val="none" w:sz="0" w:space="0" w:color="auto"/>
            <w:bottom w:val="none" w:sz="0" w:space="0" w:color="auto"/>
            <w:right w:val="none" w:sz="0" w:space="0" w:color="auto"/>
          </w:divBdr>
        </w:div>
        <w:div w:id="191234104">
          <w:marLeft w:val="480"/>
          <w:marRight w:val="0"/>
          <w:marTop w:val="0"/>
          <w:marBottom w:val="0"/>
          <w:divBdr>
            <w:top w:val="none" w:sz="0" w:space="0" w:color="auto"/>
            <w:left w:val="none" w:sz="0" w:space="0" w:color="auto"/>
            <w:bottom w:val="none" w:sz="0" w:space="0" w:color="auto"/>
            <w:right w:val="none" w:sz="0" w:space="0" w:color="auto"/>
          </w:divBdr>
        </w:div>
        <w:div w:id="218903014">
          <w:marLeft w:val="480"/>
          <w:marRight w:val="0"/>
          <w:marTop w:val="0"/>
          <w:marBottom w:val="0"/>
          <w:divBdr>
            <w:top w:val="none" w:sz="0" w:space="0" w:color="auto"/>
            <w:left w:val="none" w:sz="0" w:space="0" w:color="auto"/>
            <w:bottom w:val="none" w:sz="0" w:space="0" w:color="auto"/>
            <w:right w:val="none" w:sz="0" w:space="0" w:color="auto"/>
          </w:divBdr>
        </w:div>
        <w:div w:id="399137258">
          <w:marLeft w:val="480"/>
          <w:marRight w:val="0"/>
          <w:marTop w:val="0"/>
          <w:marBottom w:val="0"/>
          <w:divBdr>
            <w:top w:val="none" w:sz="0" w:space="0" w:color="auto"/>
            <w:left w:val="none" w:sz="0" w:space="0" w:color="auto"/>
            <w:bottom w:val="none" w:sz="0" w:space="0" w:color="auto"/>
            <w:right w:val="none" w:sz="0" w:space="0" w:color="auto"/>
          </w:divBdr>
        </w:div>
        <w:div w:id="408816093">
          <w:marLeft w:val="480"/>
          <w:marRight w:val="0"/>
          <w:marTop w:val="0"/>
          <w:marBottom w:val="0"/>
          <w:divBdr>
            <w:top w:val="none" w:sz="0" w:space="0" w:color="auto"/>
            <w:left w:val="none" w:sz="0" w:space="0" w:color="auto"/>
            <w:bottom w:val="none" w:sz="0" w:space="0" w:color="auto"/>
            <w:right w:val="none" w:sz="0" w:space="0" w:color="auto"/>
          </w:divBdr>
        </w:div>
        <w:div w:id="937564217">
          <w:marLeft w:val="480"/>
          <w:marRight w:val="0"/>
          <w:marTop w:val="0"/>
          <w:marBottom w:val="0"/>
          <w:divBdr>
            <w:top w:val="none" w:sz="0" w:space="0" w:color="auto"/>
            <w:left w:val="none" w:sz="0" w:space="0" w:color="auto"/>
            <w:bottom w:val="none" w:sz="0" w:space="0" w:color="auto"/>
            <w:right w:val="none" w:sz="0" w:space="0" w:color="auto"/>
          </w:divBdr>
        </w:div>
        <w:div w:id="1188131516">
          <w:marLeft w:val="480"/>
          <w:marRight w:val="0"/>
          <w:marTop w:val="0"/>
          <w:marBottom w:val="0"/>
          <w:divBdr>
            <w:top w:val="none" w:sz="0" w:space="0" w:color="auto"/>
            <w:left w:val="none" w:sz="0" w:space="0" w:color="auto"/>
            <w:bottom w:val="none" w:sz="0" w:space="0" w:color="auto"/>
            <w:right w:val="none" w:sz="0" w:space="0" w:color="auto"/>
          </w:divBdr>
        </w:div>
        <w:div w:id="1236940517">
          <w:marLeft w:val="480"/>
          <w:marRight w:val="0"/>
          <w:marTop w:val="0"/>
          <w:marBottom w:val="0"/>
          <w:divBdr>
            <w:top w:val="none" w:sz="0" w:space="0" w:color="auto"/>
            <w:left w:val="none" w:sz="0" w:space="0" w:color="auto"/>
            <w:bottom w:val="none" w:sz="0" w:space="0" w:color="auto"/>
            <w:right w:val="none" w:sz="0" w:space="0" w:color="auto"/>
          </w:divBdr>
        </w:div>
        <w:div w:id="1344285295">
          <w:marLeft w:val="480"/>
          <w:marRight w:val="0"/>
          <w:marTop w:val="0"/>
          <w:marBottom w:val="0"/>
          <w:divBdr>
            <w:top w:val="none" w:sz="0" w:space="0" w:color="auto"/>
            <w:left w:val="none" w:sz="0" w:space="0" w:color="auto"/>
            <w:bottom w:val="none" w:sz="0" w:space="0" w:color="auto"/>
            <w:right w:val="none" w:sz="0" w:space="0" w:color="auto"/>
          </w:divBdr>
        </w:div>
        <w:div w:id="1347828092">
          <w:marLeft w:val="480"/>
          <w:marRight w:val="0"/>
          <w:marTop w:val="0"/>
          <w:marBottom w:val="0"/>
          <w:divBdr>
            <w:top w:val="none" w:sz="0" w:space="0" w:color="auto"/>
            <w:left w:val="none" w:sz="0" w:space="0" w:color="auto"/>
            <w:bottom w:val="none" w:sz="0" w:space="0" w:color="auto"/>
            <w:right w:val="none" w:sz="0" w:space="0" w:color="auto"/>
          </w:divBdr>
        </w:div>
        <w:div w:id="1367027747">
          <w:marLeft w:val="480"/>
          <w:marRight w:val="0"/>
          <w:marTop w:val="0"/>
          <w:marBottom w:val="0"/>
          <w:divBdr>
            <w:top w:val="none" w:sz="0" w:space="0" w:color="auto"/>
            <w:left w:val="none" w:sz="0" w:space="0" w:color="auto"/>
            <w:bottom w:val="none" w:sz="0" w:space="0" w:color="auto"/>
            <w:right w:val="none" w:sz="0" w:space="0" w:color="auto"/>
          </w:divBdr>
        </w:div>
        <w:div w:id="1529371941">
          <w:marLeft w:val="480"/>
          <w:marRight w:val="0"/>
          <w:marTop w:val="0"/>
          <w:marBottom w:val="0"/>
          <w:divBdr>
            <w:top w:val="none" w:sz="0" w:space="0" w:color="auto"/>
            <w:left w:val="none" w:sz="0" w:space="0" w:color="auto"/>
            <w:bottom w:val="none" w:sz="0" w:space="0" w:color="auto"/>
            <w:right w:val="none" w:sz="0" w:space="0" w:color="auto"/>
          </w:divBdr>
        </w:div>
        <w:div w:id="1761757084">
          <w:marLeft w:val="480"/>
          <w:marRight w:val="0"/>
          <w:marTop w:val="0"/>
          <w:marBottom w:val="0"/>
          <w:divBdr>
            <w:top w:val="none" w:sz="0" w:space="0" w:color="auto"/>
            <w:left w:val="none" w:sz="0" w:space="0" w:color="auto"/>
            <w:bottom w:val="none" w:sz="0" w:space="0" w:color="auto"/>
            <w:right w:val="none" w:sz="0" w:space="0" w:color="auto"/>
          </w:divBdr>
        </w:div>
        <w:div w:id="1845631924">
          <w:marLeft w:val="480"/>
          <w:marRight w:val="0"/>
          <w:marTop w:val="0"/>
          <w:marBottom w:val="0"/>
          <w:divBdr>
            <w:top w:val="none" w:sz="0" w:space="0" w:color="auto"/>
            <w:left w:val="none" w:sz="0" w:space="0" w:color="auto"/>
            <w:bottom w:val="none" w:sz="0" w:space="0" w:color="auto"/>
            <w:right w:val="none" w:sz="0" w:space="0" w:color="auto"/>
          </w:divBdr>
        </w:div>
        <w:div w:id="1884832128">
          <w:marLeft w:val="480"/>
          <w:marRight w:val="0"/>
          <w:marTop w:val="0"/>
          <w:marBottom w:val="0"/>
          <w:divBdr>
            <w:top w:val="none" w:sz="0" w:space="0" w:color="auto"/>
            <w:left w:val="none" w:sz="0" w:space="0" w:color="auto"/>
            <w:bottom w:val="none" w:sz="0" w:space="0" w:color="auto"/>
            <w:right w:val="none" w:sz="0" w:space="0" w:color="auto"/>
          </w:divBdr>
        </w:div>
        <w:div w:id="1946037215">
          <w:marLeft w:val="480"/>
          <w:marRight w:val="0"/>
          <w:marTop w:val="0"/>
          <w:marBottom w:val="0"/>
          <w:divBdr>
            <w:top w:val="none" w:sz="0" w:space="0" w:color="auto"/>
            <w:left w:val="none" w:sz="0" w:space="0" w:color="auto"/>
            <w:bottom w:val="none" w:sz="0" w:space="0" w:color="auto"/>
            <w:right w:val="none" w:sz="0" w:space="0" w:color="auto"/>
          </w:divBdr>
        </w:div>
        <w:div w:id="1946039857">
          <w:marLeft w:val="480"/>
          <w:marRight w:val="0"/>
          <w:marTop w:val="0"/>
          <w:marBottom w:val="0"/>
          <w:divBdr>
            <w:top w:val="none" w:sz="0" w:space="0" w:color="auto"/>
            <w:left w:val="none" w:sz="0" w:space="0" w:color="auto"/>
            <w:bottom w:val="none" w:sz="0" w:space="0" w:color="auto"/>
            <w:right w:val="none" w:sz="0" w:space="0" w:color="auto"/>
          </w:divBdr>
        </w:div>
        <w:div w:id="1995597420">
          <w:marLeft w:val="480"/>
          <w:marRight w:val="0"/>
          <w:marTop w:val="0"/>
          <w:marBottom w:val="0"/>
          <w:divBdr>
            <w:top w:val="none" w:sz="0" w:space="0" w:color="auto"/>
            <w:left w:val="none" w:sz="0" w:space="0" w:color="auto"/>
            <w:bottom w:val="none" w:sz="0" w:space="0" w:color="auto"/>
            <w:right w:val="none" w:sz="0" w:space="0" w:color="auto"/>
          </w:divBdr>
        </w:div>
        <w:div w:id="2012023354">
          <w:marLeft w:val="480"/>
          <w:marRight w:val="0"/>
          <w:marTop w:val="0"/>
          <w:marBottom w:val="0"/>
          <w:divBdr>
            <w:top w:val="none" w:sz="0" w:space="0" w:color="auto"/>
            <w:left w:val="none" w:sz="0" w:space="0" w:color="auto"/>
            <w:bottom w:val="none" w:sz="0" w:space="0" w:color="auto"/>
            <w:right w:val="none" w:sz="0" w:space="0" w:color="auto"/>
          </w:divBdr>
        </w:div>
        <w:div w:id="2098287445">
          <w:marLeft w:val="480"/>
          <w:marRight w:val="0"/>
          <w:marTop w:val="0"/>
          <w:marBottom w:val="0"/>
          <w:divBdr>
            <w:top w:val="none" w:sz="0" w:space="0" w:color="auto"/>
            <w:left w:val="none" w:sz="0" w:space="0" w:color="auto"/>
            <w:bottom w:val="none" w:sz="0" w:space="0" w:color="auto"/>
            <w:right w:val="none" w:sz="0" w:space="0" w:color="auto"/>
          </w:divBdr>
        </w:div>
      </w:divsChild>
    </w:div>
    <w:div w:id="1419475153">
      <w:bodyDiv w:val="1"/>
      <w:marLeft w:val="0"/>
      <w:marRight w:val="0"/>
      <w:marTop w:val="0"/>
      <w:marBottom w:val="0"/>
      <w:divBdr>
        <w:top w:val="none" w:sz="0" w:space="0" w:color="auto"/>
        <w:left w:val="none" w:sz="0" w:space="0" w:color="auto"/>
        <w:bottom w:val="none" w:sz="0" w:space="0" w:color="auto"/>
        <w:right w:val="none" w:sz="0" w:space="0" w:color="auto"/>
      </w:divBdr>
    </w:div>
    <w:div w:id="1420831989">
      <w:bodyDiv w:val="1"/>
      <w:marLeft w:val="0"/>
      <w:marRight w:val="0"/>
      <w:marTop w:val="0"/>
      <w:marBottom w:val="0"/>
      <w:divBdr>
        <w:top w:val="none" w:sz="0" w:space="0" w:color="auto"/>
        <w:left w:val="none" w:sz="0" w:space="0" w:color="auto"/>
        <w:bottom w:val="none" w:sz="0" w:space="0" w:color="auto"/>
        <w:right w:val="none" w:sz="0" w:space="0" w:color="auto"/>
      </w:divBdr>
    </w:div>
    <w:div w:id="1424490724">
      <w:bodyDiv w:val="1"/>
      <w:marLeft w:val="0"/>
      <w:marRight w:val="0"/>
      <w:marTop w:val="0"/>
      <w:marBottom w:val="0"/>
      <w:divBdr>
        <w:top w:val="none" w:sz="0" w:space="0" w:color="auto"/>
        <w:left w:val="none" w:sz="0" w:space="0" w:color="auto"/>
        <w:bottom w:val="none" w:sz="0" w:space="0" w:color="auto"/>
        <w:right w:val="none" w:sz="0" w:space="0" w:color="auto"/>
      </w:divBdr>
      <w:divsChild>
        <w:div w:id="137890372">
          <w:marLeft w:val="480"/>
          <w:marRight w:val="0"/>
          <w:marTop w:val="0"/>
          <w:marBottom w:val="0"/>
          <w:divBdr>
            <w:top w:val="none" w:sz="0" w:space="0" w:color="auto"/>
            <w:left w:val="none" w:sz="0" w:space="0" w:color="auto"/>
            <w:bottom w:val="none" w:sz="0" w:space="0" w:color="auto"/>
            <w:right w:val="none" w:sz="0" w:space="0" w:color="auto"/>
          </w:divBdr>
        </w:div>
        <w:div w:id="165706502">
          <w:marLeft w:val="480"/>
          <w:marRight w:val="0"/>
          <w:marTop w:val="0"/>
          <w:marBottom w:val="0"/>
          <w:divBdr>
            <w:top w:val="none" w:sz="0" w:space="0" w:color="auto"/>
            <w:left w:val="none" w:sz="0" w:space="0" w:color="auto"/>
            <w:bottom w:val="none" w:sz="0" w:space="0" w:color="auto"/>
            <w:right w:val="none" w:sz="0" w:space="0" w:color="auto"/>
          </w:divBdr>
        </w:div>
        <w:div w:id="324817313">
          <w:marLeft w:val="480"/>
          <w:marRight w:val="0"/>
          <w:marTop w:val="0"/>
          <w:marBottom w:val="0"/>
          <w:divBdr>
            <w:top w:val="none" w:sz="0" w:space="0" w:color="auto"/>
            <w:left w:val="none" w:sz="0" w:space="0" w:color="auto"/>
            <w:bottom w:val="none" w:sz="0" w:space="0" w:color="auto"/>
            <w:right w:val="none" w:sz="0" w:space="0" w:color="auto"/>
          </w:divBdr>
        </w:div>
        <w:div w:id="414522850">
          <w:marLeft w:val="480"/>
          <w:marRight w:val="0"/>
          <w:marTop w:val="0"/>
          <w:marBottom w:val="0"/>
          <w:divBdr>
            <w:top w:val="none" w:sz="0" w:space="0" w:color="auto"/>
            <w:left w:val="none" w:sz="0" w:space="0" w:color="auto"/>
            <w:bottom w:val="none" w:sz="0" w:space="0" w:color="auto"/>
            <w:right w:val="none" w:sz="0" w:space="0" w:color="auto"/>
          </w:divBdr>
        </w:div>
        <w:div w:id="592130303">
          <w:marLeft w:val="480"/>
          <w:marRight w:val="0"/>
          <w:marTop w:val="0"/>
          <w:marBottom w:val="0"/>
          <w:divBdr>
            <w:top w:val="none" w:sz="0" w:space="0" w:color="auto"/>
            <w:left w:val="none" w:sz="0" w:space="0" w:color="auto"/>
            <w:bottom w:val="none" w:sz="0" w:space="0" w:color="auto"/>
            <w:right w:val="none" w:sz="0" w:space="0" w:color="auto"/>
          </w:divBdr>
        </w:div>
        <w:div w:id="680551713">
          <w:marLeft w:val="480"/>
          <w:marRight w:val="0"/>
          <w:marTop w:val="0"/>
          <w:marBottom w:val="0"/>
          <w:divBdr>
            <w:top w:val="none" w:sz="0" w:space="0" w:color="auto"/>
            <w:left w:val="none" w:sz="0" w:space="0" w:color="auto"/>
            <w:bottom w:val="none" w:sz="0" w:space="0" w:color="auto"/>
            <w:right w:val="none" w:sz="0" w:space="0" w:color="auto"/>
          </w:divBdr>
        </w:div>
        <w:div w:id="743991725">
          <w:marLeft w:val="480"/>
          <w:marRight w:val="0"/>
          <w:marTop w:val="0"/>
          <w:marBottom w:val="0"/>
          <w:divBdr>
            <w:top w:val="none" w:sz="0" w:space="0" w:color="auto"/>
            <w:left w:val="none" w:sz="0" w:space="0" w:color="auto"/>
            <w:bottom w:val="none" w:sz="0" w:space="0" w:color="auto"/>
            <w:right w:val="none" w:sz="0" w:space="0" w:color="auto"/>
          </w:divBdr>
        </w:div>
        <w:div w:id="751587103">
          <w:marLeft w:val="480"/>
          <w:marRight w:val="0"/>
          <w:marTop w:val="0"/>
          <w:marBottom w:val="0"/>
          <w:divBdr>
            <w:top w:val="none" w:sz="0" w:space="0" w:color="auto"/>
            <w:left w:val="none" w:sz="0" w:space="0" w:color="auto"/>
            <w:bottom w:val="none" w:sz="0" w:space="0" w:color="auto"/>
            <w:right w:val="none" w:sz="0" w:space="0" w:color="auto"/>
          </w:divBdr>
        </w:div>
        <w:div w:id="765732423">
          <w:marLeft w:val="480"/>
          <w:marRight w:val="0"/>
          <w:marTop w:val="0"/>
          <w:marBottom w:val="0"/>
          <w:divBdr>
            <w:top w:val="none" w:sz="0" w:space="0" w:color="auto"/>
            <w:left w:val="none" w:sz="0" w:space="0" w:color="auto"/>
            <w:bottom w:val="none" w:sz="0" w:space="0" w:color="auto"/>
            <w:right w:val="none" w:sz="0" w:space="0" w:color="auto"/>
          </w:divBdr>
        </w:div>
        <w:div w:id="913055177">
          <w:marLeft w:val="480"/>
          <w:marRight w:val="0"/>
          <w:marTop w:val="0"/>
          <w:marBottom w:val="0"/>
          <w:divBdr>
            <w:top w:val="none" w:sz="0" w:space="0" w:color="auto"/>
            <w:left w:val="none" w:sz="0" w:space="0" w:color="auto"/>
            <w:bottom w:val="none" w:sz="0" w:space="0" w:color="auto"/>
            <w:right w:val="none" w:sz="0" w:space="0" w:color="auto"/>
          </w:divBdr>
        </w:div>
        <w:div w:id="913320770">
          <w:marLeft w:val="480"/>
          <w:marRight w:val="0"/>
          <w:marTop w:val="0"/>
          <w:marBottom w:val="0"/>
          <w:divBdr>
            <w:top w:val="none" w:sz="0" w:space="0" w:color="auto"/>
            <w:left w:val="none" w:sz="0" w:space="0" w:color="auto"/>
            <w:bottom w:val="none" w:sz="0" w:space="0" w:color="auto"/>
            <w:right w:val="none" w:sz="0" w:space="0" w:color="auto"/>
          </w:divBdr>
        </w:div>
        <w:div w:id="1344626191">
          <w:marLeft w:val="480"/>
          <w:marRight w:val="0"/>
          <w:marTop w:val="0"/>
          <w:marBottom w:val="0"/>
          <w:divBdr>
            <w:top w:val="none" w:sz="0" w:space="0" w:color="auto"/>
            <w:left w:val="none" w:sz="0" w:space="0" w:color="auto"/>
            <w:bottom w:val="none" w:sz="0" w:space="0" w:color="auto"/>
            <w:right w:val="none" w:sz="0" w:space="0" w:color="auto"/>
          </w:divBdr>
        </w:div>
        <w:div w:id="1409425427">
          <w:marLeft w:val="480"/>
          <w:marRight w:val="0"/>
          <w:marTop w:val="0"/>
          <w:marBottom w:val="0"/>
          <w:divBdr>
            <w:top w:val="none" w:sz="0" w:space="0" w:color="auto"/>
            <w:left w:val="none" w:sz="0" w:space="0" w:color="auto"/>
            <w:bottom w:val="none" w:sz="0" w:space="0" w:color="auto"/>
            <w:right w:val="none" w:sz="0" w:space="0" w:color="auto"/>
          </w:divBdr>
        </w:div>
        <w:div w:id="1411346191">
          <w:marLeft w:val="480"/>
          <w:marRight w:val="0"/>
          <w:marTop w:val="0"/>
          <w:marBottom w:val="0"/>
          <w:divBdr>
            <w:top w:val="none" w:sz="0" w:space="0" w:color="auto"/>
            <w:left w:val="none" w:sz="0" w:space="0" w:color="auto"/>
            <w:bottom w:val="none" w:sz="0" w:space="0" w:color="auto"/>
            <w:right w:val="none" w:sz="0" w:space="0" w:color="auto"/>
          </w:divBdr>
        </w:div>
        <w:div w:id="1423721751">
          <w:marLeft w:val="480"/>
          <w:marRight w:val="0"/>
          <w:marTop w:val="0"/>
          <w:marBottom w:val="0"/>
          <w:divBdr>
            <w:top w:val="none" w:sz="0" w:space="0" w:color="auto"/>
            <w:left w:val="none" w:sz="0" w:space="0" w:color="auto"/>
            <w:bottom w:val="none" w:sz="0" w:space="0" w:color="auto"/>
            <w:right w:val="none" w:sz="0" w:space="0" w:color="auto"/>
          </w:divBdr>
        </w:div>
        <w:div w:id="1849103954">
          <w:marLeft w:val="480"/>
          <w:marRight w:val="0"/>
          <w:marTop w:val="0"/>
          <w:marBottom w:val="0"/>
          <w:divBdr>
            <w:top w:val="none" w:sz="0" w:space="0" w:color="auto"/>
            <w:left w:val="none" w:sz="0" w:space="0" w:color="auto"/>
            <w:bottom w:val="none" w:sz="0" w:space="0" w:color="auto"/>
            <w:right w:val="none" w:sz="0" w:space="0" w:color="auto"/>
          </w:divBdr>
        </w:div>
        <w:div w:id="2087916673">
          <w:marLeft w:val="480"/>
          <w:marRight w:val="0"/>
          <w:marTop w:val="0"/>
          <w:marBottom w:val="0"/>
          <w:divBdr>
            <w:top w:val="none" w:sz="0" w:space="0" w:color="auto"/>
            <w:left w:val="none" w:sz="0" w:space="0" w:color="auto"/>
            <w:bottom w:val="none" w:sz="0" w:space="0" w:color="auto"/>
            <w:right w:val="none" w:sz="0" w:space="0" w:color="auto"/>
          </w:divBdr>
        </w:div>
      </w:divsChild>
    </w:div>
    <w:div w:id="1428117508">
      <w:bodyDiv w:val="1"/>
      <w:marLeft w:val="0"/>
      <w:marRight w:val="0"/>
      <w:marTop w:val="0"/>
      <w:marBottom w:val="0"/>
      <w:divBdr>
        <w:top w:val="none" w:sz="0" w:space="0" w:color="auto"/>
        <w:left w:val="none" w:sz="0" w:space="0" w:color="auto"/>
        <w:bottom w:val="none" w:sz="0" w:space="0" w:color="auto"/>
        <w:right w:val="none" w:sz="0" w:space="0" w:color="auto"/>
      </w:divBdr>
    </w:div>
    <w:div w:id="1429353786">
      <w:bodyDiv w:val="1"/>
      <w:marLeft w:val="0"/>
      <w:marRight w:val="0"/>
      <w:marTop w:val="0"/>
      <w:marBottom w:val="0"/>
      <w:divBdr>
        <w:top w:val="none" w:sz="0" w:space="0" w:color="auto"/>
        <w:left w:val="none" w:sz="0" w:space="0" w:color="auto"/>
        <w:bottom w:val="none" w:sz="0" w:space="0" w:color="auto"/>
        <w:right w:val="none" w:sz="0" w:space="0" w:color="auto"/>
      </w:divBdr>
      <w:divsChild>
        <w:div w:id="83427664">
          <w:marLeft w:val="480"/>
          <w:marRight w:val="0"/>
          <w:marTop w:val="0"/>
          <w:marBottom w:val="0"/>
          <w:divBdr>
            <w:top w:val="none" w:sz="0" w:space="0" w:color="auto"/>
            <w:left w:val="none" w:sz="0" w:space="0" w:color="auto"/>
            <w:bottom w:val="none" w:sz="0" w:space="0" w:color="auto"/>
            <w:right w:val="none" w:sz="0" w:space="0" w:color="auto"/>
          </w:divBdr>
        </w:div>
        <w:div w:id="120657508">
          <w:marLeft w:val="480"/>
          <w:marRight w:val="0"/>
          <w:marTop w:val="0"/>
          <w:marBottom w:val="0"/>
          <w:divBdr>
            <w:top w:val="none" w:sz="0" w:space="0" w:color="auto"/>
            <w:left w:val="none" w:sz="0" w:space="0" w:color="auto"/>
            <w:bottom w:val="none" w:sz="0" w:space="0" w:color="auto"/>
            <w:right w:val="none" w:sz="0" w:space="0" w:color="auto"/>
          </w:divBdr>
        </w:div>
        <w:div w:id="261188108">
          <w:marLeft w:val="480"/>
          <w:marRight w:val="0"/>
          <w:marTop w:val="0"/>
          <w:marBottom w:val="0"/>
          <w:divBdr>
            <w:top w:val="none" w:sz="0" w:space="0" w:color="auto"/>
            <w:left w:val="none" w:sz="0" w:space="0" w:color="auto"/>
            <w:bottom w:val="none" w:sz="0" w:space="0" w:color="auto"/>
            <w:right w:val="none" w:sz="0" w:space="0" w:color="auto"/>
          </w:divBdr>
        </w:div>
        <w:div w:id="407532710">
          <w:marLeft w:val="480"/>
          <w:marRight w:val="0"/>
          <w:marTop w:val="0"/>
          <w:marBottom w:val="0"/>
          <w:divBdr>
            <w:top w:val="none" w:sz="0" w:space="0" w:color="auto"/>
            <w:left w:val="none" w:sz="0" w:space="0" w:color="auto"/>
            <w:bottom w:val="none" w:sz="0" w:space="0" w:color="auto"/>
            <w:right w:val="none" w:sz="0" w:space="0" w:color="auto"/>
          </w:divBdr>
        </w:div>
        <w:div w:id="776560568">
          <w:marLeft w:val="480"/>
          <w:marRight w:val="0"/>
          <w:marTop w:val="0"/>
          <w:marBottom w:val="0"/>
          <w:divBdr>
            <w:top w:val="none" w:sz="0" w:space="0" w:color="auto"/>
            <w:left w:val="none" w:sz="0" w:space="0" w:color="auto"/>
            <w:bottom w:val="none" w:sz="0" w:space="0" w:color="auto"/>
            <w:right w:val="none" w:sz="0" w:space="0" w:color="auto"/>
          </w:divBdr>
        </w:div>
        <w:div w:id="851796511">
          <w:marLeft w:val="480"/>
          <w:marRight w:val="0"/>
          <w:marTop w:val="0"/>
          <w:marBottom w:val="0"/>
          <w:divBdr>
            <w:top w:val="none" w:sz="0" w:space="0" w:color="auto"/>
            <w:left w:val="none" w:sz="0" w:space="0" w:color="auto"/>
            <w:bottom w:val="none" w:sz="0" w:space="0" w:color="auto"/>
            <w:right w:val="none" w:sz="0" w:space="0" w:color="auto"/>
          </w:divBdr>
        </w:div>
        <w:div w:id="879509663">
          <w:marLeft w:val="480"/>
          <w:marRight w:val="0"/>
          <w:marTop w:val="0"/>
          <w:marBottom w:val="0"/>
          <w:divBdr>
            <w:top w:val="none" w:sz="0" w:space="0" w:color="auto"/>
            <w:left w:val="none" w:sz="0" w:space="0" w:color="auto"/>
            <w:bottom w:val="none" w:sz="0" w:space="0" w:color="auto"/>
            <w:right w:val="none" w:sz="0" w:space="0" w:color="auto"/>
          </w:divBdr>
        </w:div>
        <w:div w:id="954287152">
          <w:marLeft w:val="480"/>
          <w:marRight w:val="0"/>
          <w:marTop w:val="0"/>
          <w:marBottom w:val="0"/>
          <w:divBdr>
            <w:top w:val="none" w:sz="0" w:space="0" w:color="auto"/>
            <w:left w:val="none" w:sz="0" w:space="0" w:color="auto"/>
            <w:bottom w:val="none" w:sz="0" w:space="0" w:color="auto"/>
            <w:right w:val="none" w:sz="0" w:space="0" w:color="auto"/>
          </w:divBdr>
        </w:div>
        <w:div w:id="1063137330">
          <w:marLeft w:val="480"/>
          <w:marRight w:val="0"/>
          <w:marTop w:val="0"/>
          <w:marBottom w:val="0"/>
          <w:divBdr>
            <w:top w:val="none" w:sz="0" w:space="0" w:color="auto"/>
            <w:left w:val="none" w:sz="0" w:space="0" w:color="auto"/>
            <w:bottom w:val="none" w:sz="0" w:space="0" w:color="auto"/>
            <w:right w:val="none" w:sz="0" w:space="0" w:color="auto"/>
          </w:divBdr>
        </w:div>
        <w:div w:id="1279525940">
          <w:marLeft w:val="480"/>
          <w:marRight w:val="0"/>
          <w:marTop w:val="0"/>
          <w:marBottom w:val="0"/>
          <w:divBdr>
            <w:top w:val="none" w:sz="0" w:space="0" w:color="auto"/>
            <w:left w:val="none" w:sz="0" w:space="0" w:color="auto"/>
            <w:bottom w:val="none" w:sz="0" w:space="0" w:color="auto"/>
            <w:right w:val="none" w:sz="0" w:space="0" w:color="auto"/>
          </w:divBdr>
        </w:div>
        <w:div w:id="1283269659">
          <w:marLeft w:val="480"/>
          <w:marRight w:val="0"/>
          <w:marTop w:val="0"/>
          <w:marBottom w:val="0"/>
          <w:divBdr>
            <w:top w:val="none" w:sz="0" w:space="0" w:color="auto"/>
            <w:left w:val="none" w:sz="0" w:space="0" w:color="auto"/>
            <w:bottom w:val="none" w:sz="0" w:space="0" w:color="auto"/>
            <w:right w:val="none" w:sz="0" w:space="0" w:color="auto"/>
          </w:divBdr>
        </w:div>
        <w:div w:id="1395086905">
          <w:marLeft w:val="480"/>
          <w:marRight w:val="0"/>
          <w:marTop w:val="0"/>
          <w:marBottom w:val="0"/>
          <w:divBdr>
            <w:top w:val="none" w:sz="0" w:space="0" w:color="auto"/>
            <w:left w:val="none" w:sz="0" w:space="0" w:color="auto"/>
            <w:bottom w:val="none" w:sz="0" w:space="0" w:color="auto"/>
            <w:right w:val="none" w:sz="0" w:space="0" w:color="auto"/>
          </w:divBdr>
        </w:div>
        <w:div w:id="1424303131">
          <w:marLeft w:val="480"/>
          <w:marRight w:val="0"/>
          <w:marTop w:val="0"/>
          <w:marBottom w:val="0"/>
          <w:divBdr>
            <w:top w:val="none" w:sz="0" w:space="0" w:color="auto"/>
            <w:left w:val="none" w:sz="0" w:space="0" w:color="auto"/>
            <w:bottom w:val="none" w:sz="0" w:space="0" w:color="auto"/>
            <w:right w:val="none" w:sz="0" w:space="0" w:color="auto"/>
          </w:divBdr>
        </w:div>
        <w:div w:id="1447506196">
          <w:marLeft w:val="480"/>
          <w:marRight w:val="0"/>
          <w:marTop w:val="0"/>
          <w:marBottom w:val="0"/>
          <w:divBdr>
            <w:top w:val="none" w:sz="0" w:space="0" w:color="auto"/>
            <w:left w:val="none" w:sz="0" w:space="0" w:color="auto"/>
            <w:bottom w:val="none" w:sz="0" w:space="0" w:color="auto"/>
            <w:right w:val="none" w:sz="0" w:space="0" w:color="auto"/>
          </w:divBdr>
        </w:div>
        <w:div w:id="1530023413">
          <w:marLeft w:val="480"/>
          <w:marRight w:val="0"/>
          <w:marTop w:val="0"/>
          <w:marBottom w:val="0"/>
          <w:divBdr>
            <w:top w:val="none" w:sz="0" w:space="0" w:color="auto"/>
            <w:left w:val="none" w:sz="0" w:space="0" w:color="auto"/>
            <w:bottom w:val="none" w:sz="0" w:space="0" w:color="auto"/>
            <w:right w:val="none" w:sz="0" w:space="0" w:color="auto"/>
          </w:divBdr>
        </w:div>
        <w:div w:id="1542210604">
          <w:marLeft w:val="480"/>
          <w:marRight w:val="0"/>
          <w:marTop w:val="0"/>
          <w:marBottom w:val="0"/>
          <w:divBdr>
            <w:top w:val="none" w:sz="0" w:space="0" w:color="auto"/>
            <w:left w:val="none" w:sz="0" w:space="0" w:color="auto"/>
            <w:bottom w:val="none" w:sz="0" w:space="0" w:color="auto"/>
            <w:right w:val="none" w:sz="0" w:space="0" w:color="auto"/>
          </w:divBdr>
        </w:div>
        <w:div w:id="1542595992">
          <w:marLeft w:val="480"/>
          <w:marRight w:val="0"/>
          <w:marTop w:val="0"/>
          <w:marBottom w:val="0"/>
          <w:divBdr>
            <w:top w:val="none" w:sz="0" w:space="0" w:color="auto"/>
            <w:left w:val="none" w:sz="0" w:space="0" w:color="auto"/>
            <w:bottom w:val="none" w:sz="0" w:space="0" w:color="auto"/>
            <w:right w:val="none" w:sz="0" w:space="0" w:color="auto"/>
          </w:divBdr>
        </w:div>
        <w:div w:id="1581982618">
          <w:marLeft w:val="480"/>
          <w:marRight w:val="0"/>
          <w:marTop w:val="0"/>
          <w:marBottom w:val="0"/>
          <w:divBdr>
            <w:top w:val="none" w:sz="0" w:space="0" w:color="auto"/>
            <w:left w:val="none" w:sz="0" w:space="0" w:color="auto"/>
            <w:bottom w:val="none" w:sz="0" w:space="0" w:color="auto"/>
            <w:right w:val="none" w:sz="0" w:space="0" w:color="auto"/>
          </w:divBdr>
        </w:div>
        <w:div w:id="1766681253">
          <w:marLeft w:val="480"/>
          <w:marRight w:val="0"/>
          <w:marTop w:val="0"/>
          <w:marBottom w:val="0"/>
          <w:divBdr>
            <w:top w:val="none" w:sz="0" w:space="0" w:color="auto"/>
            <w:left w:val="none" w:sz="0" w:space="0" w:color="auto"/>
            <w:bottom w:val="none" w:sz="0" w:space="0" w:color="auto"/>
            <w:right w:val="none" w:sz="0" w:space="0" w:color="auto"/>
          </w:divBdr>
        </w:div>
        <w:div w:id="1781531086">
          <w:marLeft w:val="480"/>
          <w:marRight w:val="0"/>
          <w:marTop w:val="0"/>
          <w:marBottom w:val="0"/>
          <w:divBdr>
            <w:top w:val="none" w:sz="0" w:space="0" w:color="auto"/>
            <w:left w:val="none" w:sz="0" w:space="0" w:color="auto"/>
            <w:bottom w:val="none" w:sz="0" w:space="0" w:color="auto"/>
            <w:right w:val="none" w:sz="0" w:space="0" w:color="auto"/>
          </w:divBdr>
        </w:div>
        <w:div w:id="1816491041">
          <w:marLeft w:val="480"/>
          <w:marRight w:val="0"/>
          <w:marTop w:val="0"/>
          <w:marBottom w:val="0"/>
          <w:divBdr>
            <w:top w:val="none" w:sz="0" w:space="0" w:color="auto"/>
            <w:left w:val="none" w:sz="0" w:space="0" w:color="auto"/>
            <w:bottom w:val="none" w:sz="0" w:space="0" w:color="auto"/>
            <w:right w:val="none" w:sz="0" w:space="0" w:color="auto"/>
          </w:divBdr>
        </w:div>
        <w:div w:id="1842235784">
          <w:marLeft w:val="480"/>
          <w:marRight w:val="0"/>
          <w:marTop w:val="0"/>
          <w:marBottom w:val="0"/>
          <w:divBdr>
            <w:top w:val="none" w:sz="0" w:space="0" w:color="auto"/>
            <w:left w:val="none" w:sz="0" w:space="0" w:color="auto"/>
            <w:bottom w:val="none" w:sz="0" w:space="0" w:color="auto"/>
            <w:right w:val="none" w:sz="0" w:space="0" w:color="auto"/>
          </w:divBdr>
        </w:div>
        <w:div w:id="1995915338">
          <w:marLeft w:val="480"/>
          <w:marRight w:val="0"/>
          <w:marTop w:val="0"/>
          <w:marBottom w:val="0"/>
          <w:divBdr>
            <w:top w:val="none" w:sz="0" w:space="0" w:color="auto"/>
            <w:left w:val="none" w:sz="0" w:space="0" w:color="auto"/>
            <w:bottom w:val="none" w:sz="0" w:space="0" w:color="auto"/>
            <w:right w:val="none" w:sz="0" w:space="0" w:color="auto"/>
          </w:divBdr>
        </w:div>
      </w:divsChild>
    </w:div>
    <w:div w:id="1434277770">
      <w:bodyDiv w:val="1"/>
      <w:marLeft w:val="0"/>
      <w:marRight w:val="0"/>
      <w:marTop w:val="0"/>
      <w:marBottom w:val="0"/>
      <w:divBdr>
        <w:top w:val="none" w:sz="0" w:space="0" w:color="auto"/>
        <w:left w:val="none" w:sz="0" w:space="0" w:color="auto"/>
        <w:bottom w:val="none" w:sz="0" w:space="0" w:color="auto"/>
        <w:right w:val="none" w:sz="0" w:space="0" w:color="auto"/>
      </w:divBdr>
    </w:div>
    <w:div w:id="1434670397">
      <w:bodyDiv w:val="1"/>
      <w:marLeft w:val="0"/>
      <w:marRight w:val="0"/>
      <w:marTop w:val="0"/>
      <w:marBottom w:val="0"/>
      <w:divBdr>
        <w:top w:val="none" w:sz="0" w:space="0" w:color="auto"/>
        <w:left w:val="none" w:sz="0" w:space="0" w:color="auto"/>
        <w:bottom w:val="none" w:sz="0" w:space="0" w:color="auto"/>
        <w:right w:val="none" w:sz="0" w:space="0" w:color="auto"/>
      </w:divBdr>
    </w:div>
    <w:div w:id="1439986119">
      <w:bodyDiv w:val="1"/>
      <w:marLeft w:val="0"/>
      <w:marRight w:val="0"/>
      <w:marTop w:val="0"/>
      <w:marBottom w:val="0"/>
      <w:divBdr>
        <w:top w:val="none" w:sz="0" w:space="0" w:color="auto"/>
        <w:left w:val="none" w:sz="0" w:space="0" w:color="auto"/>
        <w:bottom w:val="none" w:sz="0" w:space="0" w:color="auto"/>
        <w:right w:val="none" w:sz="0" w:space="0" w:color="auto"/>
      </w:divBdr>
    </w:div>
    <w:div w:id="1441220534">
      <w:bodyDiv w:val="1"/>
      <w:marLeft w:val="0"/>
      <w:marRight w:val="0"/>
      <w:marTop w:val="0"/>
      <w:marBottom w:val="0"/>
      <w:divBdr>
        <w:top w:val="none" w:sz="0" w:space="0" w:color="auto"/>
        <w:left w:val="none" w:sz="0" w:space="0" w:color="auto"/>
        <w:bottom w:val="none" w:sz="0" w:space="0" w:color="auto"/>
        <w:right w:val="none" w:sz="0" w:space="0" w:color="auto"/>
      </w:divBdr>
      <w:divsChild>
        <w:div w:id="86777880">
          <w:marLeft w:val="480"/>
          <w:marRight w:val="0"/>
          <w:marTop w:val="0"/>
          <w:marBottom w:val="0"/>
          <w:divBdr>
            <w:top w:val="none" w:sz="0" w:space="0" w:color="auto"/>
            <w:left w:val="none" w:sz="0" w:space="0" w:color="auto"/>
            <w:bottom w:val="none" w:sz="0" w:space="0" w:color="auto"/>
            <w:right w:val="none" w:sz="0" w:space="0" w:color="auto"/>
          </w:divBdr>
        </w:div>
        <w:div w:id="126050880">
          <w:marLeft w:val="480"/>
          <w:marRight w:val="0"/>
          <w:marTop w:val="0"/>
          <w:marBottom w:val="0"/>
          <w:divBdr>
            <w:top w:val="none" w:sz="0" w:space="0" w:color="auto"/>
            <w:left w:val="none" w:sz="0" w:space="0" w:color="auto"/>
            <w:bottom w:val="none" w:sz="0" w:space="0" w:color="auto"/>
            <w:right w:val="none" w:sz="0" w:space="0" w:color="auto"/>
          </w:divBdr>
        </w:div>
        <w:div w:id="233206548">
          <w:marLeft w:val="480"/>
          <w:marRight w:val="0"/>
          <w:marTop w:val="0"/>
          <w:marBottom w:val="0"/>
          <w:divBdr>
            <w:top w:val="none" w:sz="0" w:space="0" w:color="auto"/>
            <w:left w:val="none" w:sz="0" w:space="0" w:color="auto"/>
            <w:bottom w:val="none" w:sz="0" w:space="0" w:color="auto"/>
            <w:right w:val="none" w:sz="0" w:space="0" w:color="auto"/>
          </w:divBdr>
        </w:div>
        <w:div w:id="381517164">
          <w:marLeft w:val="480"/>
          <w:marRight w:val="0"/>
          <w:marTop w:val="0"/>
          <w:marBottom w:val="0"/>
          <w:divBdr>
            <w:top w:val="none" w:sz="0" w:space="0" w:color="auto"/>
            <w:left w:val="none" w:sz="0" w:space="0" w:color="auto"/>
            <w:bottom w:val="none" w:sz="0" w:space="0" w:color="auto"/>
            <w:right w:val="none" w:sz="0" w:space="0" w:color="auto"/>
          </w:divBdr>
        </w:div>
        <w:div w:id="602540489">
          <w:marLeft w:val="480"/>
          <w:marRight w:val="0"/>
          <w:marTop w:val="0"/>
          <w:marBottom w:val="0"/>
          <w:divBdr>
            <w:top w:val="none" w:sz="0" w:space="0" w:color="auto"/>
            <w:left w:val="none" w:sz="0" w:space="0" w:color="auto"/>
            <w:bottom w:val="none" w:sz="0" w:space="0" w:color="auto"/>
            <w:right w:val="none" w:sz="0" w:space="0" w:color="auto"/>
          </w:divBdr>
        </w:div>
        <w:div w:id="635331630">
          <w:marLeft w:val="480"/>
          <w:marRight w:val="0"/>
          <w:marTop w:val="0"/>
          <w:marBottom w:val="0"/>
          <w:divBdr>
            <w:top w:val="none" w:sz="0" w:space="0" w:color="auto"/>
            <w:left w:val="none" w:sz="0" w:space="0" w:color="auto"/>
            <w:bottom w:val="none" w:sz="0" w:space="0" w:color="auto"/>
            <w:right w:val="none" w:sz="0" w:space="0" w:color="auto"/>
          </w:divBdr>
        </w:div>
        <w:div w:id="849292784">
          <w:marLeft w:val="480"/>
          <w:marRight w:val="0"/>
          <w:marTop w:val="0"/>
          <w:marBottom w:val="0"/>
          <w:divBdr>
            <w:top w:val="none" w:sz="0" w:space="0" w:color="auto"/>
            <w:left w:val="none" w:sz="0" w:space="0" w:color="auto"/>
            <w:bottom w:val="none" w:sz="0" w:space="0" w:color="auto"/>
            <w:right w:val="none" w:sz="0" w:space="0" w:color="auto"/>
          </w:divBdr>
        </w:div>
        <w:div w:id="1020082263">
          <w:marLeft w:val="480"/>
          <w:marRight w:val="0"/>
          <w:marTop w:val="0"/>
          <w:marBottom w:val="0"/>
          <w:divBdr>
            <w:top w:val="none" w:sz="0" w:space="0" w:color="auto"/>
            <w:left w:val="none" w:sz="0" w:space="0" w:color="auto"/>
            <w:bottom w:val="none" w:sz="0" w:space="0" w:color="auto"/>
            <w:right w:val="none" w:sz="0" w:space="0" w:color="auto"/>
          </w:divBdr>
        </w:div>
        <w:div w:id="1156847630">
          <w:marLeft w:val="480"/>
          <w:marRight w:val="0"/>
          <w:marTop w:val="0"/>
          <w:marBottom w:val="0"/>
          <w:divBdr>
            <w:top w:val="none" w:sz="0" w:space="0" w:color="auto"/>
            <w:left w:val="none" w:sz="0" w:space="0" w:color="auto"/>
            <w:bottom w:val="none" w:sz="0" w:space="0" w:color="auto"/>
            <w:right w:val="none" w:sz="0" w:space="0" w:color="auto"/>
          </w:divBdr>
        </w:div>
        <w:div w:id="1389450083">
          <w:marLeft w:val="480"/>
          <w:marRight w:val="0"/>
          <w:marTop w:val="0"/>
          <w:marBottom w:val="0"/>
          <w:divBdr>
            <w:top w:val="none" w:sz="0" w:space="0" w:color="auto"/>
            <w:left w:val="none" w:sz="0" w:space="0" w:color="auto"/>
            <w:bottom w:val="none" w:sz="0" w:space="0" w:color="auto"/>
            <w:right w:val="none" w:sz="0" w:space="0" w:color="auto"/>
          </w:divBdr>
        </w:div>
        <w:div w:id="1416056192">
          <w:marLeft w:val="480"/>
          <w:marRight w:val="0"/>
          <w:marTop w:val="0"/>
          <w:marBottom w:val="0"/>
          <w:divBdr>
            <w:top w:val="none" w:sz="0" w:space="0" w:color="auto"/>
            <w:left w:val="none" w:sz="0" w:space="0" w:color="auto"/>
            <w:bottom w:val="none" w:sz="0" w:space="0" w:color="auto"/>
            <w:right w:val="none" w:sz="0" w:space="0" w:color="auto"/>
          </w:divBdr>
        </w:div>
        <w:div w:id="1448700136">
          <w:marLeft w:val="480"/>
          <w:marRight w:val="0"/>
          <w:marTop w:val="0"/>
          <w:marBottom w:val="0"/>
          <w:divBdr>
            <w:top w:val="none" w:sz="0" w:space="0" w:color="auto"/>
            <w:left w:val="none" w:sz="0" w:space="0" w:color="auto"/>
            <w:bottom w:val="none" w:sz="0" w:space="0" w:color="auto"/>
            <w:right w:val="none" w:sz="0" w:space="0" w:color="auto"/>
          </w:divBdr>
        </w:div>
        <w:div w:id="1492409205">
          <w:marLeft w:val="480"/>
          <w:marRight w:val="0"/>
          <w:marTop w:val="0"/>
          <w:marBottom w:val="0"/>
          <w:divBdr>
            <w:top w:val="none" w:sz="0" w:space="0" w:color="auto"/>
            <w:left w:val="none" w:sz="0" w:space="0" w:color="auto"/>
            <w:bottom w:val="none" w:sz="0" w:space="0" w:color="auto"/>
            <w:right w:val="none" w:sz="0" w:space="0" w:color="auto"/>
          </w:divBdr>
        </w:div>
        <w:div w:id="1699357864">
          <w:marLeft w:val="480"/>
          <w:marRight w:val="0"/>
          <w:marTop w:val="0"/>
          <w:marBottom w:val="0"/>
          <w:divBdr>
            <w:top w:val="none" w:sz="0" w:space="0" w:color="auto"/>
            <w:left w:val="none" w:sz="0" w:space="0" w:color="auto"/>
            <w:bottom w:val="none" w:sz="0" w:space="0" w:color="auto"/>
            <w:right w:val="none" w:sz="0" w:space="0" w:color="auto"/>
          </w:divBdr>
        </w:div>
        <w:div w:id="1825975973">
          <w:marLeft w:val="480"/>
          <w:marRight w:val="0"/>
          <w:marTop w:val="0"/>
          <w:marBottom w:val="0"/>
          <w:divBdr>
            <w:top w:val="none" w:sz="0" w:space="0" w:color="auto"/>
            <w:left w:val="none" w:sz="0" w:space="0" w:color="auto"/>
            <w:bottom w:val="none" w:sz="0" w:space="0" w:color="auto"/>
            <w:right w:val="none" w:sz="0" w:space="0" w:color="auto"/>
          </w:divBdr>
        </w:div>
        <w:div w:id="1899589562">
          <w:marLeft w:val="480"/>
          <w:marRight w:val="0"/>
          <w:marTop w:val="0"/>
          <w:marBottom w:val="0"/>
          <w:divBdr>
            <w:top w:val="none" w:sz="0" w:space="0" w:color="auto"/>
            <w:left w:val="none" w:sz="0" w:space="0" w:color="auto"/>
            <w:bottom w:val="none" w:sz="0" w:space="0" w:color="auto"/>
            <w:right w:val="none" w:sz="0" w:space="0" w:color="auto"/>
          </w:divBdr>
        </w:div>
        <w:div w:id="1924946757">
          <w:marLeft w:val="480"/>
          <w:marRight w:val="0"/>
          <w:marTop w:val="0"/>
          <w:marBottom w:val="0"/>
          <w:divBdr>
            <w:top w:val="none" w:sz="0" w:space="0" w:color="auto"/>
            <w:left w:val="none" w:sz="0" w:space="0" w:color="auto"/>
            <w:bottom w:val="none" w:sz="0" w:space="0" w:color="auto"/>
            <w:right w:val="none" w:sz="0" w:space="0" w:color="auto"/>
          </w:divBdr>
        </w:div>
        <w:div w:id="2126339660">
          <w:marLeft w:val="480"/>
          <w:marRight w:val="0"/>
          <w:marTop w:val="0"/>
          <w:marBottom w:val="0"/>
          <w:divBdr>
            <w:top w:val="none" w:sz="0" w:space="0" w:color="auto"/>
            <w:left w:val="none" w:sz="0" w:space="0" w:color="auto"/>
            <w:bottom w:val="none" w:sz="0" w:space="0" w:color="auto"/>
            <w:right w:val="none" w:sz="0" w:space="0" w:color="auto"/>
          </w:divBdr>
        </w:div>
      </w:divsChild>
    </w:div>
    <w:div w:id="1442989381">
      <w:bodyDiv w:val="1"/>
      <w:marLeft w:val="0"/>
      <w:marRight w:val="0"/>
      <w:marTop w:val="0"/>
      <w:marBottom w:val="0"/>
      <w:divBdr>
        <w:top w:val="none" w:sz="0" w:space="0" w:color="auto"/>
        <w:left w:val="none" w:sz="0" w:space="0" w:color="auto"/>
        <w:bottom w:val="none" w:sz="0" w:space="0" w:color="auto"/>
        <w:right w:val="none" w:sz="0" w:space="0" w:color="auto"/>
      </w:divBdr>
      <w:divsChild>
        <w:div w:id="102892006">
          <w:marLeft w:val="480"/>
          <w:marRight w:val="0"/>
          <w:marTop w:val="0"/>
          <w:marBottom w:val="0"/>
          <w:divBdr>
            <w:top w:val="none" w:sz="0" w:space="0" w:color="auto"/>
            <w:left w:val="none" w:sz="0" w:space="0" w:color="auto"/>
            <w:bottom w:val="none" w:sz="0" w:space="0" w:color="auto"/>
            <w:right w:val="none" w:sz="0" w:space="0" w:color="auto"/>
          </w:divBdr>
        </w:div>
        <w:div w:id="282152123">
          <w:marLeft w:val="480"/>
          <w:marRight w:val="0"/>
          <w:marTop w:val="0"/>
          <w:marBottom w:val="0"/>
          <w:divBdr>
            <w:top w:val="none" w:sz="0" w:space="0" w:color="auto"/>
            <w:left w:val="none" w:sz="0" w:space="0" w:color="auto"/>
            <w:bottom w:val="none" w:sz="0" w:space="0" w:color="auto"/>
            <w:right w:val="none" w:sz="0" w:space="0" w:color="auto"/>
          </w:divBdr>
        </w:div>
        <w:div w:id="537473966">
          <w:marLeft w:val="480"/>
          <w:marRight w:val="0"/>
          <w:marTop w:val="0"/>
          <w:marBottom w:val="0"/>
          <w:divBdr>
            <w:top w:val="none" w:sz="0" w:space="0" w:color="auto"/>
            <w:left w:val="none" w:sz="0" w:space="0" w:color="auto"/>
            <w:bottom w:val="none" w:sz="0" w:space="0" w:color="auto"/>
            <w:right w:val="none" w:sz="0" w:space="0" w:color="auto"/>
          </w:divBdr>
        </w:div>
        <w:div w:id="783380239">
          <w:marLeft w:val="480"/>
          <w:marRight w:val="0"/>
          <w:marTop w:val="0"/>
          <w:marBottom w:val="0"/>
          <w:divBdr>
            <w:top w:val="none" w:sz="0" w:space="0" w:color="auto"/>
            <w:left w:val="none" w:sz="0" w:space="0" w:color="auto"/>
            <w:bottom w:val="none" w:sz="0" w:space="0" w:color="auto"/>
            <w:right w:val="none" w:sz="0" w:space="0" w:color="auto"/>
          </w:divBdr>
        </w:div>
        <w:div w:id="812255070">
          <w:marLeft w:val="480"/>
          <w:marRight w:val="0"/>
          <w:marTop w:val="0"/>
          <w:marBottom w:val="0"/>
          <w:divBdr>
            <w:top w:val="none" w:sz="0" w:space="0" w:color="auto"/>
            <w:left w:val="none" w:sz="0" w:space="0" w:color="auto"/>
            <w:bottom w:val="none" w:sz="0" w:space="0" w:color="auto"/>
            <w:right w:val="none" w:sz="0" w:space="0" w:color="auto"/>
          </w:divBdr>
        </w:div>
        <w:div w:id="817380672">
          <w:marLeft w:val="480"/>
          <w:marRight w:val="0"/>
          <w:marTop w:val="0"/>
          <w:marBottom w:val="0"/>
          <w:divBdr>
            <w:top w:val="none" w:sz="0" w:space="0" w:color="auto"/>
            <w:left w:val="none" w:sz="0" w:space="0" w:color="auto"/>
            <w:bottom w:val="none" w:sz="0" w:space="0" w:color="auto"/>
            <w:right w:val="none" w:sz="0" w:space="0" w:color="auto"/>
          </w:divBdr>
        </w:div>
        <w:div w:id="857162809">
          <w:marLeft w:val="480"/>
          <w:marRight w:val="0"/>
          <w:marTop w:val="0"/>
          <w:marBottom w:val="0"/>
          <w:divBdr>
            <w:top w:val="none" w:sz="0" w:space="0" w:color="auto"/>
            <w:left w:val="none" w:sz="0" w:space="0" w:color="auto"/>
            <w:bottom w:val="none" w:sz="0" w:space="0" w:color="auto"/>
            <w:right w:val="none" w:sz="0" w:space="0" w:color="auto"/>
          </w:divBdr>
        </w:div>
        <w:div w:id="916135672">
          <w:marLeft w:val="480"/>
          <w:marRight w:val="0"/>
          <w:marTop w:val="0"/>
          <w:marBottom w:val="0"/>
          <w:divBdr>
            <w:top w:val="none" w:sz="0" w:space="0" w:color="auto"/>
            <w:left w:val="none" w:sz="0" w:space="0" w:color="auto"/>
            <w:bottom w:val="none" w:sz="0" w:space="0" w:color="auto"/>
            <w:right w:val="none" w:sz="0" w:space="0" w:color="auto"/>
          </w:divBdr>
        </w:div>
        <w:div w:id="925066874">
          <w:marLeft w:val="480"/>
          <w:marRight w:val="0"/>
          <w:marTop w:val="0"/>
          <w:marBottom w:val="0"/>
          <w:divBdr>
            <w:top w:val="none" w:sz="0" w:space="0" w:color="auto"/>
            <w:left w:val="none" w:sz="0" w:space="0" w:color="auto"/>
            <w:bottom w:val="none" w:sz="0" w:space="0" w:color="auto"/>
            <w:right w:val="none" w:sz="0" w:space="0" w:color="auto"/>
          </w:divBdr>
        </w:div>
        <w:div w:id="934635299">
          <w:marLeft w:val="480"/>
          <w:marRight w:val="0"/>
          <w:marTop w:val="0"/>
          <w:marBottom w:val="0"/>
          <w:divBdr>
            <w:top w:val="none" w:sz="0" w:space="0" w:color="auto"/>
            <w:left w:val="none" w:sz="0" w:space="0" w:color="auto"/>
            <w:bottom w:val="none" w:sz="0" w:space="0" w:color="auto"/>
            <w:right w:val="none" w:sz="0" w:space="0" w:color="auto"/>
          </w:divBdr>
        </w:div>
        <w:div w:id="953439815">
          <w:marLeft w:val="480"/>
          <w:marRight w:val="0"/>
          <w:marTop w:val="0"/>
          <w:marBottom w:val="0"/>
          <w:divBdr>
            <w:top w:val="none" w:sz="0" w:space="0" w:color="auto"/>
            <w:left w:val="none" w:sz="0" w:space="0" w:color="auto"/>
            <w:bottom w:val="none" w:sz="0" w:space="0" w:color="auto"/>
            <w:right w:val="none" w:sz="0" w:space="0" w:color="auto"/>
          </w:divBdr>
        </w:div>
        <w:div w:id="1016884477">
          <w:marLeft w:val="480"/>
          <w:marRight w:val="0"/>
          <w:marTop w:val="0"/>
          <w:marBottom w:val="0"/>
          <w:divBdr>
            <w:top w:val="none" w:sz="0" w:space="0" w:color="auto"/>
            <w:left w:val="none" w:sz="0" w:space="0" w:color="auto"/>
            <w:bottom w:val="none" w:sz="0" w:space="0" w:color="auto"/>
            <w:right w:val="none" w:sz="0" w:space="0" w:color="auto"/>
          </w:divBdr>
        </w:div>
        <w:div w:id="1183671159">
          <w:marLeft w:val="480"/>
          <w:marRight w:val="0"/>
          <w:marTop w:val="0"/>
          <w:marBottom w:val="0"/>
          <w:divBdr>
            <w:top w:val="none" w:sz="0" w:space="0" w:color="auto"/>
            <w:left w:val="none" w:sz="0" w:space="0" w:color="auto"/>
            <w:bottom w:val="none" w:sz="0" w:space="0" w:color="auto"/>
            <w:right w:val="none" w:sz="0" w:space="0" w:color="auto"/>
          </w:divBdr>
        </w:div>
        <w:div w:id="1612543639">
          <w:marLeft w:val="480"/>
          <w:marRight w:val="0"/>
          <w:marTop w:val="0"/>
          <w:marBottom w:val="0"/>
          <w:divBdr>
            <w:top w:val="none" w:sz="0" w:space="0" w:color="auto"/>
            <w:left w:val="none" w:sz="0" w:space="0" w:color="auto"/>
            <w:bottom w:val="none" w:sz="0" w:space="0" w:color="auto"/>
            <w:right w:val="none" w:sz="0" w:space="0" w:color="auto"/>
          </w:divBdr>
        </w:div>
        <w:div w:id="1781608540">
          <w:marLeft w:val="480"/>
          <w:marRight w:val="0"/>
          <w:marTop w:val="0"/>
          <w:marBottom w:val="0"/>
          <w:divBdr>
            <w:top w:val="none" w:sz="0" w:space="0" w:color="auto"/>
            <w:left w:val="none" w:sz="0" w:space="0" w:color="auto"/>
            <w:bottom w:val="none" w:sz="0" w:space="0" w:color="auto"/>
            <w:right w:val="none" w:sz="0" w:space="0" w:color="auto"/>
          </w:divBdr>
        </w:div>
        <w:div w:id="1782601190">
          <w:marLeft w:val="480"/>
          <w:marRight w:val="0"/>
          <w:marTop w:val="0"/>
          <w:marBottom w:val="0"/>
          <w:divBdr>
            <w:top w:val="none" w:sz="0" w:space="0" w:color="auto"/>
            <w:left w:val="none" w:sz="0" w:space="0" w:color="auto"/>
            <w:bottom w:val="none" w:sz="0" w:space="0" w:color="auto"/>
            <w:right w:val="none" w:sz="0" w:space="0" w:color="auto"/>
          </w:divBdr>
        </w:div>
        <w:div w:id="1816412456">
          <w:marLeft w:val="480"/>
          <w:marRight w:val="0"/>
          <w:marTop w:val="0"/>
          <w:marBottom w:val="0"/>
          <w:divBdr>
            <w:top w:val="none" w:sz="0" w:space="0" w:color="auto"/>
            <w:left w:val="none" w:sz="0" w:space="0" w:color="auto"/>
            <w:bottom w:val="none" w:sz="0" w:space="0" w:color="auto"/>
            <w:right w:val="none" w:sz="0" w:space="0" w:color="auto"/>
          </w:divBdr>
        </w:div>
        <w:div w:id="1837921756">
          <w:marLeft w:val="480"/>
          <w:marRight w:val="0"/>
          <w:marTop w:val="0"/>
          <w:marBottom w:val="0"/>
          <w:divBdr>
            <w:top w:val="none" w:sz="0" w:space="0" w:color="auto"/>
            <w:left w:val="none" w:sz="0" w:space="0" w:color="auto"/>
            <w:bottom w:val="none" w:sz="0" w:space="0" w:color="auto"/>
            <w:right w:val="none" w:sz="0" w:space="0" w:color="auto"/>
          </w:divBdr>
        </w:div>
        <w:div w:id="1984192286">
          <w:marLeft w:val="480"/>
          <w:marRight w:val="0"/>
          <w:marTop w:val="0"/>
          <w:marBottom w:val="0"/>
          <w:divBdr>
            <w:top w:val="none" w:sz="0" w:space="0" w:color="auto"/>
            <w:left w:val="none" w:sz="0" w:space="0" w:color="auto"/>
            <w:bottom w:val="none" w:sz="0" w:space="0" w:color="auto"/>
            <w:right w:val="none" w:sz="0" w:space="0" w:color="auto"/>
          </w:divBdr>
        </w:div>
        <w:div w:id="2046563412">
          <w:marLeft w:val="480"/>
          <w:marRight w:val="0"/>
          <w:marTop w:val="0"/>
          <w:marBottom w:val="0"/>
          <w:divBdr>
            <w:top w:val="none" w:sz="0" w:space="0" w:color="auto"/>
            <w:left w:val="none" w:sz="0" w:space="0" w:color="auto"/>
            <w:bottom w:val="none" w:sz="0" w:space="0" w:color="auto"/>
            <w:right w:val="none" w:sz="0" w:space="0" w:color="auto"/>
          </w:divBdr>
        </w:div>
        <w:div w:id="2056586749">
          <w:marLeft w:val="480"/>
          <w:marRight w:val="0"/>
          <w:marTop w:val="0"/>
          <w:marBottom w:val="0"/>
          <w:divBdr>
            <w:top w:val="none" w:sz="0" w:space="0" w:color="auto"/>
            <w:left w:val="none" w:sz="0" w:space="0" w:color="auto"/>
            <w:bottom w:val="none" w:sz="0" w:space="0" w:color="auto"/>
            <w:right w:val="none" w:sz="0" w:space="0" w:color="auto"/>
          </w:divBdr>
        </w:div>
      </w:divsChild>
    </w:div>
    <w:div w:id="1447389946">
      <w:bodyDiv w:val="1"/>
      <w:marLeft w:val="0"/>
      <w:marRight w:val="0"/>
      <w:marTop w:val="0"/>
      <w:marBottom w:val="0"/>
      <w:divBdr>
        <w:top w:val="none" w:sz="0" w:space="0" w:color="auto"/>
        <w:left w:val="none" w:sz="0" w:space="0" w:color="auto"/>
        <w:bottom w:val="none" w:sz="0" w:space="0" w:color="auto"/>
        <w:right w:val="none" w:sz="0" w:space="0" w:color="auto"/>
      </w:divBdr>
    </w:div>
    <w:div w:id="1449857117">
      <w:bodyDiv w:val="1"/>
      <w:marLeft w:val="0"/>
      <w:marRight w:val="0"/>
      <w:marTop w:val="0"/>
      <w:marBottom w:val="0"/>
      <w:divBdr>
        <w:top w:val="none" w:sz="0" w:space="0" w:color="auto"/>
        <w:left w:val="none" w:sz="0" w:space="0" w:color="auto"/>
        <w:bottom w:val="none" w:sz="0" w:space="0" w:color="auto"/>
        <w:right w:val="none" w:sz="0" w:space="0" w:color="auto"/>
      </w:divBdr>
    </w:div>
    <w:div w:id="1456214159">
      <w:bodyDiv w:val="1"/>
      <w:marLeft w:val="0"/>
      <w:marRight w:val="0"/>
      <w:marTop w:val="0"/>
      <w:marBottom w:val="0"/>
      <w:divBdr>
        <w:top w:val="none" w:sz="0" w:space="0" w:color="auto"/>
        <w:left w:val="none" w:sz="0" w:space="0" w:color="auto"/>
        <w:bottom w:val="none" w:sz="0" w:space="0" w:color="auto"/>
        <w:right w:val="none" w:sz="0" w:space="0" w:color="auto"/>
      </w:divBdr>
    </w:div>
    <w:div w:id="1456677585">
      <w:bodyDiv w:val="1"/>
      <w:marLeft w:val="0"/>
      <w:marRight w:val="0"/>
      <w:marTop w:val="0"/>
      <w:marBottom w:val="0"/>
      <w:divBdr>
        <w:top w:val="none" w:sz="0" w:space="0" w:color="auto"/>
        <w:left w:val="none" w:sz="0" w:space="0" w:color="auto"/>
        <w:bottom w:val="none" w:sz="0" w:space="0" w:color="auto"/>
        <w:right w:val="none" w:sz="0" w:space="0" w:color="auto"/>
      </w:divBdr>
      <w:divsChild>
        <w:div w:id="54402556">
          <w:marLeft w:val="480"/>
          <w:marRight w:val="0"/>
          <w:marTop w:val="0"/>
          <w:marBottom w:val="0"/>
          <w:divBdr>
            <w:top w:val="none" w:sz="0" w:space="0" w:color="auto"/>
            <w:left w:val="none" w:sz="0" w:space="0" w:color="auto"/>
            <w:bottom w:val="none" w:sz="0" w:space="0" w:color="auto"/>
            <w:right w:val="none" w:sz="0" w:space="0" w:color="auto"/>
          </w:divBdr>
        </w:div>
        <w:div w:id="117341295">
          <w:marLeft w:val="480"/>
          <w:marRight w:val="0"/>
          <w:marTop w:val="0"/>
          <w:marBottom w:val="0"/>
          <w:divBdr>
            <w:top w:val="none" w:sz="0" w:space="0" w:color="auto"/>
            <w:left w:val="none" w:sz="0" w:space="0" w:color="auto"/>
            <w:bottom w:val="none" w:sz="0" w:space="0" w:color="auto"/>
            <w:right w:val="none" w:sz="0" w:space="0" w:color="auto"/>
          </w:divBdr>
        </w:div>
        <w:div w:id="158424229">
          <w:marLeft w:val="480"/>
          <w:marRight w:val="0"/>
          <w:marTop w:val="0"/>
          <w:marBottom w:val="0"/>
          <w:divBdr>
            <w:top w:val="none" w:sz="0" w:space="0" w:color="auto"/>
            <w:left w:val="none" w:sz="0" w:space="0" w:color="auto"/>
            <w:bottom w:val="none" w:sz="0" w:space="0" w:color="auto"/>
            <w:right w:val="none" w:sz="0" w:space="0" w:color="auto"/>
          </w:divBdr>
        </w:div>
        <w:div w:id="175120310">
          <w:marLeft w:val="480"/>
          <w:marRight w:val="0"/>
          <w:marTop w:val="0"/>
          <w:marBottom w:val="0"/>
          <w:divBdr>
            <w:top w:val="none" w:sz="0" w:space="0" w:color="auto"/>
            <w:left w:val="none" w:sz="0" w:space="0" w:color="auto"/>
            <w:bottom w:val="none" w:sz="0" w:space="0" w:color="auto"/>
            <w:right w:val="none" w:sz="0" w:space="0" w:color="auto"/>
          </w:divBdr>
        </w:div>
        <w:div w:id="198052870">
          <w:marLeft w:val="480"/>
          <w:marRight w:val="0"/>
          <w:marTop w:val="0"/>
          <w:marBottom w:val="0"/>
          <w:divBdr>
            <w:top w:val="none" w:sz="0" w:space="0" w:color="auto"/>
            <w:left w:val="none" w:sz="0" w:space="0" w:color="auto"/>
            <w:bottom w:val="none" w:sz="0" w:space="0" w:color="auto"/>
            <w:right w:val="none" w:sz="0" w:space="0" w:color="auto"/>
          </w:divBdr>
        </w:div>
        <w:div w:id="275792246">
          <w:marLeft w:val="480"/>
          <w:marRight w:val="0"/>
          <w:marTop w:val="0"/>
          <w:marBottom w:val="0"/>
          <w:divBdr>
            <w:top w:val="none" w:sz="0" w:space="0" w:color="auto"/>
            <w:left w:val="none" w:sz="0" w:space="0" w:color="auto"/>
            <w:bottom w:val="none" w:sz="0" w:space="0" w:color="auto"/>
            <w:right w:val="none" w:sz="0" w:space="0" w:color="auto"/>
          </w:divBdr>
        </w:div>
        <w:div w:id="381488202">
          <w:marLeft w:val="480"/>
          <w:marRight w:val="0"/>
          <w:marTop w:val="0"/>
          <w:marBottom w:val="0"/>
          <w:divBdr>
            <w:top w:val="none" w:sz="0" w:space="0" w:color="auto"/>
            <w:left w:val="none" w:sz="0" w:space="0" w:color="auto"/>
            <w:bottom w:val="none" w:sz="0" w:space="0" w:color="auto"/>
            <w:right w:val="none" w:sz="0" w:space="0" w:color="auto"/>
          </w:divBdr>
        </w:div>
        <w:div w:id="654185413">
          <w:marLeft w:val="480"/>
          <w:marRight w:val="0"/>
          <w:marTop w:val="0"/>
          <w:marBottom w:val="0"/>
          <w:divBdr>
            <w:top w:val="none" w:sz="0" w:space="0" w:color="auto"/>
            <w:left w:val="none" w:sz="0" w:space="0" w:color="auto"/>
            <w:bottom w:val="none" w:sz="0" w:space="0" w:color="auto"/>
            <w:right w:val="none" w:sz="0" w:space="0" w:color="auto"/>
          </w:divBdr>
        </w:div>
        <w:div w:id="954017664">
          <w:marLeft w:val="480"/>
          <w:marRight w:val="0"/>
          <w:marTop w:val="0"/>
          <w:marBottom w:val="0"/>
          <w:divBdr>
            <w:top w:val="none" w:sz="0" w:space="0" w:color="auto"/>
            <w:left w:val="none" w:sz="0" w:space="0" w:color="auto"/>
            <w:bottom w:val="none" w:sz="0" w:space="0" w:color="auto"/>
            <w:right w:val="none" w:sz="0" w:space="0" w:color="auto"/>
          </w:divBdr>
        </w:div>
        <w:div w:id="1001157986">
          <w:marLeft w:val="480"/>
          <w:marRight w:val="0"/>
          <w:marTop w:val="0"/>
          <w:marBottom w:val="0"/>
          <w:divBdr>
            <w:top w:val="none" w:sz="0" w:space="0" w:color="auto"/>
            <w:left w:val="none" w:sz="0" w:space="0" w:color="auto"/>
            <w:bottom w:val="none" w:sz="0" w:space="0" w:color="auto"/>
            <w:right w:val="none" w:sz="0" w:space="0" w:color="auto"/>
          </w:divBdr>
        </w:div>
        <w:div w:id="1031688799">
          <w:marLeft w:val="480"/>
          <w:marRight w:val="0"/>
          <w:marTop w:val="0"/>
          <w:marBottom w:val="0"/>
          <w:divBdr>
            <w:top w:val="none" w:sz="0" w:space="0" w:color="auto"/>
            <w:left w:val="none" w:sz="0" w:space="0" w:color="auto"/>
            <w:bottom w:val="none" w:sz="0" w:space="0" w:color="auto"/>
            <w:right w:val="none" w:sz="0" w:space="0" w:color="auto"/>
          </w:divBdr>
        </w:div>
        <w:div w:id="1213232014">
          <w:marLeft w:val="480"/>
          <w:marRight w:val="0"/>
          <w:marTop w:val="0"/>
          <w:marBottom w:val="0"/>
          <w:divBdr>
            <w:top w:val="none" w:sz="0" w:space="0" w:color="auto"/>
            <w:left w:val="none" w:sz="0" w:space="0" w:color="auto"/>
            <w:bottom w:val="none" w:sz="0" w:space="0" w:color="auto"/>
            <w:right w:val="none" w:sz="0" w:space="0" w:color="auto"/>
          </w:divBdr>
        </w:div>
        <w:div w:id="1223365308">
          <w:marLeft w:val="480"/>
          <w:marRight w:val="0"/>
          <w:marTop w:val="0"/>
          <w:marBottom w:val="0"/>
          <w:divBdr>
            <w:top w:val="none" w:sz="0" w:space="0" w:color="auto"/>
            <w:left w:val="none" w:sz="0" w:space="0" w:color="auto"/>
            <w:bottom w:val="none" w:sz="0" w:space="0" w:color="auto"/>
            <w:right w:val="none" w:sz="0" w:space="0" w:color="auto"/>
          </w:divBdr>
        </w:div>
        <w:div w:id="1341784763">
          <w:marLeft w:val="480"/>
          <w:marRight w:val="0"/>
          <w:marTop w:val="0"/>
          <w:marBottom w:val="0"/>
          <w:divBdr>
            <w:top w:val="none" w:sz="0" w:space="0" w:color="auto"/>
            <w:left w:val="none" w:sz="0" w:space="0" w:color="auto"/>
            <w:bottom w:val="none" w:sz="0" w:space="0" w:color="auto"/>
            <w:right w:val="none" w:sz="0" w:space="0" w:color="auto"/>
          </w:divBdr>
        </w:div>
        <w:div w:id="1370836783">
          <w:marLeft w:val="480"/>
          <w:marRight w:val="0"/>
          <w:marTop w:val="0"/>
          <w:marBottom w:val="0"/>
          <w:divBdr>
            <w:top w:val="none" w:sz="0" w:space="0" w:color="auto"/>
            <w:left w:val="none" w:sz="0" w:space="0" w:color="auto"/>
            <w:bottom w:val="none" w:sz="0" w:space="0" w:color="auto"/>
            <w:right w:val="none" w:sz="0" w:space="0" w:color="auto"/>
          </w:divBdr>
        </w:div>
        <w:div w:id="1392385409">
          <w:marLeft w:val="480"/>
          <w:marRight w:val="0"/>
          <w:marTop w:val="0"/>
          <w:marBottom w:val="0"/>
          <w:divBdr>
            <w:top w:val="none" w:sz="0" w:space="0" w:color="auto"/>
            <w:left w:val="none" w:sz="0" w:space="0" w:color="auto"/>
            <w:bottom w:val="none" w:sz="0" w:space="0" w:color="auto"/>
            <w:right w:val="none" w:sz="0" w:space="0" w:color="auto"/>
          </w:divBdr>
        </w:div>
        <w:div w:id="1483892108">
          <w:marLeft w:val="480"/>
          <w:marRight w:val="0"/>
          <w:marTop w:val="0"/>
          <w:marBottom w:val="0"/>
          <w:divBdr>
            <w:top w:val="none" w:sz="0" w:space="0" w:color="auto"/>
            <w:left w:val="none" w:sz="0" w:space="0" w:color="auto"/>
            <w:bottom w:val="none" w:sz="0" w:space="0" w:color="auto"/>
            <w:right w:val="none" w:sz="0" w:space="0" w:color="auto"/>
          </w:divBdr>
        </w:div>
        <w:div w:id="1607227542">
          <w:marLeft w:val="480"/>
          <w:marRight w:val="0"/>
          <w:marTop w:val="0"/>
          <w:marBottom w:val="0"/>
          <w:divBdr>
            <w:top w:val="none" w:sz="0" w:space="0" w:color="auto"/>
            <w:left w:val="none" w:sz="0" w:space="0" w:color="auto"/>
            <w:bottom w:val="none" w:sz="0" w:space="0" w:color="auto"/>
            <w:right w:val="none" w:sz="0" w:space="0" w:color="auto"/>
          </w:divBdr>
        </w:div>
        <w:div w:id="1635257203">
          <w:marLeft w:val="480"/>
          <w:marRight w:val="0"/>
          <w:marTop w:val="0"/>
          <w:marBottom w:val="0"/>
          <w:divBdr>
            <w:top w:val="none" w:sz="0" w:space="0" w:color="auto"/>
            <w:left w:val="none" w:sz="0" w:space="0" w:color="auto"/>
            <w:bottom w:val="none" w:sz="0" w:space="0" w:color="auto"/>
            <w:right w:val="none" w:sz="0" w:space="0" w:color="auto"/>
          </w:divBdr>
        </w:div>
        <w:div w:id="1664550080">
          <w:marLeft w:val="480"/>
          <w:marRight w:val="0"/>
          <w:marTop w:val="0"/>
          <w:marBottom w:val="0"/>
          <w:divBdr>
            <w:top w:val="none" w:sz="0" w:space="0" w:color="auto"/>
            <w:left w:val="none" w:sz="0" w:space="0" w:color="auto"/>
            <w:bottom w:val="none" w:sz="0" w:space="0" w:color="auto"/>
            <w:right w:val="none" w:sz="0" w:space="0" w:color="auto"/>
          </w:divBdr>
        </w:div>
        <w:div w:id="2059548072">
          <w:marLeft w:val="480"/>
          <w:marRight w:val="0"/>
          <w:marTop w:val="0"/>
          <w:marBottom w:val="0"/>
          <w:divBdr>
            <w:top w:val="none" w:sz="0" w:space="0" w:color="auto"/>
            <w:left w:val="none" w:sz="0" w:space="0" w:color="auto"/>
            <w:bottom w:val="none" w:sz="0" w:space="0" w:color="auto"/>
            <w:right w:val="none" w:sz="0" w:space="0" w:color="auto"/>
          </w:divBdr>
        </w:div>
        <w:div w:id="2062749093">
          <w:marLeft w:val="480"/>
          <w:marRight w:val="0"/>
          <w:marTop w:val="0"/>
          <w:marBottom w:val="0"/>
          <w:divBdr>
            <w:top w:val="none" w:sz="0" w:space="0" w:color="auto"/>
            <w:left w:val="none" w:sz="0" w:space="0" w:color="auto"/>
            <w:bottom w:val="none" w:sz="0" w:space="0" w:color="auto"/>
            <w:right w:val="none" w:sz="0" w:space="0" w:color="auto"/>
          </w:divBdr>
        </w:div>
        <w:div w:id="2064253168">
          <w:marLeft w:val="480"/>
          <w:marRight w:val="0"/>
          <w:marTop w:val="0"/>
          <w:marBottom w:val="0"/>
          <w:divBdr>
            <w:top w:val="none" w:sz="0" w:space="0" w:color="auto"/>
            <w:left w:val="none" w:sz="0" w:space="0" w:color="auto"/>
            <w:bottom w:val="none" w:sz="0" w:space="0" w:color="auto"/>
            <w:right w:val="none" w:sz="0" w:space="0" w:color="auto"/>
          </w:divBdr>
        </w:div>
      </w:divsChild>
    </w:div>
    <w:div w:id="1465274030">
      <w:bodyDiv w:val="1"/>
      <w:marLeft w:val="0"/>
      <w:marRight w:val="0"/>
      <w:marTop w:val="0"/>
      <w:marBottom w:val="0"/>
      <w:divBdr>
        <w:top w:val="none" w:sz="0" w:space="0" w:color="auto"/>
        <w:left w:val="none" w:sz="0" w:space="0" w:color="auto"/>
        <w:bottom w:val="none" w:sz="0" w:space="0" w:color="auto"/>
        <w:right w:val="none" w:sz="0" w:space="0" w:color="auto"/>
      </w:divBdr>
    </w:div>
    <w:div w:id="1465735740">
      <w:bodyDiv w:val="1"/>
      <w:marLeft w:val="0"/>
      <w:marRight w:val="0"/>
      <w:marTop w:val="0"/>
      <w:marBottom w:val="0"/>
      <w:divBdr>
        <w:top w:val="none" w:sz="0" w:space="0" w:color="auto"/>
        <w:left w:val="none" w:sz="0" w:space="0" w:color="auto"/>
        <w:bottom w:val="none" w:sz="0" w:space="0" w:color="auto"/>
        <w:right w:val="none" w:sz="0" w:space="0" w:color="auto"/>
      </w:divBdr>
      <w:divsChild>
        <w:div w:id="210272182">
          <w:marLeft w:val="480"/>
          <w:marRight w:val="0"/>
          <w:marTop w:val="0"/>
          <w:marBottom w:val="0"/>
          <w:divBdr>
            <w:top w:val="none" w:sz="0" w:space="0" w:color="auto"/>
            <w:left w:val="none" w:sz="0" w:space="0" w:color="auto"/>
            <w:bottom w:val="none" w:sz="0" w:space="0" w:color="auto"/>
            <w:right w:val="none" w:sz="0" w:space="0" w:color="auto"/>
          </w:divBdr>
        </w:div>
        <w:div w:id="414785747">
          <w:marLeft w:val="480"/>
          <w:marRight w:val="0"/>
          <w:marTop w:val="0"/>
          <w:marBottom w:val="0"/>
          <w:divBdr>
            <w:top w:val="none" w:sz="0" w:space="0" w:color="auto"/>
            <w:left w:val="none" w:sz="0" w:space="0" w:color="auto"/>
            <w:bottom w:val="none" w:sz="0" w:space="0" w:color="auto"/>
            <w:right w:val="none" w:sz="0" w:space="0" w:color="auto"/>
          </w:divBdr>
        </w:div>
        <w:div w:id="851719484">
          <w:marLeft w:val="480"/>
          <w:marRight w:val="0"/>
          <w:marTop w:val="0"/>
          <w:marBottom w:val="0"/>
          <w:divBdr>
            <w:top w:val="none" w:sz="0" w:space="0" w:color="auto"/>
            <w:left w:val="none" w:sz="0" w:space="0" w:color="auto"/>
            <w:bottom w:val="none" w:sz="0" w:space="0" w:color="auto"/>
            <w:right w:val="none" w:sz="0" w:space="0" w:color="auto"/>
          </w:divBdr>
        </w:div>
        <w:div w:id="862327278">
          <w:marLeft w:val="480"/>
          <w:marRight w:val="0"/>
          <w:marTop w:val="0"/>
          <w:marBottom w:val="0"/>
          <w:divBdr>
            <w:top w:val="none" w:sz="0" w:space="0" w:color="auto"/>
            <w:left w:val="none" w:sz="0" w:space="0" w:color="auto"/>
            <w:bottom w:val="none" w:sz="0" w:space="0" w:color="auto"/>
            <w:right w:val="none" w:sz="0" w:space="0" w:color="auto"/>
          </w:divBdr>
        </w:div>
        <w:div w:id="978388832">
          <w:marLeft w:val="480"/>
          <w:marRight w:val="0"/>
          <w:marTop w:val="0"/>
          <w:marBottom w:val="0"/>
          <w:divBdr>
            <w:top w:val="none" w:sz="0" w:space="0" w:color="auto"/>
            <w:left w:val="none" w:sz="0" w:space="0" w:color="auto"/>
            <w:bottom w:val="none" w:sz="0" w:space="0" w:color="auto"/>
            <w:right w:val="none" w:sz="0" w:space="0" w:color="auto"/>
          </w:divBdr>
        </w:div>
        <w:div w:id="1159882318">
          <w:marLeft w:val="480"/>
          <w:marRight w:val="0"/>
          <w:marTop w:val="0"/>
          <w:marBottom w:val="0"/>
          <w:divBdr>
            <w:top w:val="none" w:sz="0" w:space="0" w:color="auto"/>
            <w:left w:val="none" w:sz="0" w:space="0" w:color="auto"/>
            <w:bottom w:val="none" w:sz="0" w:space="0" w:color="auto"/>
            <w:right w:val="none" w:sz="0" w:space="0" w:color="auto"/>
          </w:divBdr>
        </w:div>
        <w:div w:id="1383942257">
          <w:marLeft w:val="480"/>
          <w:marRight w:val="0"/>
          <w:marTop w:val="0"/>
          <w:marBottom w:val="0"/>
          <w:divBdr>
            <w:top w:val="none" w:sz="0" w:space="0" w:color="auto"/>
            <w:left w:val="none" w:sz="0" w:space="0" w:color="auto"/>
            <w:bottom w:val="none" w:sz="0" w:space="0" w:color="auto"/>
            <w:right w:val="none" w:sz="0" w:space="0" w:color="auto"/>
          </w:divBdr>
        </w:div>
        <w:div w:id="1448701090">
          <w:marLeft w:val="480"/>
          <w:marRight w:val="0"/>
          <w:marTop w:val="0"/>
          <w:marBottom w:val="0"/>
          <w:divBdr>
            <w:top w:val="none" w:sz="0" w:space="0" w:color="auto"/>
            <w:left w:val="none" w:sz="0" w:space="0" w:color="auto"/>
            <w:bottom w:val="none" w:sz="0" w:space="0" w:color="auto"/>
            <w:right w:val="none" w:sz="0" w:space="0" w:color="auto"/>
          </w:divBdr>
        </w:div>
        <w:div w:id="1460614633">
          <w:marLeft w:val="480"/>
          <w:marRight w:val="0"/>
          <w:marTop w:val="0"/>
          <w:marBottom w:val="0"/>
          <w:divBdr>
            <w:top w:val="none" w:sz="0" w:space="0" w:color="auto"/>
            <w:left w:val="none" w:sz="0" w:space="0" w:color="auto"/>
            <w:bottom w:val="none" w:sz="0" w:space="0" w:color="auto"/>
            <w:right w:val="none" w:sz="0" w:space="0" w:color="auto"/>
          </w:divBdr>
        </w:div>
        <w:div w:id="1470316541">
          <w:marLeft w:val="480"/>
          <w:marRight w:val="0"/>
          <w:marTop w:val="0"/>
          <w:marBottom w:val="0"/>
          <w:divBdr>
            <w:top w:val="none" w:sz="0" w:space="0" w:color="auto"/>
            <w:left w:val="none" w:sz="0" w:space="0" w:color="auto"/>
            <w:bottom w:val="none" w:sz="0" w:space="0" w:color="auto"/>
            <w:right w:val="none" w:sz="0" w:space="0" w:color="auto"/>
          </w:divBdr>
        </w:div>
        <w:div w:id="1484739969">
          <w:marLeft w:val="480"/>
          <w:marRight w:val="0"/>
          <w:marTop w:val="0"/>
          <w:marBottom w:val="0"/>
          <w:divBdr>
            <w:top w:val="none" w:sz="0" w:space="0" w:color="auto"/>
            <w:left w:val="none" w:sz="0" w:space="0" w:color="auto"/>
            <w:bottom w:val="none" w:sz="0" w:space="0" w:color="auto"/>
            <w:right w:val="none" w:sz="0" w:space="0" w:color="auto"/>
          </w:divBdr>
        </w:div>
        <w:div w:id="1505243832">
          <w:marLeft w:val="480"/>
          <w:marRight w:val="0"/>
          <w:marTop w:val="0"/>
          <w:marBottom w:val="0"/>
          <w:divBdr>
            <w:top w:val="none" w:sz="0" w:space="0" w:color="auto"/>
            <w:left w:val="none" w:sz="0" w:space="0" w:color="auto"/>
            <w:bottom w:val="none" w:sz="0" w:space="0" w:color="auto"/>
            <w:right w:val="none" w:sz="0" w:space="0" w:color="auto"/>
          </w:divBdr>
        </w:div>
        <w:div w:id="1591818633">
          <w:marLeft w:val="480"/>
          <w:marRight w:val="0"/>
          <w:marTop w:val="0"/>
          <w:marBottom w:val="0"/>
          <w:divBdr>
            <w:top w:val="none" w:sz="0" w:space="0" w:color="auto"/>
            <w:left w:val="none" w:sz="0" w:space="0" w:color="auto"/>
            <w:bottom w:val="none" w:sz="0" w:space="0" w:color="auto"/>
            <w:right w:val="none" w:sz="0" w:space="0" w:color="auto"/>
          </w:divBdr>
        </w:div>
        <w:div w:id="1719090392">
          <w:marLeft w:val="480"/>
          <w:marRight w:val="0"/>
          <w:marTop w:val="0"/>
          <w:marBottom w:val="0"/>
          <w:divBdr>
            <w:top w:val="none" w:sz="0" w:space="0" w:color="auto"/>
            <w:left w:val="none" w:sz="0" w:space="0" w:color="auto"/>
            <w:bottom w:val="none" w:sz="0" w:space="0" w:color="auto"/>
            <w:right w:val="none" w:sz="0" w:space="0" w:color="auto"/>
          </w:divBdr>
        </w:div>
        <w:div w:id="1877113851">
          <w:marLeft w:val="480"/>
          <w:marRight w:val="0"/>
          <w:marTop w:val="0"/>
          <w:marBottom w:val="0"/>
          <w:divBdr>
            <w:top w:val="none" w:sz="0" w:space="0" w:color="auto"/>
            <w:left w:val="none" w:sz="0" w:space="0" w:color="auto"/>
            <w:bottom w:val="none" w:sz="0" w:space="0" w:color="auto"/>
            <w:right w:val="none" w:sz="0" w:space="0" w:color="auto"/>
          </w:divBdr>
        </w:div>
        <w:div w:id="1926500185">
          <w:marLeft w:val="480"/>
          <w:marRight w:val="0"/>
          <w:marTop w:val="0"/>
          <w:marBottom w:val="0"/>
          <w:divBdr>
            <w:top w:val="none" w:sz="0" w:space="0" w:color="auto"/>
            <w:left w:val="none" w:sz="0" w:space="0" w:color="auto"/>
            <w:bottom w:val="none" w:sz="0" w:space="0" w:color="auto"/>
            <w:right w:val="none" w:sz="0" w:space="0" w:color="auto"/>
          </w:divBdr>
        </w:div>
        <w:div w:id="2054646277">
          <w:marLeft w:val="480"/>
          <w:marRight w:val="0"/>
          <w:marTop w:val="0"/>
          <w:marBottom w:val="0"/>
          <w:divBdr>
            <w:top w:val="none" w:sz="0" w:space="0" w:color="auto"/>
            <w:left w:val="none" w:sz="0" w:space="0" w:color="auto"/>
            <w:bottom w:val="none" w:sz="0" w:space="0" w:color="auto"/>
            <w:right w:val="none" w:sz="0" w:space="0" w:color="auto"/>
          </w:divBdr>
        </w:div>
        <w:div w:id="2136171561">
          <w:marLeft w:val="480"/>
          <w:marRight w:val="0"/>
          <w:marTop w:val="0"/>
          <w:marBottom w:val="0"/>
          <w:divBdr>
            <w:top w:val="none" w:sz="0" w:space="0" w:color="auto"/>
            <w:left w:val="none" w:sz="0" w:space="0" w:color="auto"/>
            <w:bottom w:val="none" w:sz="0" w:space="0" w:color="auto"/>
            <w:right w:val="none" w:sz="0" w:space="0" w:color="auto"/>
          </w:divBdr>
        </w:div>
      </w:divsChild>
    </w:div>
    <w:div w:id="1472290625">
      <w:bodyDiv w:val="1"/>
      <w:marLeft w:val="0"/>
      <w:marRight w:val="0"/>
      <w:marTop w:val="0"/>
      <w:marBottom w:val="0"/>
      <w:divBdr>
        <w:top w:val="none" w:sz="0" w:space="0" w:color="auto"/>
        <w:left w:val="none" w:sz="0" w:space="0" w:color="auto"/>
        <w:bottom w:val="none" w:sz="0" w:space="0" w:color="auto"/>
        <w:right w:val="none" w:sz="0" w:space="0" w:color="auto"/>
      </w:divBdr>
      <w:divsChild>
        <w:div w:id="142891357">
          <w:marLeft w:val="480"/>
          <w:marRight w:val="0"/>
          <w:marTop w:val="0"/>
          <w:marBottom w:val="0"/>
          <w:divBdr>
            <w:top w:val="none" w:sz="0" w:space="0" w:color="auto"/>
            <w:left w:val="none" w:sz="0" w:space="0" w:color="auto"/>
            <w:bottom w:val="none" w:sz="0" w:space="0" w:color="auto"/>
            <w:right w:val="none" w:sz="0" w:space="0" w:color="auto"/>
          </w:divBdr>
        </w:div>
        <w:div w:id="269822385">
          <w:marLeft w:val="480"/>
          <w:marRight w:val="0"/>
          <w:marTop w:val="0"/>
          <w:marBottom w:val="0"/>
          <w:divBdr>
            <w:top w:val="none" w:sz="0" w:space="0" w:color="auto"/>
            <w:left w:val="none" w:sz="0" w:space="0" w:color="auto"/>
            <w:bottom w:val="none" w:sz="0" w:space="0" w:color="auto"/>
            <w:right w:val="none" w:sz="0" w:space="0" w:color="auto"/>
          </w:divBdr>
        </w:div>
        <w:div w:id="336463071">
          <w:marLeft w:val="480"/>
          <w:marRight w:val="0"/>
          <w:marTop w:val="0"/>
          <w:marBottom w:val="0"/>
          <w:divBdr>
            <w:top w:val="none" w:sz="0" w:space="0" w:color="auto"/>
            <w:left w:val="none" w:sz="0" w:space="0" w:color="auto"/>
            <w:bottom w:val="none" w:sz="0" w:space="0" w:color="auto"/>
            <w:right w:val="none" w:sz="0" w:space="0" w:color="auto"/>
          </w:divBdr>
        </w:div>
        <w:div w:id="734939898">
          <w:marLeft w:val="480"/>
          <w:marRight w:val="0"/>
          <w:marTop w:val="0"/>
          <w:marBottom w:val="0"/>
          <w:divBdr>
            <w:top w:val="none" w:sz="0" w:space="0" w:color="auto"/>
            <w:left w:val="none" w:sz="0" w:space="0" w:color="auto"/>
            <w:bottom w:val="none" w:sz="0" w:space="0" w:color="auto"/>
            <w:right w:val="none" w:sz="0" w:space="0" w:color="auto"/>
          </w:divBdr>
        </w:div>
        <w:div w:id="958874240">
          <w:marLeft w:val="480"/>
          <w:marRight w:val="0"/>
          <w:marTop w:val="0"/>
          <w:marBottom w:val="0"/>
          <w:divBdr>
            <w:top w:val="none" w:sz="0" w:space="0" w:color="auto"/>
            <w:left w:val="none" w:sz="0" w:space="0" w:color="auto"/>
            <w:bottom w:val="none" w:sz="0" w:space="0" w:color="auto"/>
            <w:right w:val="none" w:sz="0" w:space="0" w:color="auto"/>
          </w:divBdr>
        </w:div>
        <w:div w:id="968315985">
          <w:marLeft w:val="480"/>
          <w:marRight w:val="0"/>
          <w:marTop w:val="0"/>
          <w:marBottom w:val="0"/>
          <w:divBdr>
            <w:top w:val="none" w:sz="0" w:space="0" w:color="auto"/>
            <w:left w:val="none" w:sz="0" w:space="0" w:color="auto"/>
            <w:bottom w:val="none" w:sz="0" w:space="0" w:color="auto"/>
            <w:right w:val="none" w:sz="0" w:space="0" w:color="auto"/>
          </w:divBdr>
        </w:div>
        <w:div w:id="1120302534">
          <w:marLeft w:val="480"/>
          <w:marRight w:val="0"/>
          <w:marTop w:val="0"/>
          <w:marBottom w:val="0"/>
          <w:divBdr>
            <w:top w:val="none" w:sz="0" w:space="0" w:color="auto"/>
            <w:left w:val="none" w:sz="0" w:space="0" w:color="auto"/>
            <w:bottom w:val="none" w:sz="0" w:space="0" w:color="auto"/>
            <w:right w:val="none" w:sz="0" w:space="0" w:color="auto"/>
          </w:divBdr>
        </w:div>
        <w:div w:id="1133333626">
          <w:marLeft w:val="480"/>
          <w:marRight w:val="0"/>
          <w:marTop w:val="0"/>
          <w:marBottom w:val="0"/>
          <w:divBdr>
            <w:top w:val="none" w:sz="0" w:space="0" w:color="auto"/>
            <w:left w:val="none" w:sz="0" w:space="0" w:color="auto"/>
            <w:bottom w:val="none" w:sz="0" w:space="0" w:color="auto"/>
            <w:right w:val="none" w:sz="0" w:space="0" w:color="auto"/>
          </w:divBdr>
        </w:div>
        <w:div w:id="1172797153">
          <w:marLeft w:val="480"/>
          <w:marRight w:val="0"/>
          <w:marTop w:val="0"/>
          <w:marBottom w:val="0"/>
          <w:divBdr>
            <w:top w:val="none" w:sz="0" w:space="0" w:color="auto"/>
            <w:left w:val="none" w:sz="0" w:space="0" w:color="auto"/>
            <w:bottom w:val="none" w:sz="0" w:space="0" w:color="auto"/>
            <w:right w:val="none" w:sz="0" w:space="0" w:color="auto"/>
          </w:divBdr>
        </w:div>
        <w:div w:id="1311908854">
          <w:marLeft w:val="480"/>
          <w:marRight w:val="0"/>
          <w:marTop w:val="0"/>
          <w:marBottom w:val="0"/>
          <w:divBdr>
            <w:top w:val="none" w:sz="0" w:space="0" w:color="auto"/>
            <w:left w:val="none" w:sz="0" w:space="0" w:color="auto"/>
            <w:bottom w:val="none" w:sz="0" w:space="0" w:color="auto"/>
            <w:right w:val="none" w:sz="0" w:space="0" w:color="auto"/>
          </w:divBdr>
        </w:div>
        <w:div w:id="1366785599">
          <w:marLeft w:val="480"/>
          <w:marRight w:val="0"/>
          <w:marTop w:val="0"/>
          <w:marBottom w:val="0"/>
          <w:divBdr>
            <w:top w:val="none" w:sz="0" w:space="0" w:color="auto"/>
            <w:left w:val="none" w:sz="0" w:space="0" w:color="auto"/>
            <w:bottom w:val="none" w:sz="0" w:space="0" w:color="auto"/>
            <w:right w:val="none" w:sz="0" w:space="0" w:color="auto"/>
          </w:divBdr>
        </w:div>
        <w:div w:id="1410688641">
          <w:marLeft w:val="480"/>
          <w:marRight w:val="0"/>
          <w:marTop w:val="0"/>
          <w:marBottom w:val="0"/>
          <w:divBdr>
            <w:top w:val="none" w:sz="0" w:space="0" w:color="auto"/>
            <w:left w:val="none" w:sz="0" w:space="0" w:color="auto"/>
            <w:bottom w:val="none" w:sz="0" w:space="0" w:color="auto"/>
            <w:right w:val="none" w:sz="0" w:space="0" w:color="auto"/>
          </w:divBdr>
        </w:div>
        <w:div w:id="1489008901">
          <w:marLeft w:val="480"/>
          <w:marRight w:val="0"/>
          <w:marTop w:val="0"/>
          <w:marBottom w:val="0"/>
          <w:divBdr>
            <w:top w:val="none" w:sz="0" w:space="0" w:color="auto"/>
            <w:left w:val="none" w:sz="0" w:space="0" w:color="auto"/>
            <w:bottom w:val="none" w:sz="0" w:space="0" w:color="auto"/>
            <w:right w:val="none" w:sz="0" w:space="0" w:color="auto"/>
          </w:divBdr>
        </w:div>
        <w:div w:id="1497455726">
          <w:marLeft w:val="480"/>
          <w:marRight w:val="0"/>
          <w:marTop w:val="0"/>
          <w:marBottom w:val="0"/>
          <w:divBdr>
            <w:top w:val="none" w:sz="0" w:space="0" w:color="auto"/>
            <w:left w:val="none" w:sz="0" w:space="0" w:color="auto"/>
            <w:bottom w:val="none" w:sz="0" w:space="0" w:color="auto"/>
            <w:right w:val="none" w:sz="0" w:space="0" w:color="auto"/>
          </w:divBdr>
        </w:div>
        <w:div w:id="1721318741">
          <w:marLeft w:val="480"/>
          <w:marRight w:val="0"/>
          <w:marTop w:val="0"/>
          <w:marBottom w:val="0"/>
          <w:divBdr>
            <w:top w:val="none" w:sz="0" w:space="0" w:color="auto"/>
            <w:left w:val="none" w:sz="0" w:space="0" w:color="auto"/>
            <w:bottom w:val="none" w:sz="0" w:space="0" w:color="auto"/>
            <w:right w:val="none" w:sz="0" w:space="0" w:color="auto"/>
          </w:divBdr>
        </w:div>
        <w:div w:id="1775786475">
          <w:marLeft w:val="480"/>
          <w:marRight w:val="0"/>
          <w:marTop w:val="0"/>
          <w:marBottom w:val="0"/>
          <w:divBdr>
            <w:top w:val="none" w:sz="0" w:space="0" w:color="auto"/>
            <w:left w:val="none" w:sz="0" w:space="0" w:color="auto"/>
            <w:bottom w:val="none" w:sz="0" w:space="0" w:color="auto"/>
            <w:right w:val="none" w:sz="0" w:space="0" w:color="auto"/>
          </w:divBdr>
        </w:div>
        <w:div w:id="1776906239">
          <w:marLeft w:val="480"/>
          <w:marRight w:val="0"/>
          <w:marTop w:val="0"/>
          <w:marBottom w:val="0"/>
          <w:divBdr>
            <w:top w:val="none" w:sz="0" w:space="0" w:color="auto"/>
            <w:left w:val="none" w:sz="0" w:space="0" w:color="auto"/>
            <w:bottom w:val="none" w:sz="0" w:space="0" w:color="auto"/>
            <w:right w:val="none" w:sz="0" w:space="0" w:color="auto"/>
          </w:divBdr>
        </w:div>
        <w:div w:id="1975209802">
          <w:marLeft w:val="480"/>
          <w:marRight w:val="0"/>
          <w:marTop w:val="0"/>
          <w:marBottom w:val="0"/>
          <w:divBdr>
            <w:top w:val="none" w:sz="0" w:space="0" w:color="auto"/>
            <w:left w:val="none" w:sz="0" w:space="0" w:color="auto"/>
            <w:bottom w:val="none" w:sz="0" w:space="0" w:color="auto"/>
            <w:right w:val="none" w:sz="0" w:space="0" w:color="auto"/>
          </w:divBdr>
        </w:div>
        <w:div w:id="2098478122">
          <w:marLeft w:val="480"/>
          <w:marRight w:val="0"/>
          <w:marTop w:val="0"/>
          <w:marBottom w:val="0"/>
          <w:divBdr>
            <w:top w:val="none" w:sz="0" w:space="0" w:color="auto"/>
            <w:left w:val="none" w:sz="0" w:space="0" w:color="auto"/>
            <w:bottom w:val="none" w:sz="0" w:space="0" w:color="auto"/>
            <w:right w:val="none" w:sz="0" w:space="0" w:color="auto"/>
          </w:divBdr>
        </w:div>
        <w:div w:id="2132168424">
          <w:marLeft w:val="480"/>
          <w:marRight w:val="0"/>
          <w:marTop w:val="0"/>
          <w:marBottom w:val="0"/>
          <w:divBdr>
            <w:top w:val="none" w:sz="0" w:space="0" w:color="auto"/>
            <w:left w:val="none" w:sz="0" w:space="0" w:color="auto"/>
            <w:bottom w:val="none" w:sz="0" w:space="0" w:color="auto"/>
            <w:right w:val="none" w:sz="0" w:space="0" w:color="auto"/>
          </w:divBdr>
        </w:div>
      </w:divsChild>
    </w:div>
    <w:div w:id="1482501844">
      <w:bodyDiv w:val="1"/>
      <w:marLeft w:val="0"/>
      <w:marRight w:val="0"/>
      <w:marTop w:val="0"/>
      <w:marBottom w:val="0"/>
      <w:divBdr>
        <w:top w:val="none" w:sz="0" w:space="0" w:color="auto"/>
        <w:left w:val="none" w:sz="0" w:space="0" w:color="auto"/>
        <w:bottom w:val="none" w:sz="0" w:space="0" w:color="auto"/>
        <w:right w:val="none" w:sz="0" w:space="0" w:color="auto"/>
      </w:divBdr>
      <w:divsChild>
        <w:div w:id="520558129">
          <w:marLeft w:val="480"/>
          <w:marRight w:val="0"/>
          <w:marTop w:val="0"/>
          <w:marBottom w:val="0"/>
          <w:divBdr>
            <w:top w:val="none" w:sz="0" w:space="0" w:color="auto"/>
            <w:left w:val="none" w:sz="0" w:space="0" w:color="auto"/>
            <w:bottom w:val="none" w:sz="0" w:space="0" w:color="auto"/>
            <w:right w:val="none" w:sz="0" w:space="0" w:color="auto"/>
          </w:divBdr>
        </w:div>
        <w:div w:id="605428073">
          <w:marLeft w:val="480"/>
          <w:marRight w:val="0"/>
          <w:marTop w:val="0"/>
          <w:marBottom w:val="0"/>
          <w:divBdr>
            <w:top w:val="none" w:sz="0" w:space="0" w:color="auto"/>
            <w:left w:val="none" w:sz="0" w:space="0" w:color="auto"/>
            <w:bottom w:val="none" w:sz="0" w:space="0" w:color="auto"/>
            <w:right w:val="none" w:sz="0" w:space="0" w:color="auto"/>
          </w:divBdr>
        </w:div>
        <w:div w:id="885220944">
          <w:marLeft w:val="480"/>
          <w:marRight w:val="0"/>
          <w:marTop w:val="0"/>
          <w:marBottom w:val="0"/>
          <w:divBdr>
            <w:top w:val="none" w:sz="0" w:space="0" w:color="auto"/>
            <w:left w:val="none" w:sz="0" w:space="0" w:color="auto"/>
            <w:bottom w:val="none" w:sz="0" w:space="0" w:color="auto"/>
            <w:right w:val="none" w:sz="0" w:space="0" w:color="auto"/>
          </w:divBdr>
        </w:div>
        <w:div w:id="890842417">
          <w:marLeft w:val="480"/>
          <w:marRight w:val="0"/>
          <w:marTop w:val="0"/>
          <w:marBottom w:val="0"/>
          <w:divBdr>
            <w:top w:val="none" w:sz="0" w:space="0" w:color="auto"/>
            <w:left w:val="none" w:sz="0" w:space="0" w:color="auto"/>
            <w:bottom w:val="none" w:sz="0" w:space="0" w:color="auto"/>
            <w:right w:val="none" w:sz="0" w:space="0" w:color="auto"/>
          </w:divBdr>
        </w:div>
        <w:div w:id="891497564">
          <w:marLeft w:val="480"/>
          <w:marRight w:val="0"/>
          <w:marTop w:val="0"/>
          <w:marBottom w:val="0"/>
          <w:divBdr>
            <w:top w:val="none" w:sz="0" w:space="0" w:color="auto"/>
            <w:left w:val="none" w:sz="0" w:space="0" w:color="auto"/>
            <w:bottom w:val="none" w:sz="0" w:space="0" w:color="auto"/>
            <w:right w:val="none" w:sz="0" w:space="0" w:color="auto"/>
          </w:divBdr>
        </w:div>
        <w:div w:id="1035084553">
          <w:marLeft w:val="480"/>
          <w:marRight w:val="0"/>
          <w:marTop w:val="0"/>
          <w:marBottom w:val="0"/>
          <w:divBdr>
            <w:top w:val="none" w:sz="0" w:space="0" w:color="auto"/>
            <w:left w:val="none" w:sz="0" w:space="0" w:color="auto"/>
            <w:bottom w:val="none" w:sz="0" w:space="0" w:color="auto"/>
            <w:right w:val="none" w:sz="0" w:space="0" w:color="auto"/>
          </w:divBdr>
        </w:div>
        <w:div w:id="1102993368">
          <w:marLeft w:val="480"/>
          <w:marRight w:val="0"/>
          <w:marTop w:val="0"/>
          <w:marBottom w:val="0"/>
          <w:divBdr>
            <w:top w:val="none" w:sz="0" w:space="0" w:color="auto"/>
            <w:left w:val="none" w:sz="0" w:space="0" w:color="auto"/>
            <w:bottom w:val="none" w:sz="0" w:space="0" w:color="auto"/>
            <w:right w:val="none" w:sz="0" w:space="0" w:color="auto"/>
          </w:divBdr>
        </w:div>
        <w:div w:id="1160659240">
          <w:marLeft w:val="480"/>
          <w:marRight w:val="0"/>
          <w:marTop w:val="0"/>
          <w:marBottom w:val="0"/>
          <w:divBdr>
            <w:top w:val="none" w:sz="0" w:space="0" w:color="auto"/>
            <w:left w:val="none" w:sz="0" w:space="0" w:color="auto"/>
            <w:bottom w:val="none" w:sz="0" w:space="0" w:color="auto"/>
            <w:right w:val="none" w:sz="0" w:space="0" w:color="auto"/>
          </w:divBdr>
        </w:div>
        <w:div w:id="1174955043">
          <w:marLeft w:val="480"/>
          <w:marRight w:val="0"/>
          <w:marTop w:val="0"/>
          <w:marBottom w:val="0"/>
          <w:divBdr>
            <w:top w:val="none" w:sz="0" w:space="0" w:color="auto"/>
            <w:left w:val="none" w:sz="0" w:space="0" w:color="auto"/>
            <w:bottom w:val="none" w:sz="0" w:space="0" w:color="auto"/>
            <w:right w:val="none" w:sz="0" w:space="0" w:color="auto"/>
          </w:divBdr>
        </w:div>
        <w:div w:id="1299646580">
          <w:marLeft w:val="480"/>
          <w:marRight w:val="0"/>
          <w:marTop w:val="0"/>
          <w:marBottom w:val="0"/>
          <w:divBdr>
            <w:top w:val="none" w:sz="0" w:space="0" w:color="auto"/>
            <w:left w:val="none" w:sz="0" w:space="0" w:color="auto"/>
            <w:bottom w:val="none" w:sz="0" w:space="0" w:color="auto"/>
            <w:right w:val="none" w:sz="0" w:space="0" w:color="auto"/>
          </w:divBdr>
        </w:div>
        <w:div w:id="1308516407">
          <w:marLeft w:val="480"/>
          <w:marRight w:val="0"/>
          <w:marTop w:val="0"/>
          <w:marBottom w:val="0"/>
          <w:divBdr>
            <w:top w:val="none" w:sz="0" w:space="0" w:color="auto"/>
            <w:left w:val="none" w:sz="0" w:space="0" w:color="auto"/>
            <w:bottom w:val="none" w:sz="0" w:space="0" w:color="auto"/>
            <w:right w:val="none" w:sz="0" w:space="0" w:color="auto"/>
          </w:divBdr>
        </w:div>
        <w:div w:id="1345209221">
          <w:marLeft w:val="480"/>
          <w:marRight w:val="0"/>
          <w:marTop w:val="0"/>
          <w:marBottom w:val="0"/>
          <w:divBdr>
            <w:top w:val="none" w:sz="0" w:space="0" w:color="auto"/>
            <w:left w:val="none" w:sz="0" w:space="0" w:color="auto"/>
            <w:bottom w:val="none" w:sz="0" w:space="0" w:color="auto"/>
            <w:right w:val="none" w:sz="0" w:space="0" w:color="auto"/>
          </w:divBdr>
        </w:div>
        <w:div w:id="1427769864">
          <w:marLeft w:val="480"/>
          <w:marRight w:val="0"/>
          <w:marTop w:val="0"/>
          <w:marBottom w:val="0"/>
          <w:divBdr>
            <w:top w:val="none" w:sz="0" w:space="0" w:color="auto"/>
            <w:left w:val="none" w:sz="0" w:space="0" w:color="auto"/>
            <w:bottom w:val="none" w:sz="0" w:space="0" w:color="auto"/>
            <w:right w:val="none" w:sz="0" w:space="0" w:color="auto"/>
          </w:divBdr>
        </w:div>
        <w:div w:id="1551527486">
          <w:marLeft w:val="480"/>
          <w:marRight w:val="0"/>
          <w:marTop w:val="0"/>
          <w:marBottom w:val="0"/>
          <w:divBdr>
            <w:top w:val="none" w:sz="0" w:space="0" w:color="auto"/>
            <w:left w:val="none" w:sz="0" w:space="0" w:color="auto"/>
            <w:bottom w:val="none" w:sz="0" w:space="0" w:color="auto"/>
            <w:right w:val="none" w:sz="0" w:space="0" w:color="auto"/>
          </w:divBdr>
        </w:div>
        <w:div w:id="1590918976">
          <w:marLeft w:val="480"/>
          <w:marRight w:val="0"/>
          <w:marTop w:val="0"/>
          <w:marBottom w:val="0"/>
          <w:divBdr>
            <w:top w:val="none" w:sz="0" w:space="0" w:color="auto"/>
            <w:left w:val="none" w:sz="0" w:space="0" w:color="auto"/>
            <w:bottom w:val="none" w:sz="0" w:space="0" w:color="auto"/>
            <w:right w:val="none" w:sz="0" w:space="0" w:color="auto"/>
          </w:divBdr>
        </w:div>
        <w:div w:id="1603225447">
          <w:marLeft w:val="480"/>
          <w:marRight w:val="0"/>
          <w:marTop w:val="0"/>
          <w:marBottom w:val="0"/>
          <w:divBdr>
            <w:top w:val="none" w:sz="0" w:space="0" w:color="auto"/>
            <w:left w:val="none" w:sz="0" w:space="0" w:color="auto"/>
            <w:bottom w:val="none" w:sz="0" w:space="0" w:color="auto"/>
            <w:right w:val="none" w:sz="0" w:space="0" w:color="auto"/>
          </w:divBdr>
        </w:div>
        <w:div w:id="1774593982">
          <w:marLeft w:val="480"/>
          <w:marRight w:val="0"/>
          <w:marTop w:val="0"/>
          <w:marBottom w:val="0"/>
          <w:divBdr>
            <w:top w:val="none" w:sz="0" w:space="0" w:color="auto"/>
            <w:left w:val="none" w:sz="0" w:space="0" w:color="auto"/>
            <w:bottom w:val="none" w:sz="0" w:space="0" w:color="auto"/>
            <w:right w:val="none" w:sz="0" w:space="0" w:color="auto"/>
          </w:divBdr>
        </w:div>
        <w:div w:id="1796097182">
          <w:marLeft w:val="480"/>
          <w:marRight w:val="0"/>
          <w:marTop w:val="0"/>
          <w:marBottom w:val="0"/>
          <w:divBdr>
            <w:top w:val="none" w:sz="0" w:space="0" w:color="auto"/>
            <w:left w:val="none" w:sz="0" w:space="0" w:color="auto"/>
            <w:bottom w:val="none" w:sz="0" w:space="0" w:color="auto"/>
            <w:right w:val="none" w:sz="0" w:space="0" w:color="auto"/>
          </w:divBdr>
        </w:div>
        <w:div w:id="1840850945">
          <w:marLeft w:val="480"/>
          <w:marRight w:val="0"/>
          <w:marTop w:val="0"/>
          <w:marBottom w:val="0"/>
          <w:divBdr>
            <w:top w:val="none" w:sz="0" w:space="0" w:color="auto"/>
            <w:left w:val="none" w:sz="0" w:space="0" w:color="auto"/>
            <w:bottom w:val="none" w:sz="0" w:space="0" w:color="auto"/>
            <w:right w:val="none" w:sz="0" w:space="0" w:color="auto"/>
          </w:divBdr>
        </w:div>
        <w:div w:id="1855412822">
          <w:marLeft w:val="480"/>
          <w:marRight w:val="0"/>
          <w:marTop w:val="0"/>
          <w:marBottom w:val="0"/>
          <w:divBdr>
            <w:top w:val="none" w:sz="0" w:space="0" w:color="auto"/>
            <w:left w:val="none" w:sz="0" w:space="0" w:color="auto"/>
            <w:bottom w:val="none" w:sz="0" w:space="0" w:color="auto"/>
            <w:right w:val="none" w:sz="0" w:space="0" w:color="auto"/>
          </w:divBdr>
        </w:div>
        <w:div w:id="1916695866">
          <w:marLeft w:val="480"/>
          <w:marRight w:val="0"/>
          <w:marTop w:val="0"/>
          <w:marBottom w:val="0"/>
          <w:divBdr>
            <w:top w:val="none" w:sz="0" w:space="0" w:color="auto"/>
            <w:left w:val="none" w:sz="0" w:space="0" w:color="auto"/>
            <w:bottom w:val="none" w:sz="0" w:space="0" w:color="auto"/>
            <w:right w:val="none" w:sz="0" w:space="0" w:color="auto"/>
          </w:divBdr>
        </w:div>
        <w:div w:id="2063671667">
          <w:marLeft w:val="480"/>
          <w:marRight w:val="0"/>
          <w:marTop w:val="0"/>
          <w:marBottom w:val="0"/>
          <w:divBdr>
            <w:top w:val="none" w:sz="0" w:space="0" w:color="auto"/>
            <w:left w:val="none" w:sz="0" w:space="0" w:color="auto"/>
            <w:bottom w:val="none" w:sz="0" w:space="0" w:color="auto"/>
            <w:right w:val="none" w:sz="0" w:space="0" w:color="auto"/>
          </w:divBdr>
        </w:div>
      </w:divsChild>
    </w:div>
    <w:div w:id="1484274062">
      <w:bodyDiv w:val="1"/>
      <w:marLeft w:val="0"/>
      <w:marRight w:val="0"/>
      <w:marTop w:val="0"/>
      <w:marBottom w:val="0"/>
      <w:divBdr>
        <w:top w:val="none" w:sz="0" w:space="0" w:color="auto"/>
        <w:left w:val="none" w:sz="0" w:space="0" w:color="auto"/>
        <w:bottom w:val="none" w:sz="0" w:space="0" w:color="auto"/>
        <w:right w:val="none" w:sz="0" w:space="0" w:color="auto"/>
      </w:divBdr>
    </w:div>
    <w:div w:id="1498181503">
      <w:bodyDiv w:val="1"/>
      <w:marLeft w:val="0"/>
      <w:marRight w:val="0"/>
      <w:marTop w:val="0"/>
      <w:marBottom w:val="0"/>
      <w:divBdr>
        <w:top w:val="none" w:sz="0" w:space="0" w:color="auto"/>
        <w:left w:val="none" w:sz="0" w:space="0" w:color="auto"/>
        <w:bottom w:val="none" w:sz="0" w:space="0" w:color="auto"/>
        <w:right w:val="none" w:sz="0" w:space="0" w:color="auto"/>
      </w:divBdr>
      <w:divsChild>
        <w:div w:id="158424820">
          <w:marLeft w:val="480"/>
          <w:marRight w:val="0"/>
          <w:marTop w:val="0"/>
          <w:marBottom w:val="0"/>
          <w:divBdr>
            <w:top w:val="none" w:sz="0" w:space="0" w:color="auto"/>
            <w:left w:val="none" w:sz="0" w:space="0" w:color="auto"/>
            <w:bottom w:val="none" w:sz="0" w:space="0" w:color="auto"/>
            <w:right w:val="none" w:sz="0" w:space="0" w:color="auto"/>
          </w:divBdr>
        </w:div>
        <w:div w:id="205801924">
          <w:marLeft w:val="480"/>
          <w:marRight w:val="0"/>
          <w:marTop w:val="0"/>
          <w:marBottom w:val="0"/>
          <w:divBdr>
            <w:top w:val="none" w:sz="0" w:space="0" w:color="auto"/>
            <w:left w:val="none" w:sz="0" w:space="0" w:color="auto"/>
            <w:bottom w:val="none" w:sz="0" w:space="0" w:color="auto"/>
            <w:right w:val="none" w:sz="0" w:space="0" w:color="auto"/>
          </w:divBdr>
        </w:div>
        <w:div w:id="452090206">
          <w:marLeft w:val="480"/>
          <w:marRight w:val="0"/>
          <w:marTop w:val="0"/>
          <w:marBottom w:val="0"/>
          <w:divBdr>
            <w:top w:val="none" w:sz="0" w:space="0" w:color="auto"/>
            <w:left w:val="none" w:sz="0" w:space="0" w:color="auto"/>
            <w:bottom w:val="none" w:sz="0" w:space="0" w:color="auto"/>
            <w:right w:val="none" w:sz="0" w:space="0" w:color="auto"/>
          </w:divBdr>
        </w:div>
        <w:div w:id="462188518">
          <w:marLeft w:val="480"/>
          <w:marRight w:val="0"/>
          <w:marTop w:val="0"/>
          <w:marBottom w:val="0"/>
          <w:divBdr>
            <w:top w:val="none" w:sz="0" w:space="0" w:color="auto"/>
            <w:left w:val="none" w:sz="0" w:space="0" w:color="auto"/>
            <w:bottom w:val="none" w:sz="0" w:space="0" w:color="auto"/>
            <w:right w:val="none" w:sz="0" w:space="0" w:color="auto"/>
          </w:divBdr>
        </w:div>
        <w:div w:id="501120274">
          <w:marLeft w:val="480"/>
          <w:marRight w:val="0"/>
          <w:marTop w:val="0"/>
          <w:marBottom w:val="0"/>
          <w:divBdr>
            <w:top w:val="none" w:sz="0" w:space="0" w:color="auto"/>
            <w:left w:val="none" w:sz="0" w:space="0" w:color="auto"/>
            <w:bottom w:val="none" w:sz="0" w:space="0" w:color="auto"/>
            <w:right w:val="none" w:sz="0" w:space="0" w:color="auto"/>
          </w:divBdr>
        </w:div>
        <w:div w:id="681711488">
          <w:marLeft w:val="480"/>
          <w:marRight w:val="0"/>
          <w:marTop w:val="0"/>
          <w:marBottom w:val="0"/>
          <w:divBdr>
            <w:top w:val="none" w:sz="0" w:space="0" w:color="auto"/>
            <w:left w:val="none" w:sz="0" w:space="0" w:color="auto"/>
            <w:bottom w:val="none" w:sz="0" w:space="0" w:color="auto"/>
            <w:right w:val="none" w:sz="0" w:space="0" w:color="auto"/>
          </w:divBdr>
        </w:div>
        <w:div w:id="703753541">
          <w:marLeft w:val="480"/>
          <w:marRight w:val="0"/>
          <w:marTop w:val="0"/>
          <w:marBottom w:val="0"/>
          <w:divBdr>
            <w:top w:val="none" w:sz="0" w:space="0" w:color="auto"/>
            <w:left w:val="none" w:sz="0" w:space="0" w:color="auto"/>
            <w:bottom w:val="none" w:sz="0" w:space="0" w:color="auto"/>
            <w:right w:val="none" w:sz="0" w:space="0" w:color="auto"/>
          </w:divBdr>
        </w:div>
        <w:div w:id="834304403">
          <w:marLeft w:val="480"/>
          <w:marRight w:val="0"/>
          <w:marTop w:val="0"/>
          <w:marBottom w:val="0"/>
          <w:divBdr>
            <w:top w:val="none" w:sz="0" w:space="0" w:color="auto"/>
            <w:left w:val="none" w:sz="0" w:space="0" w:color="auto"/>
            <w:bottom w:val="none" w:sz="0" w:space="0" w:color="auto"/>
            <w:right w:val="none" w:sz="0" w:space="0" w:color="auto"/>
          </w:divBdr>
        </w:div>
        <w:div w:id="979190716">
          <w:marLeft w:val="480"/>
          <w:marRight w:val="0"/>
          <w:marTop w:val="0"/>
          <w:marBottom w:val="0"/>
          <w:divBdr>
            <w:top w:val="none" w:sz="0" w:space="0" w:color="auto"/>
            <w:left w:val="none" w:sz="0" w:space="0" w:color="auto"/>
            <w:bottom w:val="none" w:sz="0" w:space="0" w:color="auto"/>
            <w:right w:val="none" w:sz="0" w:space="0" w:color="auto"/>
          </w:divBdr>
        </w:div>
        <w:div w:id="1079324490">
          <w:marLeft w:val="480"/>
          <w:marRight w:val="0"/>
          <w:marTop w:val="0"/>
          <w:marBottom w:val="0"/>
          <w:divBdr>
            <w:top w:val="none" w:sz="0" w:space="0" w:color="auto"/>
            <w:left w:val="none" w:sz="0" w:space="0" w:color="auto"/>
            <w:bottom w:val="none" w:sz="0" w:space="0" w:color="auto"/>
            <w:right w:val="none" w:sz="0" w:space="0" w:color="auto"/>
          </w:divBdr>
        </w:div>
        <w:div w:id="1191992138">
          <w:marLeft w:val="480"/>
          <w:marRight w:val="0"/>
          <w:marTop w:val="0"/>
          <w:marBottom w:val="0"/>
          <w:divBdr>
            <w:top w:val="none" w:sz="0" w:space="0" w:color="auto"/>
            <w:left w:val="none" w:sz="0" w:space="0" w:color="auto"/>
            <w:bottom w:val="none" w:sz="0" w:space="0" w:color="auto"/>
            <w:right w:val="none" w:sz="0" w:space="0" w:color="auto"/>
          </w:divBdr>
        </w:div>
        <w:div w:id="1290936953">
          <w:marLeft w:val="480"/>
          <w:marRight w:val="0"/>
          <w:marTop w:val="0"/>
          <w:marBottom w:val="0"/>
          <w:divBdr>
            <w:top w:val="none" w:sz="0" w:space="0" w:color="auto"/>
            <w:left w:val="none" w:sz="0" w:space="0" w:color="auto"/>
            <w:bottom w:val="none" w:sz="0" w:space="0" w:color="auto"/>
            <w:right w:val="none" w:sz="0" w:space="0" w:color="auto"/>
          </w:divBdr>
        </w:div>
        <w:div w:id="1412657928">
          <w:marLeft w:val="480"/>
          <w:marRight w:val="0"/>
          <w:marTop w:val="0"/>
          <w:marBottom w:val="0"/>
          <w:divBdr>
            <w:top w:val="none" w:sz="0" w:space="0" w:color="auto"/>
            <w:left w:val="none" w:sz="0" w:space="0" w:color="auto"/>
            <w:bottom w:val="none" w:sz="0" w:space="0" w:color="auto"/>
            <w:right w:val="none" w:sz="0" w:space="0" w:color="auto"/>
          </w:divBdr>
        </w:div>
        <w:div w:id="1615165092">
          <w:marLeft w:val="480"/>
          <w:marRight w:val="0"/>
          <w:marTop w:val="0"/>
          <w:marBottom w:val="0"/>
          <w:divBdr>
            <w:top w:val="none" w:sz="0" w:space="0" w:color="auto"/>
            <w:left w:val="none" w:sz="0" w:space="0" w:color="auto"/>
            <w:bottom w:val="none" w:sz="0" w:space="0" w:color="auto"/>
            <w:right w:val="none" w:sz="0" w:space="0" w:color="auto"/>
          </w:divBdr>
        </w:div>
        <w:div w:id="1656184961">
          <w:marLeft w:val="480"/>
          <w:marRight w:val="0"/>
          <w:marTop w:val="0"/>
          <w:marBottom w:val="0"/>
          <w:divBdr>
            <w:top w:val="none" w:sz="0" w:space="0" w:color="auto"/>
            <w:left w:val="none" w:sz="0" w:space="0" w:color="auto"/>
            <w:bottom w:val="none" w:sz="0" w:space="0" w:color="auto"/>
            <w:right w:val="none" w:sz="0" w:space="0" w:color="auto"/>
          </w:divBdr>
        </w:div>
        <w:div w:id="1775175176">
          <w:marLeft w:val="480"/>
          <w:marRight w:val="0"/>
          <w:marTop w:val="0"/>
          <w:marBottom w:val="0"/>
          <w:divBdr>
            <w:top w:val="none" w:sz="0" w:space="0" w:color="auto"/>
            <w:left w:val="none" w:sz="0" w:space="0" w:color="auto"/>
            <w:bottom w:val="none" w:sz="0" w:space="0" w:color="auto"/>
            <w:right w:val="none" w:sz="0" w:space="0" w:color="auto"/>
          </w:divBdr>
        </w:div>
        <w:div w:id="1803421205">
          <w:marLeft w:val="480"/>
          <w:marRight w:val="0"/>
          <w:marTop w:val="0"/>
          <w:marBottom w:val="0"/>
          <w:divBdr>
            <w:top w:val="none" w:sz="0" w:space="0" w:color="auto"/>
            <w:left w:val="none" w:sz="0" w:space="0" w:color="auto"/>
            <w:bottom w:val="none" w:sz="0" w:space="0" w:color="auto"/>
            <w:right w:val="none" w:sz="0" w:space="0" w:color="auto"/>
          </w:divBdr>
        </w:div>
        <w:div w:id="1980725172">
          <w:marLeft w:val="480"/>
          <w:marRight w:val="0"/>
          <w:marTop w:val="0"/>
          <w:marBottom w:val="0"/>
          <w:divBdr>
            <w:top w:val="none" w:sz="0" w:space="0" w:color="auto"/>
            <w:left w:val="none" w:sz="0" w:space="0" w:color="auto"/>
            <w:bottom w:val="none" w:sz="0" w:space="0" w:color="auto"/>
            <w:right w:val="none" w:sz="0" w:space="0" w:color="auto"/>
          </w:divBdr>
        </w:div>
      </w:divsChild>
    </w:div>
    <w:div w:id="1504010575">
      <w:bodyDiv w:val="1"/>
      <w:marLeft w:val="0"/>
      <w:marRight w:val="0"/>
      <w:marTop w:val="0"/>
      <w:marBottom w:val="0"/>
      <w:divBdr>
        <w:top w:val="none" w:sz="0" w:space="0" w:color="auto"/>
        <w:left w:val="none" w:sz="0" w:space="0" w:color="auto"/>
        <w:bottom w:val="none" w:sz="0" w:space="0" w:color="auto"/>
        <w:right w:val="none" w:sz="0" w:space="0" w:color="auto"/>
      </w:divBdr>
      <w:divsChild>
        <w:div w:id="44918058">
          <w:marLeft w:val="480"/>
          <w:marRight w:val="0"/>
          <w:marTop w:val="0"/>
          <w:marBottom w:val="0"/>
          <w:divBdr>
            <w:top w:val="none" w:sz="0" w:space="0" w:color="auto"/>
            <w:left w:val="none" w:sz="0" w:space="0" w:color="auto"/>
            <w:bottom w:val="none" w:sz="0" w:space="0" w:color="auto"/>
            <w:right w:val="none" w:sz="0" w:space="0" w:color="auto"/>
          </w:divBdr>
        </w:div>
        <w:div w:id="67727521">
          <w:marLeft w:val="480"/>
          <w:marRight w:val="0"/>
          <w:marTop w:val="0"/>
          <w:marBottom w:val="0"/>
          <w:divBdr>
            <w:top w:val="none" w:sz="0" w:space="0" w:color="auto"/>
            <w:left w:val="none" w:sz="0" w:space="0" w:color="auto"/>
            <w:bottom w:val="none" w:sz="0" w:space="0" w:color="auto"/>
            <w:right w:val="none" w:sz="0" w:space="0" w:color="auto"/>
          </w:divBdr>
        </w:div>
        <w:div w:id="135535705">
          <w:marLeft w:val="480"/>
          <w:marRight w:val="0"/>
          <w:marTop w:val="0"/>
          <w:marBottom w:val="0"/>
          <w:divBdr>
            <w:top w:val="none" w:sz="0" w:space="0" w:color="auto"/>
            <w:left w:val="none" w:sz="0" w:space="0" w:color="auto"/>
            <w:bottom w:val="none" w:sz="0" w:space="0" w:color="auto"/>
            <w:right w:val="none" w:sz="0" w:space="0" w:color="auto"/>
          </w:divBdr>
        </w:div>
        <w:div w:id="169412570">
          <w:marLeft w:val="480"/>
          <w:marRight w:val="0"/>
          <w:marTop w:val="0"/>
          <w:marBottom w:val="0"/>
          <w:divBdr>
            <w:top w:val="none" w:sz="0" w:space="0" w:color="auto"/>
            <w:left w:val="none" w:sz="0" w:space="0" w:color="auto"/>
            <w:bottom w:val="none" w:sz="0" w:space="0" w:color="auto"/>
            <w:right w:val="none" w:sz="0" w:space="0" w:color="auto"/>
          </w:divBdr>
        </w:div>
        <w:div w:id="188102222">
          <w:marLeft w:val="480"/>
          <w:marRight w:val="0"/>
          <w:marTop w:val="0"/>
          <w:marBottom w:val="0"/>
          <w:divBdr>
            <w:top w:val="none" w:sz="0" w:space="0" w:color="auto"/>
            <w:left w:val="none" w:sz="0" w:space="0" w:color="auto"/>
            <w:bottom w:val="none" w:sz="0" w:space="0" w:color="auto"/>
            <w:right w:val="none" w:sz="0" w:space="0" w:color="auto"/>
          </w:divBdr>
        </w:div>
        <w:div w:id="405691337">
          <w:marLeft w:val="480"/>
          <w:marRight w:val="0"/>
          <w:marTop w:val="0"/>
          <w:marBottom w:val="0"/>
          <w:divBdr>
            <w:top w:val="none" w:sz="0" w:space="0" w:color="auto"/>
            <w:left w:val="none" w:sz="0" w:space="0" w:color="auto"/>
            <w:bottom w:val="none" w:sz="0" w:space="0" w:color="auto"/>
            <w:right w:val="none" w:sz="0" w:space="0" w:color="auto"/>
          </w:divBdr>
        </w:div>
        <w:div w:id="608707416">
          <w:marLeft w:val="480"/>
          <w:marRight w:val="0"/>
          <w:marTop w:val="0"/>
          <w:marBottom w:val="0"/>
          <w:divBdr>
            <w:top w:val="none" w:sz="0" w:space="0" w:color="auto"/>
            <w:left w:val="none" w:sz="0" w:space="0" w:color="auto"/>
            <w:bottom w:val="none" w:sz="0" w:space="0" w:color="auto"/>
            <w:right w:val="none" w:sz="0" w:space="0" w:color="auto"/>
          </w:divBdr>
        </w:div>
        <w:div w:id="670527060">
          <w:marLeft w:val="480"/>
          <w:marRight w:val="0"/>
          <w:marTop w:val="0"/>
          <w:marBottom w:val="0"/>
          <w:divBdr>
            <w:top w:val="none" w:sz="0" w:space="0" w:color="auto"/>
            <w:left w:val="none" w:sz="0" w:space="0" w:color="auto"/>
            <w:bottom w:val="none" w:sz="0" w:space="0" w:color="auto"/>
            <w:right w:val="none" w:sz="0" w:space="0" w:color="auto"/>
          </w:divBdr>
        </w:div>
        <w:div w:id="723019723">
          <w:marLeft w:val="480"/>
          <w:marRight w:val="0"/>
          <w:marTop w:val="0"/>
          <w:marBottom w:val="0"/>
          <w:divBdr>
            <w:top w:val="none" w:sz="0" w:space="0" w:color="auto"/>
            <w:left w:val="none" w:sz="0" w:space="0" w:color="auto"/>
            <w:bottom w:val="none" w:sz="0" w:space="0" w:color="auto"/>
            <w:right w:val="none" w:sz="0" w:space="0" w:color="auto"/>
          </w:divBdr>
        </w:div>
        <w:div w:id="1124469636">
          <w:marLeft w:val="480"/>
          <w:marRight w:val="0"/>
          <w:marTop w:val="0"/>
          <w:marBottom w:val="0"/>
          <w:divBdr>
            <w:top w:val="none" w:sz="0" w:space="0" w:color="auto"/>
            <w:left w:val="none" w:sz="0" w:space="0" w:color="auto"/>
            <w:bottom w:val="none" w:sz="0" w:space="0" w:color="auto"/>
            <w:right w:val="none" w:sz="0" w:space="0" w:color="auto"/>
          </w:divBdr>
        </w:div>
        <w:div w:id="1329598254">
          <w:marLeft w:val="480"/>
          <w:marRight w:val="0"/>
          <w:marTop w:val="0"/>
          <w:marBottom w:val="0"/>
          <w:divBdr>
            <w:top w:val="none" w:sz="0" w:space="0" w:color="auto"/>
            <w:left w:val="none" w:sz="0" w:space="0" w:color="auto"/>
            <w:bottom w:val="none" w:sz="0" w:space="0" w:color="auto"/>
            <w:right w:val="none" w:sz="0" w:space="0" w:color="auto"/>
          </w:divBdr>
        </w:div>
        <w:div w:id="1398281324">
          <w:marLeft w:val="480"/>
          <w:marRight w:val="0"/>
          <w:marTop w:val="0"/>
          <w:marBottom w:val="0"/>
          <w:divBdr>
            <w:top w:val="none" w:sz="0" w:space="0" w:color="auto"/>
            <w:left w:val="none" w:sz="0" w:space="0" w:color="auto"/>
            <w:bottom w:val="none" w:sz="0" w:space="0" w:color="auto"/>
            <w:right w:val="none" w:sz="0" w:space="0" w:color="auto"/>
          </w:divBdr>
        </w:div>
        <w:div w:id="1418474705">
          <w:marLeft w:val="480"/>
          <w:marRight w:val="0"/>
          <w:marTop w:val="0"/>
          <w:marBottom w:val="0"/>
          <w:divBdr>
            <w:top w:val="none" w:sz="0" w:space="0" w:color="auto"/>
            <w:left w:val="none" w:sz="0" w:space="0" w:color="auto"/>
            <w:bottom w:val="none" w:sz="0" w:space="0" w:color="auto"/>
            <w:right w:val="none" w:sz="0" w:space="0" w:color="auto"/>
          </w:divBdr>
        </w:div>
        <w:div w:id="1527326746">
          <w:marLeft w:val="480"/>
          <w:marRight w:val="0"/>
          <w:marTop w:val="0"/>
          <w:marBottom w:val="0"/>
          <w:divBdr>
            <w:top w:val="none" w:sz="0" w:space="0" w:color="auto"/>
            <w:left w:val="none" w:sz="0" w:space="0" w:color="auto"/>
            <w:bottom w:val="none" w:sz="0" w:space="0" w:color="auto"/>
            <w:right w:val="none" w:sz="0" w:space="0" w:color="auto"/>
          </w:divBdr>
        </w:div>
        <w:div w:id="1569532275">
          <w:marLeft w:val="480"/>
          <w:marRight w:val="0"/>
          <w:marTop w:val="0"/>
          <w:marBottom w:val="0"/>
          <w:divBdr>
            <w:top w:val="none" w:sz="0" w:space="0" w:color="auto"/>
            <w:left w:val="none" w:sz="0" w:space="0" w:color="auto"/>
            <w:bottom w:val="none" w:sz="0" w:space="0" w:color="auto"/>
            <w:right w:val="none" w:sz="0" w:space="0" w:color="auto"/>
          </w:divBdr>
        </w:div>
        <w:div w:id="1838690512">
          <w:marLeft w:val="480"/>
          <w:marRight w:val="0"/>
          <w:marTop w:val="0"/>
          <w:marBottom w:val="0"/>
          <w:divBdr>
            <w:top w:val="none" w:sz="0" w:space="0" w:color="auto"/>
            <w:left w:val="none" w:sz="0" w:space="0" w:color="auto"/>
            <w:bottom w:val="none" w:sz="0" w:space="0" w:color="auto"/>
            <w:right w:val="none" w:sz="0" w:space="0" w:color="auto"/>
          </w:divBdr>
        </w:div>
        <w:div w:id="1951157619">
          <w:marLeft w:val="480"/>
          <w:marRight w:val="0"/>
          <w:marTop w:val="0"/>
          <w:marBottom w:val="0"/>
          <w:divBdr>
            <w:top w:val="none" w:sz="0" w:space="0" w:color="auto"/>
            <w:left w:val="none" w:sz="0" w:space="0" w:color="auto"/>
            <w:bottom w:val="none" w:sz="0" w:space="0" w:color="auto"/>
            <w:right w:val="none" w:sz="0" w:space="0" w:color="auto"/>
          </w:divBdr>
        </w:div>
        <w:div w:id="1958754929">
          <w:marLeft w:val="480"/>
          <w:marRight w:val="0"/>
          <w:marTop w:val="0"/>
          <w:marBottom w:val="0"/>
          <w:divBdr>
            <w:top w:val="none" w:sz="0" w:space="0" w:color="auto"/>
            <w:left w:val="none" w:sz="0" w:space="0" w:color="auto"/>
            <w:bottom w:val="none" w:sz="0" w:space="0" w:color="auto"/>
            <w:right w:val="none" w:sz="0" w:space="0" w:color="auto"/>
          </w:divBdr>
        </w:div>
      </w:divsChild>
    </w:div>
    <w:div w:id="1517116934">
      <w:bodyDiv w:val="1"/>
      <w:marLeft w:val="0"/>
      <w:marRight w:val="0"/>
      <w:marTop w:val="0"/>
      <w:marBottom w:val="0"/>
      <w:divBdr>
        <w:top w:val="none" w:sz="0" w:space="0" w:color="auto"/>
        <w:left w:val="none" w:sz="0" w:space="0" w:color="auto"/>
        <w:bottom w:val="none" w:sz="0" w:space="0" w:color="auto"/>
        <w:right w:val="none" w:sz="0" w:space="0" w:color="auto"/>
      </w:divBdr>
      <w:divsChild>
        <w:div w:id="28770759">
          <w:marLeft w:val="480"/>
          <w:marRight w:val="0"/>
          <w:marTop w:val="0"/>
          <w:marBottom w:val="0"/>
          <w:divBdr>
            <w:top w:val="none" w:sz="0" w:space="0" w:color="auto"/>
            <w:left w:val="none" w:sz="0" w:space="0" w:color="auto"/>
            <w:bottom w:val="none" w:sz="0" w:space="0" w:color="auto"/>
            <w:right w:val="none" w:sz="0" w:space="0" w:color="auto"/>
          </w:divBdr>
        </w:div>
        <w:div w:id="109589677">
          <w:marLeft w:val="480"/>
          <w:marRight w:val="0"/>
          <w:marTop w:val="0"/>
          <w:marBottom w:val="0"/>
          <w:divBdr>
            <w:top w:val="none" w:sz="0" w:space="0" w:color="auto"/>
            <w:left w:val="none" w:sz="0" w:space="0" w:color="auto"/>
            <w:bottom w:val="none" w:sz="0" w:space="0" w:color="auto"/>
            <w:right w:val="none" w:sz="0" w:space="0" w:color="auto"/>
          </w:divBdr>
        </w:div>
        <w:div w:id="184637846">
          <w:marLeft w:val="480"/>
          <w:marRight w:val="0"/>
          <w:marTop w:val="0"/>
          <w:marBottom w:val="0"/>
          <w:divBdr>
            <w:top w:val="none" w:sz="0" w:space="0" w:color="auto"/>
            <w:left w:val="none" w:sz="0" w:space="0" w:color="auto"/>
            <w:bottom w:val="none" w:sz="0" w:space="0" w:color="auto"/>
            <w:right w:val="none" w:sz="0" w:space="0" w:color="auto"/>
          </w:divBdr>
        </w:div>
        <w:div w:id="210192878">
          <w:marLeft w:val="480"/>
          <w:marRight w:val="0"/>
          <w:marTop w:val="0"/>
          <w:marBottom w:val="0"/>
          <w:divBdr>
            <w:top w:val="none" w:sz="0" w:space="0" w:color="auto"/>
            <w:left w:val="none" w:sz="0" w:space="0" w:color="auto"/>
            <w:bottom w:val="none" w:sz="0" w:space="0" w:color="auto"/>
            <w:right w:val="none" w:sz="0" w:space="0" w:color="auto"/>
          </w:divBdr>
        </w:div>
        <w:div w:id="347676698">
          <w:marLeft w:val="480"/>
          <w:marRight w:val="0"/>
          <w:marTop w:val="0"/>
          <w:marBottom w:val="0"/>
          <w:divBdr>
            <w:top w:val="none" w:sz="0" w:space="0" w:color="auto"/>
            <w:left w:val="none" w:sz="0" w:space="0" w:color="auto"/>
            <w:bottom w:val="none" w:sz="0" w:space="0" w:color="auto"/>
            <w:right w:val="none" w:sz="0" w:space="0" w:color="auto"/>
          </w:divBdr>
        </w:div>
        <w:div w:id="396441239">
          <w:marLeft w:val="480"/>
          <w:marRight w:val="0"/>
          <w:marTop w:val="0"/>
          <w:marBottom w:val="0"/>
          <w:divBdr>
            <w:top w:val="none" w:sz="0" w:space="0" w:color="auto"/>
            <w:left w:val="none" w:sz="0" w:space="0" w:color="auto"/>
            <w:bottom w:val="none" w:sz="0" w:space="0" w:color="auto"/>
            <w:right w:val="none" w:sz="0" w:space="0" w:color="auto"/>
          </w:divBdr>
        </w:div>
        <w:div w:id="439766859">
          <w:marLeft w:val="480"/>
          <w:marRight w:val="0"/>
          <w:marTop w:val="0"/>
          <w:marBottom w:val="0"/>
          <w:divBdr>
            <w:top w:val="none" w:sz="0" w:space="0" w:color="auto"/>
            <w:left w:val="none" w:sz="0" w:space="0" w:color="auto"/>
            <w:bottom w:val="none" w:sz="0" w:space="0" w:color="auto"/>
            <w:right w:val="none" w:sz="0" w:space="0" w:color="auto"/>
          </w:divBdr>
        </w:div>
        <w:div w:id="441387318">
          <w:marLeft w:val="480"/>
          <w:marRight w:val="0"/>
          <w:marTop w:val="0"/>
          <w:marBottom w:val="0"/>
          <w:divBdr>
            <w:top w:val="none" w:sz="0" w:space="0" w:color="auto"/>
            <w:left w:val="none" w:sz="0" w:space="0" w:color="auto"/>
            <w:bottom w:val="none" w:sz="0" w:space="0" w:color="auto"/>
            <w:right w:val="none" w:sz="0" w:space="0" w:color="auto"/>
          </w:divBdr>
        </w:div>
        <w:div w:id="724371954">
          <w:marLeft w:val="480"/>
          <w:marRight w:val="0"/>
          <w:marTop w:val="0"/>
          <w:marBottom w:val="0"/>
          <w:divBdr>
            <w:top w:val="none" w:sz="0" w:space="0" w:color="auto"/>
            <w:left w:val="none" w:sz="0" w:space="0" w:color="auto"/>
            <w:bottom w:val="none" w:sz="0" w:space="0" w:color="auto"/>
            <w:right w:val="none" w:sz="0" w:space="0" w:color="auto"/>
          </w:divBdr>
        </w:div>
        <w:div w:id="738670463">
          <w:marLeft w:val="480"/>
          <w:marRight w:val="0"/>
          <w:marTop w:val="0"/>
          <w:marBottom w:val="0"/>
          <w:divBdr>
            <w:top w:val="none" w:sz="0" w:space="0" w:color="auto"/>
            <w:left w:val="none" w:sz="0" w:space="0" w:color="auto"/>
            <w:bottom w:val="none" w:sz="0" w:space="0" w:color="auto"/>
            <w:right w:val="none" w:sz="0" w:space="0" w:color="auto"/>
          </w:divBdr>
        </w:div>
        <w:div w:id="934481037">
          <w:marLeft w:val="480"/>
          <w:marRight w:val="0"/>
          <w:marTop w:val="0"/>
          <w:marBottom w:val="0"/>
          <w:divBdr>
            <w:top w:val="none" w:sz="0" w:space="0" w:color="auto"/>
            <w:left w:val="none" w:sz="0" w:space="0" w:color="auto"/>
            <w:bottom w:val="none" w:sz="0" w:space="0" w:color="auto"/>
            <w:right w:val="none" w:sz="0" w:space="0" w:color="auto"/>
          </w:divBdr>
        </w:div>
        <w:div w:id="965964096">
          <w:marLeft w:val="480"/>
          <w:marRight w:val="0"/>
          <w:marTop w:val="0"/>
          <w:marBottom w:val="0"/>
          <w:divBdr>
            <w:top w:val="none" w:sz="0" w:space="0" w:color="auto"/>
            <w:left w:val="none" w:sz="0" w:space="0" w:color="auto"/>
            <w:bottom w:val="none" w:sz="0" w:space="0" w:color="auto"/>
            <w:right w:val="none" w:sz="0" w:space="0" w:color="auto"/>
          </w:divBdr>
        </w:div>
        <w:div w:id="1043561388">
          <w:marLeft w:val="480"/>
          <w:marRight w:val="0"/>
          <w:marTop w:val="0"/>
          <w:marBottom w:val="0"/>
          <w:divBdr>
            <w:top w:val="none" w:sz="0" w:space="0" w:color="auto"/>
            <w:left w:val="none" w:sz="0" w:space="0" w:color="auto"/>
            <w:bottom w:val="none" w:sz="0" w:space="0" w:color="auto"/>
            <w:right w:val="none" w:sz="0" w:space="0" w:color="auto"/>
          </w:divBdr>
        </w:div>
        <w:div w:id="1097169994">
          <w:marLeft w:val="480"/>
          <w:marRight w:val="0"/>
          <w:marTop w:val="0"/>
          <w:marBottom w:val="0"/>
          <w:divBdr>
            <w:top w:val="none" w:sz="0" w:space="0" w:color="auto"/>
            <w:left w:val="none" w:sz="0" w:space="0" w:color="auto"/>
            <w:bottom w:val="none" w:sz="0" w:space="0" w:color="auto"/>
            <w:right w:val="none" w:sz="0" w:space="0" w:color="auto"/>
          </w:divBdr>
        </w:div>
        <w:div w:id="1121218458">
          <w:marLeft w:val="480"/>
          <w:marRight w:val="0"/>
          <w:marTop w:val="0"/>
          <w:marBottom w:val="0"/>
          <w:divBdr>
            <w:top w:val="none" w:sz="0" w:space="0" w:color="auto"/>
            <w:left w:val="none" w:sz="0" w:space="0" w:color="auto"/>
            <w:bottom w:val="none" w:sz="0" w:space="0" w:color="auto"/>
            <w:right w:val="none" w:sz="0" w:space="0" w:color="auto"/>
          </w:divBdr>
        </w:div>
        <w:div w:id="1184319622">
          <w:marLeft w:val="480"/>
          <w:marRight w:val="0"/>
          <w:marTop w:val="0"/>
          <w:marBottom w:val="0"/>
          <w:divBdr>
            <w:top w:val="none" w:sz="0" w:space="0" w:color="auto"/>
            <w:left w:val="none" w:sz="0" w:space="0" w:color="auto"/>
            <w:bottom w:val="none" w:sz="0" w:space="0" w:color="auto"/>
            <w:right w:val="none" w:sz="0" w:space="0" w:color="auto"/>
          </w:divBdr>
        </w:div>
        <w:div w:id="1357537627">
          <w:marLeft w:val="480"/>
          <w:marRight w:val="0"/>
          <w:marTop w:val="0"/>
          <w:marBottom w:val="0"/>
          <w:divBdr>
            <w:top w:val="none" w:sz="0" w:space="0" w:color="auto"/>
            <w:left w:val="none" w:sz="0" w:space="0" w:color="auto"/>
            <w:bottom w:val="none" w:sz="0" w:space="0" w:color="auto"/>
            <w:right w:val="none" w:sz="0" w:space="0" w:color="auto"/>
          </w:divBdr>
        </w:div>
        <w:div w:id="1410081005">
          <w:marLeft w:val="480"/>
          <w:marRight w:val="0"/>
          <w:marTop w:val="0"/>
          <w:marBottom w:val="0"/>
          <w:divBdr>
            <w:top w:val="none" w:sz="0" w:space="0" w:color="auto"/>
            <w:left w:val="none" w:sz="0" w:space="0" w:color="auto"/>
            <w:bottom w:val="none" w:sz="0" w:space="0" w:color="auto"/>
            <w:right w:val="none" w:sz="0" w:space="0" w:color="auto"/>
          </w:divBdr>
        </w:div>
        <w:div w:id="1500848428">
          <w:marLeft w:val="480"/>
          <w:marRight w:val="0"/>
          <w:marTop w:val="0"/>
          <w:marBottom w:val="0"/>
          <w:divBdr>
            <w:top w:val="none" w:sz="0" w:space="0" w:color="auto"/>
            <w:left w:val="none" w:sz="0" w:space="0" w:color="auto"/>
            <w:bottom w:val="none" w:sz="0" w:space="0" w:color="auto"/>
            <w:right w:val="none" w:sz="0" w:space="0" w:color="auto"/>
          </w:divBdr>
        </w:div>
        <w:div w:id="1727334832">
          <w:marLeft w:val="480"/>
          <w:marRight w:val="0"/>
          <w:marTop w:val="0"/>
          <w:marBottom w:val="0"/>
          <w:divBdr>
            <w:top w:val="none" w:sz="0" w:space="0" w:color="auto"/>
            <w:left w:val="none" w:sz="0" w:space="0" w:color="auto"/>
            <w:bottom w:val="none" w:sz="0" w:space="0" w:color="auto"/>
            <w:right w:val="none" w:sz="0" w:space="0" w:color="auto"/>
          </w:divBdr>
        </w:div>
        <w:div w:id="1805274662">
          <w:marLeft w:val="480"/>
          <w:marRight w:val="0"/>
          <w:marTop w:val="0"/>
          <w:marBottom w:val="0"/>
          <w:divBdr>
            <w:top w:val="none" w:sz="0" w:space="0" w:color="auto"/>
            <w:left w:val="none" w:sz="0" w:space="0" w:color="auto"/>
            <w:bottom w:val="none" w:sz="0" w:space="0" w:color="auto"/>
            <w:right w:val="none" w:sz="0" w:space="0" w:color="auto"/>
          </w:divBdr>
        </w:div>
        <w:div w:id="1946618168">
          <w:marLeft w:val="480"/>
          <w:marRight w:val="0"/>
          <w:marTop w:val="0"/>
          <w:marBottom w:val="0"/>
          <w:divBdr>
            <w:top w:val="none" w:sz="0" w:space="0" w:color="auto"/>
            <w:left w:val="none" w:sz="0" w:space="0" w:color="auto"/>
            <w:bottom w:val="none" w:sz="0" w:space="0" w:color="auto"/>
            <w:right w:val="none" w:sz="0" w:space="0" w:color="auto"/>
          </w:divBdr>
        </w:div>
      </w:divsChild>
    </w:div>
    <w:div w:id="1523517714">
      <w:bodyDiv w:val="1"/>
      <w:marLeft w:val="0"/>
      <w:marRight w:val="0"/>
      <w:marTop w:val="0"/>
      <w:marBottom w:val="0"/>
      <w:divBdr>
        <w:top w:val="none" w:sz="0" w:space="0" w:color="auto"/>
        <w:left w:val="none" w:sz="0" w:space="0" w:color="auto"/>
        <w:bottom w:val="none" w:sz="0" w:space="0" w:color="auto"/>
        <w:right w:val="none" w:sz="0" w:space="0" w:color="auto"/>
      </w:divBdr>
      <w:divsChild>
        <w:div w:id="44768159">
          <w:marLeft w:val="480"/>
          <w:marRight w:val="0"/>
          <w:marTop w:val="0"/>
          <w:marBottom w:val="0"/>
          <w:divBdr>
            <w:top w:val="none" w:sz="0" w:space="0" w:color="auto"/>
            <w:left w:val="none" w:sz="0" w:space="0" w:color="auto"/>
            <w:bottom w:val="none" w:sz="0" w:space="0" w:color="auto"/>
            <w:right w:val="none" w:sz="0" w:space="0" w:color="auto"/>
          </w:divBdr>
        </w:div>
        <w:div w:id="76487327">
          <w:marLeft w:val="480"/>
          <w:marRight w:val="0"/>
          <w:marTop w:val="0"/>
          <w:marBottom w:val="0"/>
          <w:divBdr>
            <w:top w:val="none" w:sz="0" w:space="0" w:color="auto"/>
            <w:left w:val="none" w:sz="0" w:space="0" w:color="auto"/>
            <w:bottom w:val="none" w:sz="0" w:space="0" w:color="auto"/>
            <w:right w:val="none" w:sz="0" w:space="0" w:color="auto"/>
          </w:divBdr>
        </w:div>
        <w:div w:id="99184326">
          <w:marLeft w:val="480"/>
          <w:marRight w:val="0"/>
          <w:marTop w:val="0"/>
          <w:marBottom w:val="0"/>
          <w:divBdr>
            <w:top w:val="none" w:sz="0" w:space="0" w:color="auto"/>
            <w:left w:val="none" w:sz="0" w:space="0" w:color="auto"/>
            <w:bottom w:val="none" w:sz="0" w:space="0" w:color="auto"/>
            <w:right w:val="none" w:sz="0" w:space="0" w:color="auto"/>
          </w:divBdr>
        </w:div>
        <w:div w:id="338967455">
          <w:marLeft w:val="480"/>
          <w:marRight w:val="0"/>
          <w:marTop w:val="0"/>
          <w:marBottom w:val="0"/>
          <w:divBdr>
            <w:top w:val="none" w:sz="0" w:space="0" w:color="auto"/>
            <w:left w:val="none" w:sz="0" w:space="0" w:color="auto"/>
            <w:bottom w:val="none" w:sz="0" w:space="0" w:color="auto"/>
            <w:right w:val="none" w:sz="0" w:space="0" w:color="auto"/>
          </w:divBdr>
        </w:div>
        <w:div w:id="418453188">
          <w:marLeft w:val="480"/>
          <w:marRight w:val="0"/>
          <w:marTop w:val="0"/>
          <w:marBottom w:val="0"/>
          <w:divBdr>
            <w:top w:val="none" w:sz="0" w:space="0" w:color="auto"/>
            <w:left w:val="none" w:sz="0" w:space="0" w:color="auto"/>
            <w:bottom w:val="none" w:sz="0" w:space="0" w:color="auto"/>
            <w:right w:val="none" w:sz="0" w:space="0" w:color="auto"/>
          </w:divBdr>
        </w:div>
        <w:div w:id="569467146">
          <w:marLeft w:val="480"/>
          <w:marRight w:val="0"/>
          <w:marTop w:val="0"/>
          <w:marBottom w:val="0"/>
          <w:divBdr>
            <w:top w:val="none" w:sz="0" w:space="0" w:color="auto"/>
            <w:left w:val="none" w:sz="0" w:space="0" w:color="auto"/>
            <w:bottom w:val="none" w:sz="0" w:space="0" w:color="auto"/>
            <w:right w:val="none" w:sz="0" w:space="0" w:color="auto"/>
          </w:divBdr>
        </w:div>
        <w:div w:id="735320715">
          <w:marLeft w:val="480"/>
          <w:marRight w:val="0"/>
          <w:marTop w:val="0"/>
          <w:marBottom w:val="0"/>
          <w:divBdr>
            <w:top w:val="none" w:sz="0" w:space="0" w:color="auto"/>
            <w:left w:val="none" w:sz="0" w:space="0" w:color="auto"/>
            <w:bottom w:val="none" w:sz="0" w:space="0" w:color="auto"/>
            <w:right w:val="none" w:sz="0" w:space="0" w:color="auto"/>
          </w:divBdr>
        </w:div>
        <w:div w:id="1007709507">
          <w:marLeft w:val="480"/>
          <w:marRight w:val="0"/>
          <w:marTop w:val="0"/>
          <w:marBottom w:val="0"/>
          <w:divBdr>
            <w:top w:val="none" w:sz="0" w:space="0" w:color="auto"/>
            <w:left w:val="none" w:sz="0" w:space="0" w:color="auto"/>
            <w:bottom w:val="none" w:sz="0" w:space="0" w:color="auto"/>
            <w:right w:val="none" w:sz="0" w:space="0" w:color="auto"/>
          </w:divBdr>
        </w:div>
        <w:div w:id="1151942955">
          <w:marLeft w:val="480"/>
          <w:marRight w:val="0"/>
          <w:marTop w:val="0"/>
          <w:marBottom w:val="0"/>
          <w:divBdr>
            <w:top w:val="none" w:sz="0" w:space="0" w:color="auto"/>
            <w:left w:val="none" w:sz="0" w:space="0" w:color="auto"/>
            <w:bottom w:val="none" w:sz="0" w:space="0" w:color="auto"/>
            <w:right w:val="none" w:sz="0" w:space="0" w:color="auto"/>
          </w:divBdr>
        </w:div>
        <w:div w:id="1159466655">
          <w:marLeft w:val="480"/>
          <w:marRight w:val="0"/>
          <w:marTop w:val="0"/>
          <w:marBottom w:val="0"/>
          <w:divBdr>
            <w:top w:val="none" w:sz="0" w:space="0" w:color="auto"/>
            <w:left w:val="none" w:sz="0" w:space="0" w:color="auto"/>
            <w:bottom w:val="none" w:sz="0" w:space="0" w:color="auto"/>
            <w:right w:val="none" w:sz="0" w:space="0" w:color="auto"/>
          </w:divBdr>
        </w:div>
        <w:div w:id="1278297045">
          <w:marLeft w:val="480"/>
          <w:marRight w:val="0"/>
          <w:marTop w:val="0"/>
          <w:marBottom w:val="0"/>
          <w:divBdr>
            <w:top w:val="none" w:sz="0" w:space="0" w:color="auto"/>
            <w:left w:val="none" w:sz="0" w:space="0" w:color="auto"/>
            <w:bottom w:val="none" w:sz="0" w:space="0" w:color="auto"/>
            <w:right w:val="none" w:sz="0" w:space="0" w:color="auto"/>
          </w:divBdr>
        </w:div>
        <w:div w:id="1297758284">
          <w:marLeft w:val="480"/>
          <w:marRight w:val="0"/>
          <w:marTop w:val="0"/>
          <w:marBottom w:val="0"/>
          <w:divBdr>
            <w:top w:val="none" w:sz="0" w:space="0" w:color="auto"/>
            <w:left w:val="none" w:sz="0" w:space="0" w:color="auto"/>
            <w:bottom w:val="none" w:sz="0" w:space="0" w:color="auto"/>
            <w:right w:val="none" w:sz="0" w:space="0" w:color="auto"/>
          </w:divBdr>
        </w:div>
        <w:div w:id="1345085720">
          <w:marLeft w:val="480"/>
          <w:marRight w:val="0"/>
          <w:marTop w:val="0"/>
          <w:marBottom w:val="0"/>
          <w:divBdr>
            <w:top w:val="none" w:sz="0" w:space="0" w:color="auto"/>
            <w:left w:val="none" w:sz="0" w:space="0" w:color="auto"/>
            <w:bottom w:val="none" w:sz="0" w:space="0" w:color="auto"/>
            <w:right w:val="none" w:sz="0" w:space="0" w:color="auto"/>
          </w:divBdr>
        </w:div>
        <w:div w:id="1388527209">
          <w:marLeft w:val="480"/>
          <w:marRight w:val="0"/>
          <w:marTop w:val="0"/>
          <w:marBottom w:val="0"/>
          <w:divBdr>
            <w:top w:val="none" w:sz="0" w:space="0" w:color="auto"/>
            <w:left w:val="none" w:sz="0" w:space="0" w:color="auto"/>
            <w:bottom w:val="none" w:sz="0" w:space="0" w:color="auto"/>
            <w:right w:val="none" w:sz="0" w:space="0" w:color="auto"/>
          </w:divBdr>
        </w:div>
        <w:div w:id="1483036915">
          <w:marLeft w:val="480"/>
          <w:marRight w:val="0"/>
          <w:marTop w:val="0"/>
          <w:marBottom w:val="0"/>
          <w:divBdr>
            <w:top w:val="none" w:sz="0" w:space="0" w:color="auto"/>
            <w:left w:val="none" w:sz="0" w:space="0" w:color="auto"/>
            <w:bottom w:val="none" w:sz="0" w:space="0" w:color="auto"/>
            <w:right w:val="none" w:sz="0" w:space="0" w:color="auto"/>
          </w:divBdr>
        </w:div>
        <w:div w:id="1499885786">
          <w:marLeft w:val="480"/>
          <w:marRight w:val="0"/>
          <w:marTop w:val="0"/>
          <w:marBottom w:val="0"/>
          <w:divBdr>
            <w:top w:val="none" w:sz="0" w:space="0" w:color="auto"/>
            <w:left w:val="none" w:sz="0" w:space="0" w:color="auto"/>
            <w:bottom w:val="none" w:sz="0" w:space="0" w:color="auto"/>
            <w:right w:val="none" w:sz="0" w:space="0" w:color="auto"/>
          </w:divBdr>
        </w:div>
        <w:div w:id="1676609682">
          <w:marLeft w:val="480"/>
          <w:marRight w:val="0"/>
          <w:marTop w:val="0"/>
          <w:marBottom w:val="0"/>
          <w:divBdr>
            <w:top w:val="none" w:sz="0" w:space="0" w:color="auto"/>
            <w:left w:val="none" w:sz="0" w:space="0" w:color="auto"/>
            <w:bottom w:val="none" w:sz="0" w:space="0" w:color="auto"/>
            <w:right w:val="none" w:sz="0" w:space="0" w:color="auto"/>
          </w:divBdr>
        </w:div>
        <w:div w:id="1735083140">
          <w:marLeft w:val="480"/>
          <w:marRight w:val="0"/>
          <w:marTop w:val="0"/>
          <w:marBottom w:val="0"/>
          <w:divBdr>
            <w:top w:val="none" w:sz="0" w:space="0" w:color="auto"/>
            <w:left w:val="none" w:sz="0" w:space="0" w:color="auto"/>
            <w:bottom w:val="none" w:sz="0" w:space="0" w:color="auto"/>
            <w:right w:val="none" w:sz="0" w:space="0" w:color="auto"/>
          </w:divBdr>
        </w:div>
        <w:div w:id="1891454796">
          <w:marLeft w:val="480"/>
          <w:marRight w:val="0"/>
          <w:marTop w:val="0"/>
          <w:marBottom w:val="0"/>
          <w:divBdr>
            <w:top w:val="none" w:sz="0" w:space="0" w:color="auto"/>
            <w:left w:val="none" w:sz="0" w:space="0" w:color="auto"/>
            <w:bottom w:val="none" w:sz="0" w:space="0" w:color="auto"/>
            <w:right w:val="none" w:sz="0" w:space="0" w:color="auto"/>
          </w:divBdr>
        </w:div>
        <w:div w:id="1903103737">
          <w:marLeft w:val="480"/>
          <w:marRight w:val="0"/>
          <w:marTop w:val="0"/>
          <w:marBottom w:val="0"/>
          <w:divBdr>
            <w:top w:val="none" w:sz="0" w:space="0" w:color="auto"/>
            <w:left w:val="none" w:sz="0" w:space="0" w:color="auto"/>
            <w:bottom w:val="none" w:sz="0" w:space="0" w:color="auto"/>
            <w:right w:val="none" w:sz="0" w:space="0" w:color="auto"/>
          </w:divBdr>
        </w:div>
        <w:div w:id="2010669309">
          <w:marLeft w:val="480"/>
          <w:marRight w:val="0"/>
          <w:marTop w:val="0"/>
          <w:marBottom w:val="0"/>
          <w:divBdr>
            <w:top w:val="none" w:sz="0" w:space="0" w:color="auto"/>
            <w:left w:val="none" w:sz="0" w:space="0" w:color="auto"/>
            <w:bottom w:val="none" w:sz="0" w:space="0" w:color="auto"/>
            <w:right w:val="none" w:sz="0" w:space="0" w:color="auto"/>
          </w:divBdr>
        </w:div>
        <w:div w:id="2039618732">
          <w:marLeft w:val="480"/>
          <w:marRight w:val="0"/>
          <w:marTop w:val="0"/>
          <w:marBottom w:val="0"/>
          <w:divBdr>
            <w:top w:val="none" w:sz="0" w:space="0" w:color="auto"/>
            <w:left w:val="none" w:sz="0" w:space="0" w:color="auto"/>
            <w:bottom w:val="none" w:sz="0" w:space="0" w:color="auto"/>
            <w:right w:val="none" w:sz="0" w:space="0" w:color="auto"/>
          </w:divBdr>
        </w:div>
        <w:div w:id="2051029738">
          <w:marLeft w:val="480"/>
          <w:marRight w:val="0"/>
          <w:marTop w:val="0"/>
          <w:marBottom w:val="0"/>
          <w:divBdr>
            <w:top w:val="none" w:sz="0" w:space="0" w:color="auto"/>
            <w:left w:val="none" w:sz="0" w:space="0" w:color="auto"/>
            <w:bottom w:val="none" w:sz="0" w:space="0" w:color="auto"/>
            <w:right w:val="none" w:sz="0" w:space="0" w:color="auto"/>
          </w:divBdr>
        </w:div>
      </w:divsChild>
    </w:div>
    <w:div w:id="1549299967">
      <w:bodyDiv w:val="1"/>
      <w:marLeft w:val="0"/>
      <w:marRight w:val="0"/>
      <w:marTop w:val="0"/>
      <w:marBottom w:val="0"/>
      <w:divBdr>
        <w:top w:val="none" w:sz="0" w:space="0" w:color="auto"/>
        <w:left w:val="none" w:sz="0" w:space="0" w:color="auto"/>
        <w:bottom w:val="none" w:sz="0" w:space="0" w:color="auto"/>
        <w:right w:val="none" w:sz="0" w:space="0" w:color="auto"/>
      </w:divBdr>
      <w:divsChild>
        <w:div w:id="77483671">
          <w:marLeft w:val="480"/>
          <w:marRight w:val="0"/>
          <w:marTop w:val="0"/>
          <w:marBottom w:val="0"/>
          <w:divBdr>
            <w:top w:val="none" w:sz="0" w:space="0" w:color="auto"/>
            <w:left w:val="none" w:sz="0" w:space="0" w:color="auto"/>
            <w:bottom w:val="none" w:sz="0" w:space="0" w:color="auto"/>
            <w:right w:val="none" w:sz="0" w:space="0" w:color="auto"/>
          </w:divBdr>
        </w:div>
        <w:div w:id="248925073">
          <w:marLeft w:val="480"/>
          <w:marRight w:val="0"/>
          <w:marTop w:val="0"/>
          <w:marBottom w:val="0"/>
          <w:divBdr>
            <w:top w:val="none" w:sz="0" w:space="0" w:color="auto"/>
            <w:left w:val="none" w:sz="0" w:space="0" w:color="auto"/>
            <w:bottom w:val="none" w:sz="0" w:space="0" w:color="auto"/>
            <w:right w:val="none" w:sz="0" w:space="0" w:color="auto"/>
          </w:divBdr>
        </w:div>
        <w:div w:id="375814655">
          <w:marLeft w:val="480"/>
          <w:marRight w:val="0"/>
          <w:marTop w:val="0"/>
          <w:marBottom w:val="0"/>
          <w:divBdr>
            <w:top w:val="none" w:sz="0" w:space="0" w:color="auto"/>
            <w:left w:val="none" w:sz="0" w:space="0" w:color="auto"/>
            <w:bottom w:val="none" w:sz="0" w:space="0" w:color="auto"/>
            <w:right w:val="none" w:sz="0" w:space="0" w:color="auto"/>
          </w:divBdr>
        </w:div>
        <w:div w:id="569654272">
          <w:marLeft w:val="480"/>
          <w:marRight w:val="0"/>
          <w:marTop w:val="0"/>
          <w:marBottom w:val="0"/>
          <w:divBdr>
            <w:top w:val="none" w:sz="0" w:space="0" w:color="auto"/>
            <w:left w:val="none" w:sz="0" w:space="0" w:color="auto"/>
            <w:bottom w:val="none" w:sz="0" w:space="0" w:color="auto"/>
            <w:right w:val="none" w:sz="0" w:space="0" w:color="auto"/>
          </w:divBdr>
        </w:div>
        <w:div w:id="653683488">
          <w:marLeft w:val="480"/>
          <w:marRight w:val="0"/>
          <w:marTop w:val="0"/>
          <w:marBottom w:val="0"/>
          <w:divBdr>
            <w:top w:val="none" w:sz="0" w:space="0" w:color="auto"/>
            <w:left w:val="none" w:sz="0" w:space="0" w:color="auto"/>
            <w:bottom w:val="none" w:sz="0" w:space="0" w:color="auto"/>
            <w:right w:val="none" w:sz="0" w:space="0" w:color="auto"/>
          </w:divBdr>
        </w:div>
        <w:div w:id="655838431">
          <w:marLeft w:val="480"/>
          <w:marRight w:val="0"/>
          <w:marTop w:val="0"/>
          <w:marBottom w:val="0"/>
          <w:divBdr>
            <w:top w:val="none" w:sz="0" w:space="0" w:color="auto"/>
            <w:left w:val="none" w:sz="0" w:space="0" w:color="auto"/>
            <w:bottom w:val="none" w:sz="0" w:space="0" w:color="auto"/>
            <w:right w:val="none" w:sz="0" w:space="0" w:color="auto"/>
          </w:divBdr>
        </w:div>
        <w:div w:id="929773224">
          <w:marLeft w:val="480"/>
          <w:marRight w:val="0"/>
          <w:marTop w:val="0"/>
          <w:marBottom w:val="0"/>
          <w:divBdr>
            <w:top w:val="none" w:sz="0" w:space="0" w:color="auto"/>
            <w:left w:val="none" w:sz="0" w:space="0" w:color="auto"/>
            <w:bottom w:val="none" w:sz="0" w:space="0" w:color="auto"/>
            <w:right w:val="none" w:sz="0" w:space="0" w:color="auto"/>
          </w:divBdr>
        </w:div>
        <w:div w:id="1151288757">
          <w:marLeft w:val="480"/>
          <w:marRight w:val="0"/>
          <w:marTop w:val="0"/>
          <w:marBottom w:val="0"/>
          <w:divBdr>
            <w:top w:val="none" w:sz="0" w:space="0" w:color="auto"/>
            <w:left w:val="none" w:sz="0" w:space="0" w:color="auto"/>
            <w:bottom w:val="none" w:sz="0" w:space="0" w:color="auto"/>
            <w:right w:val="none" w:sz="0" w:space="0" w:color="auto"/>
          </w:divBdr>
        </w:div>
        <w:div w:id="1347631621">
          <w:marLeft w:val="480"/>
          <w:marRight w:val="0"/>
          <w:marTop w:val="0"/>
          <w:marBottom w:val="0"/>
          <w:divBdr>
            <w:top w:val="none" w:sz="0" w:space="0" w:color="auto"/>
            <w:left w:val="none" w:sz="0" w:space="0" w:color="auto"/>
            <w:bottom w:val="none" w:sz="0" w:space="0" w:color="auto"/>
            <w:right w:val="none" w:sz="0" w:space="0" w:color="auto"/>
          </w:divBdr>
        </w:div>
        <w:div w:id="1350060060">
          <w:marLeft w:val="480"/>
          <w:marRight w:val="0"/>
          <w:marTop w:val="0"/>
          <w:marBottom w:val="0"/>
          <w:divBdr>
            <w:top w:val="none" w:sz="0" w:space="0" w:color="auto"/>
            <w:left w:val="none" w:sz="0" w:space="0" w:color="auto"/>
            <w:bottom w:val="none" w:sz="0" w:space="0" w:color="auto"/>
            <w:right w:val="none" w:sz="0" w:space="0" w:color="auto"/>
          </w:divBdr>
        </w:div>
        <w:div w:id="1420059397">
          <w:marLeft w:val="480"/>
          <w:marRight w:val="0"/>
          <w:marTop w:val="0"/>
          <w:marBottom w:val="0"/>
          <w:divBdr>
            <w:top w:val="none" w:sz="0" w:space="0" w:color="auto"/>
            <w:left w:val="none" w:sz="0" w:space="0" w:color="auto"/>
            <w:bottom w:val="none" w:sz="0" w:space="0" w:color="auto"/>
            <w:right w:val="none" w:sz="0" w:space="0" w:color="auto"/>
          </w:divBdr>
        </w:div>
        <w:div w:id="1453474233">
          <w:marLeft w:val="480"/>
          <w:marRight w:val="0"/>
          <w:marTop w:val="0"/>
          <w:marBottom w:val="0"/>
          <w:divBdr>
            <w:top w:val="none" w:sz="0" w:space="0" w:color="auto"/>
            <w:left w:val="none" w:sz="0" w:space="0" w:color="auto"/>
            <w:bottom w:val="none" w:sz="0" w:space="0" w:color="auto"/>
            <w:right w:val="none" w:sz="0" w:space="0" w:color="auto"/>
          </w:divBdr>
        </w:div>
        <w:div w:id="1489441760">
          <w:marLeft w:val="480"/>
          <w:marRight w:val="0"/>
          <w:marTop w:val="0"/>
          <w:marBottom w:val="0"/>
          <w:divBdr>
            <w:top w:val="none" w:sz="0" w:space="0" w:color="auto"/>
            <w:left w:val="none" w:sz="0" w:space="0" w:color="auto"/>
            <w:bottom w:val="none" w:sz="0" w:space="0" w:color="auto"/>
            <w:right w:val="none" w:sz="0" w:space="0" w:color="auto"/>
          </w:divBdr>
        </w:div>
        <w:div w:id="1573544805">
          <w:marLeft w:val="480"/>
          <w:marRight w:val="0"/>
          <w:marTop w:val="0"/>
          <w:marBottom w:val="0"/>
          <w:divBdr>
            <w:top w:val="none" w:sz="0" w:space="0" w:color="auto"/>
            <w:left w:val="none" w:sz="0" w:space="0" w:color="auto"/>
            <w:bottom w:val="none" w:sz="0" w:space="0" w:color="auto"/>
            <w:right w:val="none" w:sz="0" w:space="0" w:color="auto"/>
          </w:divBdr>
        </w:div>
        <w:div w:id="1706755417">
          <w:marLeft w:val="480"/>
          <w:marRight w:val="0"/>
          <w:marTop w:val="0"/>
          <w:marBottom w:val="0"/>
          <w:divBdr>
            <w:top w:val="none" w:sz="0" w:space="0" w:color="auto"/>
            <w:left w:val="none" w:sz="0" w:space="0" w:color="auto"/>
            <w:bottom w:val="none" w:sz="0" w:space="0" w:color="auto"/>
            <w:right w:val="none" w:sz="0" w:space="0" w:color="auto"/>
          </w:divBdr>
        </w:div>
        <w:div w:id="1818034839">
          <w:marLeft w:val="480"/>
          <w:marRight w:val="0"/>
          <w:marTop w:val="0"/>
          <w:marBottom w:val="0"/>
          <w:divBdr>
            <w:top w:val="none" w:sz="0" w:space="0" w:color="auto"/>
            <w:left w:val="none" w:sz="0" w:space="0" w:color="auto"/>
            <w:bottom w:val="none" w:sz="0" w:space="0" w:color="auto"/>
            <w:right w:val="none" w:sz="0" w:space="0" w:color="auto"/>
          </w:divBdr>
        </w:div>
        <w:div w:id="1996451539">
          <w:marLeft w:val="480"/>
          <w:marRight w:val="0"/>
          <w:marTop w:val="0"/>
          <w:marBottom w:val="0"/>
          <w:divBdr>
            <w:top w:val="none" w:sz="0" w:space="0" w:color="auto"/>
            <w:left w:val="none" w:sz="0" w:space="0" w:color="auto"/>
            <w:bottom w:val="none" w:sz="0" w:space="0" w:color="auto"/>
            <w:right w:val="none" w:sz="0" w:space="0" w:color="auto"/>
          </w:divBdr>
        </w:div>
        <w:div w:id="1999187061">
          <w:marLeft w:val="480"/>
          <w:marRight w:val="0"/>
          <w:marTop w:val="0"/>
          <w:marBottom w:val="0"/>
          <w:divBdr>
            <w:top w:val="none" w:sz="0" w:space="0" w:color="auto"/>
            <w:left w:val="none" w:sz="0" w:space="0" w:color="auto"/>
            <w:bottom w:val="none" w:sz="0" w:space="0" w:color="auto"/>
            <w:right w:val="none" w:sz="0" w:space="0" w:color="auto"/>
          </w:divBdr>
        </w:div>
        <w:div w:id="2050715649">
          <w:marLeft w:val="480"/>
          <w:marRight w:val="0"/>
          <w:marTop w:val="0"/>
          <w:marBottom w:val="0"/>
          <w:divBdr>
            <w:top w:val="none" w:sz="0" w:space="0" w:color="auto"/>
            <w:left w:val="none" w:sz="0" w:space="0" w:color="auto"/>
            <w:bottom w:val="none" w:sz="0" w:space="0" w:color="auto"/>
            <w:right w:val="none" w:sz="0" w:space="0" w:color="auto"/>
          </w:divBdr>
        </w:div>
      </w:divsChild>
    </w:div>
    <w:div w:id="1553662458">
      <w:bodyDiv w:val="1"/>
      <w:marLeft w:val="0"/>
      <w:marRight w:val="0"/>
      <w:marTop w:val="0"/>
      <w:marBottom w:val="0"/>
      <w:divBdr>
        <w:top w:val="none" w:sz="0" w:space="0" w:color="auto"/>
        <w:left w:val="none" w:sz="0" w:space="0" w:color="auto"/>
        <w:bottom w:val="none" w:sz="0" w:space="0" w:color="auto"/>
        <w:right w:val="none" w:sz="0" w:space="0" w:color="auto"/>
      </w:divBdr>
      <w:divsChild>
        <w:div w:id="175001804">
          <w:marLeft w:val="480"/>
          <w:marRight w:val="0"/>
          <w:marTop w:val="0"/>
          <w:marBottom w:val="0"/>
          <w:divBdr>
            <w:top w:val="none" w:sz="0" w:space="0" w:color="auto"/>
            <w:left w:val="none" w:sz="0" w:space="0" w:color="auto"/>
            <w:bottom w:val="none" w:sz="0" w:space="0" w:color="auto"/>
            <w:right w:val="none" w:sz="0" w:space="0" w:color="auto"/>
          </w:divBdr>
        </w:div>
        <w:div w:id="270860624">
          <w:marLeft w:val="480"/>
          <w:marRight w:val="0"/>
          <w:marTop w:val="0"/>
          <w:marBottom w:val="0"/>
          <w:divBdr>
            <w:top w:val="none" w:sz="0" w:space="0" w:color="auto"/>
            <w:left w:val="none" w:sz="0" w:space="0" w:color="auto"/>
            <w:bottom w:val="none" w:sz="0" w:space="0" w:color="auto"/>
            <w:right w:val="none" w:sz="0" w:space="0" w:color="auto"/>
          </w:divBdr>
        </w:div>
        <w:div w:id="455758653">
          <w:marLeft w:val="480"/>
          <w:marRight w:val="0"/>
          <w:marTop w:val="0"/>
          <w:marBottom w:val="0"/>
          <w:divBdr>
            <w:top w:val="none" w:sz="0" w:space="0" w:color="auto"/>
            <w:left w:val="none" w:sz="0" w:space="0" w:color="auto"/>
            <w:bottom w:val="none" w:sz="0" w:space="0" w:color="auto"/>
            <w:right w:val="none" w:sz="0" w:space="0" w:color="auto"/>
          </w:divBdr>
        </w:div>
        <w:div w:id="1054892150">
          <w:marLeft w:val="480"/>
          <w:marRight w:val="0"/>
          <w:marTop w:val="0"/>
          <w:marBottom w:val="0"/>
          <w:divBdr>
            <w:top w:val="none" w:sz="0" w:space="0" w:color="auto"/>
            <w:left w:val="none" w:sz="0" w:space="0" w:color="auto"/>
            <w:bottom w:val="none" w:sz="0" w:space="0" w:color="auto"/>
            <w:right w:val="none" w:sz="0" w:space="0" w:color="auto"/>
          </w:divBdr>
        </w:div>
        <w:div w:id="1156795933">
          <w:marLeft w:val="480"/>
          <w:marRight w:val="0"/>
          <w:marTop w:val="0"/>
          <w:marBottom w:val="0"/>
          <w:divBdr>
            <w:top w:val="none" w:sz="0" w:space="0" w:color="auto"/>
            <w:left w:val="none" w:sz="0" w:space="0" w:color="auto"/>
            <w:bottom w:val="none" w:sz="0" w:space="0" w:color="auto"/>
            <w:right w:val="none" w:sz="0" w:space="0" w:color="auto"/>
          </w:divBdr>
        </w:div>
        <w:div w:id="1470711063">
          <w:marLeft w:val="480"/>
          <w:marRight w:val="0"/>
          <w:marTop w:val="0"/>
          <w:marBottom w:val="0"/>
          <w:divBdr>
            <w:top w:val="none" w:sz="0" w:space="0" w:color="auto"/>
            <w:left w:val="none" w:sz="0" w:space="0" w:color="auto"/>
            <w:bottom w:val="none" w:sz="0" w:space="0" w:color="auto"/>
            <w:right w:val="none" w:sz="0" w:space="0" w:color="auto"/>
          </w:divBdr>
        </w:div>
        <w:div w:id="1501627205">
          <w:marLeft w:val="480"/>
          <w:marRight w:val="0"/>
          <w:marTop w:val="0"/>
          <w:marBottom w:val="0"/>
          <w:divBdr>
            <w:top w:val="none" w:sz="0" w:space="0" w:color="auto"/>
            <w:left w:val="none" w:sz="0" w:space="0" w:color="auto"/>
            <w:bottom w:val="none" w:sz="0" w:space="0" w:color="auto"/>
            <w:right w:val="none" w:sz="0" w:space="0" w:color="auto"/>
          </w:divBdr>
        </w:div>
        <w:div w:id="1520774466">
          <w:marLeft w:val="480"/>
          <w:marRight w:val="0"/>
          <w:marTop w:val="0"/>
          <w:marBottom w:val="0"/>
          <w:divBdr>
            <w:top w:val="none" w:sz="0" w:space="0" w:color="auto"/>
            <w:left w:val="none" w:sz="0" w:space="0" w:color="auto"/>
            <w:bottom w:val="none" w:sz="0" w:space="0" w:color="auto"/>
            <w:right w:val="none" w:sz="0" w:space="0" w:color="auto"/>
          </w:divBdr>
        </w:div>
        <w:div w:id="1531920285">
          <w:marLeft w:val="480"/>
          <w:marRight w:val="0"/>
          <w:marTop w:val="0"/>
          <w:marBottom w:val="0"/>
          <w:divBdr>
            <w:top w:val="none" w:sz="0" w:space="0" w:color="auto"/>
            <w:left w:val="none" w:sz="0" w:space="0" w:color="auto"/>
            <w:bottom w:val="none" w:sz="0" w:space="0" w:color="auto"/>
            <w:right w:val="none" w:sz="0" w:space="0" w:color="auto"/>
          </w:divBdr>
        </w:div>
        <w:div w:id="1570964817">
          <w:marLeft w:val="480"/>
          <w:marRight w:val="0"/>
          <w:marTop w:val="0"/>
          <w:marBottom w:val="0"/>
          <w:divBdr>
            <w:top w:val="none" w:sz="0" w:space="0" w:color="auto"/>
            <w:left w:val="none" w:sz="0" w:space="0" w:color="auto"/>
            <w:bottom w:val="none" w:sz="0" w:space="0" w:color="auto"/>
            <w:right w:val="none" w:sz="0" w:space="0" w:color="auto"/>
          </w:divBdr>
        </w:div>
        <w:div w:id="1599943069">
          <w:marLeft w:val="480"/>
          <w:marRight w:val="0"/>
          <w:marTop w:val="0"/>
          <w:marBottom w:val="0"/>
          <w:divBdr>
            <w:top w:val="none" w:sz="0" w:space="0" w:color="auto"/>
            <w:left w:val="none" w:sz="0" w:space="0" w:color="auto"/>
            <w:bottom w:val="none" w:sz="0" w:space="0" w:color="auto"/>
            <w:right w:val="none" w:sz="0" w:space="0" w:color="auto"/>
          </w:divBdr>
        </w:div>
        <w:div w:id="1650936364">
          <w:marLeft w:val="480"/>
          <w:marRight w:val="0"/>
          <w:marTop w:val="0"/>
          <w:marBottom w:val="0"/>
          <w:divBdr>
            <w:top w:val="none" w:sz="0" w:space="0" w:color="auto"/>
            <w:left w:val="none" w:sz="0" w:space="0" w:color="auto"/>
            <w:bottom w:val="none" w:sz="0" w:space="0" w:color="auto"/>
            <w:right w:val="none" w:sz="0" w:space="0" w:color="auto"/>
          </w:divBdr>
        </w:div>
        <w:div w:id="1676416294">
          <w:marLeft w:val="480"/>
          <w:marRight w:val="0"/>
          <w:marTop w:val="0"/>
          <w:marBottom w:val="0"/>
          <w:divBdr>
            <w:top w:val="none" w:sz="0" w:space="0" w:color="auto"/>
            <w:left w:val="none" w:sz="0" w:space="0" w:color="auto"/>
            <w:bottom w:val="none" w:sz="0" w:space="0" w:color="auto"/>
            <w:right w:val="none" w:sz="0" w:space="0" w:color="auto"/>
          </w:divBdr>
        </w:div>
        <w:div w:id="1713769452">
          <w:marLeft w:val="480"/>
          <w:marRight w:val="0"/>
          <w:marTop w:val="0"/>
          <w:marBottom w:val="0"/>
          <w:divBdr>
            <w:top w:val="none" w:sz="0" w:space="0" w:color="auto"/>
            <w:left w:val="none" w:sz="0" w:space="0" w:color="auto"/>
            <w:bottom w:val="none" w:sz="0" w:space="0" w:color="auto"/>
            <w:right w:val="none" w:sz="0" w:space="0" w:color="auto"/>
          </w:divBdr>
        </w:div>
        <w:div w:id="1978298418">
          <w:marLeft w:val="480"/>
          <w:marRight w:val="0"/>
          <w:marTop w:val="0"/>
          <w:marBottom w:val="0"/>
          <w:divBdr>
            <w:top w:val="none" w:sz="0" w:space="0" w:color="auto"/>
            <w:left w:val="none" w:sz="0" w:space="0" w:color="auto"/>
            <w:bottom w:val="none" w:sz="0" w:space="0" w:color="auto"/>
            <w:right w:val="none" w:sz="0" w:space="0" w:color="auto"/>
          </w:divBdr>
        </w:div>
        <w:div w:id="2071688533">
          <w:marLeft w:val="480"/>
          <w:marRight w:val="0"/>
          <w:marTop w:val="0"/>
          <w:marBottom w:val="0"/>
          <w:divBdr>
            <w:top w:val="none" w:sz="0" w:space="0" w:color="auto"/>
            <w:left w:val="none" w:sz="0" w:space="0" w:color="auto"/>
            <w:bottom w:val="none" w:sz="0" w:space="0" w:color="auto"/>
            <w:right w:val="none" w:sz="0" w:space="0" w:color="auto"/>
          </w:divBdr>
        </w:div>
        <w:div w:id="2123529988">
          <w:marLeft w:val="480"/>
          <w:marRight w:val="0"/>
          <w:marTop w:val="0"/>
          <w:marBottom w:val="0"/>
          <w:divBdr>
            <w:top w:val="none" w:sz="0" w:space="0" w:color="auto"/>
            <w:left w:val="none" w:sz="0" w:space="0" w:color="auto"/>
            <w:bottom w:val="none" w:sz="0" w:space="0" w:color="auto"/>
            <w:right w:val="none" w:sz="0" w:space="0" w:color="auto"/>
          </w:divBdr>
        </w:div>
        <w:div w:id="2140490469">
          <w:marLeft w:val="480"/>
          <w:marRight w:val="0"/>
          <w:marTop w:val="0"/>
          <w:marBottom w:val="0"/>
          <w:divBdr>
            <w:top w:val="none" w:sz="0" w:space="0" w:color="auto"/>
            <w:left w:val="none" w:sz="0" w:space="0" w:color="auto"/>
            <w:bottom w:val="none" w:sz="0" w:space="0" w:color="auto"/>
            <w:right w:val="none" w:sz="0" w:space="0" w:color="auto"/>
          </w:divBdr>
        </w:div>
      </w:divsChild>
    </w:div>
    <w:div w:id="1557620738">
      <w:bodyDiv w:val="1"/>
      <w:marLeft w:val="0"/>
      <w:marRight w:val="0"/>
      <w:marTop w:val="0"/>
      <w:marBottom w:val="0"/>
      <w:divBdr>
        <w:top w:val="none" w:sz="0" w:space="0" w:color="auto"/>
        <w:left w:val="none" w:sz="0" w:space="0" w:color="auto"/>
        <w:bottom w:val="none" w:sz="0" w:space="0" w:color="auto"/>
        <w:right w:val="none" w:sz="0" w:space="0" w:color="auto"/>
      </w:divBdr>
    </w:div>
    <w:div w:id="1558081798">
      <w:bodyDiv w:val="1"/>
      <w:marLeft w:val="0"/>
      <w:marRight w:val="0"/>
      <w:marTop w:val="0"/>
      <w:marBottom w:val="0"/>
      <w:divBdr>
        <w:top w:val="none" w:sz="0" w:space="0" w:color="auto"/>
        <w:left w:val="none" w:sz="0" w:space="0" w:color="auto"/>
        <w:bottom w:val="none" w:sz="0" w:space="0" w:color="auto"/>
        <w:right w:val="none" w:sz="0" w:space="0" w:color="auto"/>
      </w:divBdr>
      <w:divsChild>
        <w:div w:id="10187106">
          <w:marLeft w:val="480"/>
          <w:marRight w:val="0"/>
          <w:marTop w:val="0"/>
          <w:marBottom w:val="0"/>
          <w:divBdr>
            <w:top w:val="none" w:sz="0" w:space="0" w:color="auto"/>
            <w:left w:val="none" w:sz="0" w:space="0" w:color="auto"/>
            <w:bottom w:val="none" w:sz="0" w:space="0" w:color="auto"/>
            <w:right w:val="none" w:sz="0" w:space="0" w:color="auto"/>
          </w:divBdr>
        </w:div>
        <w:div w:id="58941656">
          <w:marLeft w:val="480"/>
          <w:marRight w:val="0"/>
          <w:marTop w:val="0"/>
          <w:marBottom w:val="0"/>
          <w:divBdr>
            <w:top w:val="none" w:sz="0" w:space="0" w:color="auto"/>
            <w:left w:val="none" w:sz="0" w:space="0" w:color="auto"/>
            <w:bottom w:val="none" w:sz="0" w:space="0" w:color="auto"/>
            <w:right w:val="none" w:sz="0" w:space="0" w:color="auto"/>
          </w:divBdr>
        </w:div>
        <w:div w:id="141581586">
          <w:marLeft w:val="480"/>
          <w:marRight w:val="0"/>
          <w:marTop w:val="0"/>
          <w:marBottom w:val="0"/>
          <w:divBdr>
            <w:top w:val="none" w:sz="0" w:space="0" w:color="auto"/>
            <w:left w:val="none" w:sz="0" w:space="0" w:color="auto"/>
            <w:bottom w:val="none" w:sz="0" w:space="0" w:color="auto"/>
            <w:right w:val="none" w:sz="0" w:space="0" w:color="auto"/>
          </w:divBdr>
        </w:div>
        <w:div w:id="174921988">
          <w:marLeft w:val="480"/>
          <w:marRight w:val="0"/>
          <w:marTop w:val="0"/>
          <w:marBottom w:val="0"/>
          <w:divBdr>
            <w:top w:val="none" w:sz="0" w:space="0" w:color="auto"/>
            <w:left w:val="none" w:sz="0" w:space="0" w:color="auto"/>
            <w:bottom w:val="none" w:sz="0" w:space="0" w:color="auto"/>
            <w:right w:val="none" w:sz="0" w:space="0" w:color="auto"/>
          </w:divBdr>
        </w:div>
        <w:div w:id="376591637">
          <w:marLeft w:val="480"/>
          <w:marRight w:val="0"/>
          <w:marTop w:val="0"/>
          <w:marBottom w:val="0"/>
          <w:divBdr>
            <w:top w:val="none" w:sz="0" w:space="0" w:color="auto"/>
            <w:left w:val="none" w:sz="0" w:space="0" w:color="auto"/>
            <w:bottom w:val="none" w:sz="0" w:space="0" w:color="auto"/>
            <w:right w:val="none" w:sz="0" w:space="0" w:color="auto"/>
          </w:divBdr>
        </w:div>
        <w:div w:id="464082207">
          <w:marLeft w:val="480"/>
          <w:marRight w:val="0"/>
          <w:marTop w:val="0"/>
          <w:marBottom w:val="0"/>
          <w:divBdr>
            <w:top w:val="none" w:sz="0" w:space="0" w:color="auto"/>
            <w:left w:val="none" w:sz="0" w:space="0" w:color="auto"/>
            <w:bottom w:val="none" w:sz="0" w:space="0" w:color="auto"/>
            <w:right w:val="none" w:sz="0" w:space="0" w:color="auto"/>
          </w:divBdr>
        </w:div>
        <w:div w:id="471406348">
          <w:marLeft w:val="480"/>
          <w:marRight w:val="0"/>
          <w:marTop w:val="0"/>
          <w:marBottom w:val="0"/>
          <w:divBdr>
            <w:top w:val="none" w:sz="0" w:space="0" w:color="auto"/>
            <w:left w:val="none" w:sz="0" w:space="0" w:color="auto"/>
            <w:bottom w:val="none" w:sz="0" w:space="0" w:color="auto"/>
            <w:right w:val="none" w:sz="0" w:space="0" w:color="auto"/>
          </w:divBdr>
        </w:div>
        <w:div w:id="546838690">
          <w:marLeft w:val="480"/>
          <w:marRight w:val="0"/>
          <w:marTop w:val="0"/>
          <w:marBottom w:val="0"/>
          <w:divBdr>
            <w:top w:val="none" w:sz="0" w:space="0" w:color="auto"/>
            <w:left w:val="none" w:sz="0" w:space="0" w:color="auto"/>
            <w:bottom w:val="none" w:sz="0" w:space="0" w:color="auto"/>
            <w:right w:val="none" w:sz="0" w:space="0" w:color="auto"/>
          </w:divBdr>
        </w:div>
        <w:div w:id="621810943">
          <w:marLeft w:val="480"/>
          <w:marRight w:val="0"/>
          <w:marTop w:val="0"/>
          <w:marBottom w:val="0"/>
          <w:divBdr>
            <w:top w:val="none" w:sz="0" w:space="0" w:color="auto"/>
            <w:left w:val="none" w:sz="0" w:space="0" w:color="auto"/>
            <w:bottom w:val="none" w:sz="0" w:space="0" w:color="auto"/>
            <w:right w:val="none" w:sz="0" w:space="0" w:color="auto"/>
          </w:divBdr>
        </w:div>
        <w:div w:id="622925869">
          <w:marLeft w:val="480"/>
          <w:marRight w:val="0"/>
          <w:marTop w:val="0"/>
          <w:marBottom w:val="0"/>
          <w:divBdr>
            <w:top w:val="none" w:sz="0" w:space="0" w:color="auto"/>
            <w:left w:val="none" w:sz="0" w:space="0" w:color="auto"/>
            <w:bottom w:val="none" w:sz="0" w:space="0" w:color="auto"/>
            <w:right w:val="none" w:sz="0" w:space="0" w:color="auto"/>
          </w:divBdr>
        </w:div>
        <w:div w:id="623315770">
          <w:marLeft w:val="480"/>
          <w:marRight w:val="0"/>
          <w:marTop w:val="0"/>
          <w:marBottom w:val="0"/>
          <w:divBdr>
            <w:top w:val="none" w:sz="0" w:space="0" w:color="auto"/>
            <w:left w:val="none" w:sz="0" w:space="0" w:color="auto"/>
            <w:bottom w:val="none" w:sz="0" w:space="0" w:color="auto"/>
            <w:right w:val="none" w:sz="0" w:space="0" w:color="auto"/>
          </w:divBdr>
        </w:div>
        <w:div w:id="753892761">
          <w:marLeft w:val="480"/>
          <w:marRight w:val="0"/>
          <w:marTop w:val="0"/>
          <w:marBottom w:val="0"/>
          <w:divBdr>
            <w:top w:val="none" w:sz="0" w:space="0" w:color="auto"/>
            <w:left w:val="none" w:sz="0" w:space="0" w:color="auto"/>
            <w:bottom w:val="none" w:sz="0" w:space="0" w:color="auto"/>
            <w:right w:val="none" w:sz="0" w:space="0" w:color="auto"/>
          </w:divBdr>
        </w:div>
        <w:div w:id="844053836">
          <w:marLeft w:val="480"/>
          <w:marRight w:val="0"/>
          <w:marTop w:val="0"/>
          <w:marBottom w:val="0"/>
          <w:divBdr>
            <w:top w:val="none" w:sz="0" w:space="0" w:color="auto"/>
            <w:left w:val="none" w:sz="0" w:space="0" w:color="auto"/>
            <w:bottom w:val="none" w:sz="0" w:space="0" w:color="auto"/>
            <w:right w:val="none" w:sz="0" w:space="0" w:color="auto"/>
          </w:divBdr>
        </w:div>
        <w:div w:id="881137710">
          <w:marLeft w:val="480"/>
          <w:marRight w:val="0"/>
          <w:marTop w:val="0"/>
          <w:marBottom w:val="0"/>
          <w:divBdr>
            <w:top w:val="none" w:sz="0" w:space="0" w:color="auto"/>
            <w:left w:val="none" w:sz="0" w:space="0" w:color="auto"/>
            <w:bottom w:val="none" w:sz="0" w:space="0" w:color="auto"/>
            <w:right w:val="none" w:sz="0" w:space="0" w:color="auto"/>
          </w:divBdr>
        </w:div>
        <w:div w:id="932393521">
          <w:marLeft w:val="480"/>
          <w:marRight w:val="0"/>
          <w:marTop w:val="0"/>
          <w:marBottom w:val="0"/>
          <w:divBdr>
            <w:top w:val="none" w:sz="0" w:space="0" w:color="auto"/>
            <w:left w:val="none" w:sz="0" w:space="0" w:color="auto"/>
            <w:bottom w:val="none" w:sz="0" w:space="0" w:color="auto"/>
            <w:right w:val="none" w:sz="0" w:space="0" w:color="auto"/>
          </w:divBdr>
        </w:div>
        <w:div w:id="981733775">
          <w:marLeft w:val="480"/>
          <w:marRight w:val="0"/>
          <w:marTop w:val="0"/>
          <w:marBottom w:val="0"/>
          <w:divBdr>
            <w:top w:val="none" w:sz="0" w:space="0" w:color="auto"/>
            <w:left w:val="none" w:sz="0" w:space="0" w:color="auto"/>
            <w:bottom w:val="none" w:sz="0" w:space="0" w:color="auto"/>
            <w:right w:val="none" w:sz="0" w:space="0" w:color="auto"/>
          </w:divBdr>
        </w:div>
        <w:div w:id="1146430480">
          <w:marLeft w:val="480"/>
          <w:marRight w:val="0"/>
          <w:marTop w:val="0"/>
          <w:marBottom w:val="0"/>
          <w:divBdr>
            <w:top w:val="none" w:sz="0" w:space="0" w:color="auto"/>
            <w:left w:val="none" w:sz="0" w:space="0" w:color="auto"/>
            <w:bottom w:val="none" w:sz="0" w:space="0" w:color="auto"/>
            <w:right w:val="none" w:sz="0" w:space="0" w:color="auto"/>
          </w:divBdr>
        </w:div>
        <w:div w:id="1348603072">
          <w:marLeft w:val="480"/>
          <w:marRight w:val="0"/>
          <w:marTop w:val="0"/>
          <w:marBottom w:val="0"/>
          <w:divBdr>
            <w:top w:val="none" w:sz="0" w:space="0" w:color="auto"/>
            <w:left w:val="none" w:sz="0" w:space="0" w:color="auto"/>
            <w:bottom w:val="none" w:sz="0" w:space="0" w:color="auto"/>
            <w:right w:val="none" w:sz="0" w:space="0" w:color="auto"/>
          </w:divBdr>
        </w:div>
        <w:div w:id="1432554867">
          <w:marLeft w:val="480"/>
          <w:marRight w:val="0"/>
          <w:marTop w:val="0"/>
          <w:marBottom w:val="0"/>
          <w:divBdr>
            <w:top w:val="none" w:sz="0" w:space="0" w:color="auto"/>
            <w:left w:val="none" w:sz="0" w:space="0" w:color="auto"/>
            <w:bottom w:val="none" w:sz="0" w:space="0" w:color="auto"/>
            <w:right w:val="none" w:sz="0" w:space="0" w:color="auto"/>
          </w:divBdr>
        </w:div>
        <w:div w:id="1969968668">
          <w:marLeft w:val="480"/>
          <w:marRight w:val="0"/>
          <w:marTop w:val="0"/>
          <w:marBottom w:val="0"/>
          <w:divBdr>
            <w:top w:val="none" w:sz="0" w:space="0" w:color="auto"/>
            <w:left w:val="none" w:sz="0" w:space="0" w:color="auto"/>
            <w:bottom w:val="none" w:sz="0" w:space="0" w:color="auto"/>
            <w:right w:val="none" w:sz="0" w:space="0" w:color="auto"/>
          </w:divBdr>
        </w:div>
        <w:div w:id="2071150093">
          <w:marLeft w:val="480"/>
          <w:marRight w:val="0"/>
          <w:marTop w:val="0"/>
          <w:marBottom w:val="0"/>
          <w:divBdr>
            <w:top w:val="none" w:sz="0" w:space="0" w:color="auto"/>
            <w:left w:val="none" w:sz="0" w:space="0" w:color="auto"/>
            <w:bottom w:val="none" w:sz="0" w:space="0" w:color="auto"/>
            <w:right w:val="none" w:sz="0" w:space="0" w:color="auto"/>
          </w:divBdr>
        </w:div>
        <w:div w:id="2131898281">
          <w:marLeft w:val="480"/>
          <w:marRight w:val="0"/>
          <w:marTop w:val="0"/>
          <w:marBottom w:val="0"/>
          <w:divBdr>
            <w:top w:val="none" w:sz="0" w:space="0" w:color="auto"/>
            <w:left w:val="none" w:sz="0" w:space="0" w:color="auto"/>
            <w:bottom w:val="none" w:sz="0" w:space="0" w:color="auto"/>
            <w:right w:val="none" w:sz="0" w:space="0" w:color="auto"/>
          </w:divBdr>
        </w:div>
      </w:divsChild>
    </w:div>
    <w:div w:id="1558320665">
      <w:bodyDiv w:val="1"/>
      <w:marLeft w:val="0"/>
      <w:marRight w:val="0"/>
      <w:marTop w:val="0"/>
      <w:marBottom w:val="0"/>
      <w:divBdr>
        <w:top w:val="none" w:sz="0" w:space="0" w:color="auto"/>
        <w:left w:val="none" w:sz="0" w:space="0" w:color="auto"/>
        <w:bottom w:val="none" w:sz="0" w:space="0" w:color="auto"/>
        <w:right w:val="none" w:sz="0" w:space="0" w:color="auto"/>
      </w:divBdr>
      <w:divsChild>
        <w:div w:id="243422807">
          <w:marLeft w:val="480"/>
          <w:marRight w:val="0"/>
          <w:marTop w:val="0"/>
          <w:marBottom w:val="0"/>
          <w:divBdr>
            <w:top w:val="none" w:sz="0" w:space="0" w:color="auto"/>
            <w:left w:val="none" w:sz="0" w:space="0" w:color="auto"/>
            <w:bottom w:val="none" w:sz="0" w:space="0" w:color="auto"/>
            <w:right w:val="none" w:sz="0" w:space="0" w:color="auto"/>
          </w:divBdr>
        </w:div>
        <w:div w:id="432097561">
          <w:marLeft w:val="480"/>
          <w:marRight w:val="0"/>
          <w:marTop w:val="0"/>
          <w:marBottom w:val="0"/>
          <w:divBdr>
            <w:top w:val="none" w:sz="0" w:space="0" w:color="auto"/>
            <w:left w:val="none" w:sz="0" w:space="0" w:color="auto"/>
            <w:bottom w:val="none" w:sz="0" w:space="0" w:color="auto"/>
            <w:right w:val="none" w:sz="0" w:space="0" w:color="auto"/>
          </w:divBdr>
        </w:div>
        <w:div w:id="658197571">
          <w:marLeft w:val="480"/>
          <w:marRight w:val="0"/>
          <w:marTop w:val="0"/>
          <w:marBottom w:val="0"/>
          <w:divBdr>
            <w:top w:val="none" w:sz="0" w:space="0" w:color="auto"/>
            <w:left w:val="none" w:sz="0" w:space="0" w:color="auto"/>
            <w:bottom w:val="none" w:sz="0" w:space="0" w:color="auto"/>
            <w:right w:val="none" w:sz="0" w:space="0" w:color="auto"/>
          </w:divBdr>
        </w:div>
        <w:div w:id="709114373">
          <w:marLeft w:val="480"/>
          <w:marRight w:val="0"/>
          <w:marTop w:val="0"/>
          <w:marBottom w:val="0"/>
          <w:divBdr>
            <w:top w:val="none" w:sz="0" w:space="0" w:color="auto"/>
            <w:left w:val="none" w:sz="0" w:space="0" w:color="auto"/>
            <w:bottom w:val="none" w:sz="0" w:space="0" w:color="auto"/>
            <w:right w:val="none" w:sz="0" w:space="0" w:color="auto"/>
          </w:divBdr>
        </w:div>
        <w:div w:id="863009759">
          <w:marLeft w:val="480"/>
          <w:marRight w:val="0"/>
          <w:marTop w:val="0"/>
          <w:marBottom w:val="0"/>
          <w:divBdr>
            <w:top w:val="none" w:sz="0" w:space="0" w:color="auto"/>
            <w:left w:val="none" w:sz="0" w:space="0" w:color="auto"/>
            <w:bottom w:val="none" w:sz="0" w:space="0" w:color="auto"/>
            <w:right w:val="none" w:sz="0" w:space="0" w:color="auto"/>
          </w:divBdr>
        </w:div>
        <w:div w:id="878667571">
          <w:marLeft w:val="480"/>
          <w:marRight w:val="0"/>
          <w:marTop w:val="0"/>
          <w:marBottom w:val="0"/>
          <w:divBdr>
            <w:top w:val="none" w:sz="0" w:space="0" w:color="auto"/>
            <w:left w:val="none" w:sz="0" w:space="0" w:color="auto"/>
            <w:bottom w:val="none" w:sz="0" w:space="0" w:color="auto"/>
            <w:right w:val="none" w:sz="0" w:space="0" w:color="auto"/>
          </w:divBdr>
        </w:div>
        <w:div w:id="1082489213">
          <w:marLeft w:val="480"/>
          <w:marRight w:val="0"/>
          <w:marTop w:val="0"/>
          <w:marBottom w:val="0"/>
          <w:divBdr>
            <w:top w:val="none" w:sz="0" w:space="0" w:color="auto"/>
            <w:left w:val="none" w:sz="0" w:space="0" w:color="auto"/>
            <w:bottom w:val="none" w:sz="0" w:space="0" w:color="auto"/>
            <w:right w:val="none" w:sz="0" w:space="0" w:color="auto"/>
          </w:divBdr>
        </w:div>
        <w:div w:id="1104811755">
          <w:marLeft w:val="480"/>
          <w:marRight w:val="0"/>
          <w:marTop w:val="0"/>
          <w:marBottom w:val="0"/>
          <w:divBdr>
            <w:top w:val="none" w:sz="0" w:space="0" w:color="auto"/>
            <w:left w:val="none" w:sz="0" w:space="0" w:color="auto"/>
            <w:bottom w:val="none" w:sz="0" w:space="0" w:color="auto"/>
            <w:right w:val="none" w:sz="0" w:space="0" w:color="auto"/>
          </w:divBdr>
        </w:div>
        <w:div w:id="1225679732">
          <w:marLeft w:val="480"/>
          <w:marRight w:val="0"/>
          <w:marTop w:val="0"/>
          <w:marBottom w:val="0"/>
          <w:divBdr>
            <w:top w:val="none" w:sz="0" w:space="0" w:color="auto"/>
            <w:left w:val="none" w:sz="0" w:space="0" w:color="auto"/>
            <w:bottom w:val="none" w:sz="0" w:space="0" w:color="auto"/>
            <w:right w:val="none" w:sz="0" w:space="0" w:color="auto"/>
          </w:divBdr>
        </w:div>
        <w:div w:id="1330207101">
          <w:marLeft w:val="480"/>
          <w:marRight w:val="0"/>
          <w:marTop w:val="0"/>
          <w:marBottom w:val="0"/>
          <w:divBdr>
            <w:top w:val="none" w:sz="0" w:space="0" w:color="auto"/>
            <w:left w:val="none" w:sz="0" w:space="0" w:color="auto"/>
            <w:bottom w:val="none" w:sz="0" w:space="0" w:color="auto"/>
            <w:right w:val="none" w:sz="0" w:space="0" w:color="auto"/>
          </w:divBdr>
        </w:div>
        <w:div w:id="1355033809">
          <w:marLeft w:val="480"/>
          <w:marRight w:val="0"/>
          <w:marTop w:val="0"/>
          <w:marBottom w:val="0"/>
          <w:divBdr>
            <w:top w:val="none" w:sz="0" w:space="0" w:color="auto"/>
            <w:left w:val="none" w:sz="0" w:space="0" w:color="auto"/>
            <w:bottom w:val="none" w:sz="0" w:space="0" w:color="auto"/>
            <w:right w:val="none" w:sz="0" w:space="0" w:color="auto"/>
          </w:divBdr>
        </w:div>
        <w:div w:id="1411388263">
          <w:marLeft w:val="480"/>
          <w:marRight w:val="0"/>
          <w:marTop w:val="0"/>
          <w:marBottom w:val="0"/>
          <w:divBdr>
            <w:top w:val="none" w:sz="0" w:space="0" w:color="auto"/>
            <w:left w:val="none" w:sz="0" w:space="0" w:color="auto"/>
            <w:bottom w:val="none" w:sz="0" w:space="0" w:color="auto"/>
            <w:right w:val="none" w:sz="0" w:space="0" w:color="auto"/>
          </w:divBdr>
        </w:div>
        <w:div w:id="1551454722">
          <w:marLeft w:val="480"/>
          <w:marRight w:val="0"/>
          <w:marTop w:val="0"/>
          <w:marBottom w:val="0"/>
          <w:divBdr>
            <w:top w:val="none" w:sz="0" w:space="0" w:color="auto"/>
            <w:left w:val="none" w:sz="0" w:space="0" w:color="auto"/>
            <w:bottom w:val="none" w:sz="0" w:space="0" w:color="auto"/>
            <w:right w:val="none" w:sz="0" w:space="0" w:color="auto"/>
          </w:divBdr>
        </w:div>
        <w:div w:id="1559589331">
          <w:marLeft w:val="480"/>
          <w:marRight w:val="0"/>
          <w:marTop w:val="0"/>
          <w:marBottom w:val="0"/>
          <w:divBdr>
            <w:top w:val="none" w:sz="0" w:space="0" w:color="auto"/>
            <w:left w:val="none" w:sz="0" w:space="0" w:color="auto"/>
            <w:bottom w:val="none" w:sz="0" w:space="0" w:color="auto"/>
            <w:right w:val="none" w:sz="0" w:space="0" w:color="auto"/>
          </w:divBdr>
        </w:div>
        <w:div w:id="1757360398">
          <w:marLeft w:val="480"/>
          <w:marRight w:val="0"/>
          <w:marTop w:val="0"/>
          <w:marBottom w:val="0"/>
          <w:divBdr>
            <w:top w:val="none" w:sz="0" w:space="0" w:color="auto"/>
            <w:left w:val="none" w:sz="0" w:space="0" w:color="auto"/>
            <w:bottom w:val="none" w:sz="0" w:space="0" w:color="auto"/>
            <w:right w:val="none" w:sz="0" w:space="0" w:color="auto"/>
          </w:divBdr>
        </w:div>
        <w:div w:id="1777434582">
          <w:marLeft w:val="480"/>
          <w:marRight w:val="0"/>
          <w:marTop w:val="0"/>
          <w:marBottom w:val="0"/>
          <w:divBdr>
            <w:top w:val="none" w:sz="0" w:space="0" w:color="auto"/>
            <w:left w:val="none" w:sz="0" w:space="0" w:color="auto"/>
            <w:bottom w:val="none" w:sz="0" w:space="0" w:color="auto"/>
            <w:right w:val="none" w:sz="0" w:space="0" w:color="auto"/>
          </w:divBdr>
        </w:div>
        <w:div w:id="1918589883">
          <w:marLeft w:val="480"/>
          <w:marRight w:val="0"/>
          <w:marTop w:val="0"/>
          <w:marBottom w:val="0"/>
          <w:divBdr>
            <w:top w:val="none" w:sz="0" w:space="0" w:color="auto"/>
            <w:left w:val="none" w:sz="0" w:space="0" w:color="auto"/>
            <w:bottom w:val="none" w:sz="0" w:space="0" w:color="auto"/>
            <w:right w:val="none" w:sz="0" w:space="0" w:color="auto"/>
          </w:divBdr>
        </w:div>
        <w:div w:id="2064403079">
          <w:marLeft w:val="480"/>
          <w:marRight w:val="0"/>
          <w:marTop w:val="0"/>
          <w:marBottom w:val="0"/>
          <w:divBdr>
            <w:top w:val="none" w:sz="0" w:space="0" w:color="auto"/>
            <w:left w:val="none" w:sz="0" w:space="0" w:color="auto"/>
            <w:bottom w:val="none" w:sz="0" w:space="0" w:color="auto"/>
            <w:right w:val="none" w:sz="0" w:space="0" w:color="auto"/>
          </w:divBdr>
        </w:div>
      </w:divsChild>
    </w:div>
    <w:div w:id="1561750292">
      <w:bodyDiv w:val="1"/>
      <w:marLeft w:val="0"/>
      <w:marRight w:val="0"/>
      <w:marTop w:val="0"/>
      <w:marBottom w:val="0"/>
      <w:divBdr>
        <w:top w:val="none" w:sz="0" w:space="0" w:color="auto"/>
        <w:left w:val="none" w:sz="0" w:space="0" w:color="auto"/>
        <w:bottom w:val="none" w:sz="0" w:space="0" w:color="auto"/>
        <w:right w:val="none" w:sz="0" w:space="0" w:color="auto"/>
      </w:divBdr>
    </w:div>
    <w:div w:id="1563980335">
      <w:bodyDiv w:val="1"/>
      <w:marLeft w:val="0"/>
      <w:marRight w:val="0"/>
      <w:marTop w:val="0"/>
      <w:marBottom w:val="0"/>
      <w:divBdr>
        <w:top w:val="none" w:sz="0" w:space="0" w:color="auto"/>
        <w:left w:val="none" w:sz="0" w:space="0" w:color="auto"/>
        <w:bottom w:val="none" w:sz="0" w:space="0" w:color="auto"/>
        <w:right w:val="none" w:sz="0" w:space="0" w:color="auto"/>
      </w:divBdr>
    </w:div>
    <w:div w:id="1573538284">
      <w:bodyDiv w:val="1"/>
      <w:marLeft w:val="0"/>
      <w:marRight w:val="0"/>
      <w:marTop w:val="0"/>
      <w:marBottom w:val="0"/>
      <w:divBdr>
        <w:top w:val="none" w:sz="0" w:space="0" w:color="auto"/>
        <w:left w:val="none" w:sz="0" w:space="0" w:color="auto"/>
        <w:bottom w:val="none" w:sz="0" w:space="0" w:color="auto"/>
        <w:right w:val="none" w:sz="0" w:space="0" w:color="auto"/>
      </w:divBdr>
    </w:div>
    <w:div w:id="1579679999">
      <w:bodyDiv w:val="1"/>
      <w:marLeft w:val="0"/>
      <w:marRight w:val="0"/>
      <w:marTop w:val="0"/>
      <w:marBottom w:val="0"/>
      <w:divBdr>
        <w:top w:val="none" w:sz="0" w:space="0" w:color="auto"/>
        <w:left w:val="none" w:sz="0" w:space="0" w:color="auto"/>
        <w:bottom w:val="none" w:sz="0" w:space="0" w:color="auto"/>
        <w:right w:val="none" w:sz="0" w:space="0" w:color="auto"/>
      </w:divBdr>
    </w:div>
    <w:div w:id="1590381947">
      <w:bodyDiv w:val="1"/>
      <w:marLeft w:val="0"/>
      <w:marRight w:val="0"/>
      <w:marTop w:val="0"/>
      <w:marBottom w:val="0"/>
      <w:divBdr>
        <w:top w:val="none" w:sz="0" w:space="0" w:color="auto"/>
        <w:left w:val="none" w:sz="0" w:space="0" w:color="auto"/>
        <w:bottom w:val="none" w:sz="0" w:space="0" w:color="auto"/>
        <w:right w:val="none" w:sz="0" w:space="0" w:color="auto"/>
      </w:divBdr>
      <w:divsChild>
        <w:div w:id="3485822">
          <w:marLeft w:val="480"/>
          <w:marRight w:val="0"/>
          <w:marTop w:val="0"/>
          <w:marBottom w:val="0"/>
          <w:divBdr>
            <w:top w:val="none" w:sz="0" w:space="0" w:color="auto"/>
            <w:left w:val="none" w:sz="0" w:space="0" w:color="auto"/>
            <w:bottom w:val="none" w:sz="0" w:space="0" w:color="auto"/>
            <w:right w:val="none" w:sz="0" w:space="0" w:color="auto"/>
          </w:divBdr>
        </w:div>
        <w:div w:id="7341749">
          <w:marLeft w:val="480"/>
          <w:marRight w:val="0"/>
          <w:marTop w:val="0"/>
          <w:marBottom w:val="0"/>
          <w:divBdr>
            <w:top w:val="none" w:sz="0" w:space="0" w:color="auto"/>
            <w:left w:val="none" w:sz="0" w:space="0" w:color="auto"/>
            <w:bottom w:val="none" w:sz="0" w:space="0" w:color="auto"/>
            <w:right w:val="none" w:sz="0" w:space="0" w:color="auto"/>
          </w:divBdr>
        </w:div>
        <w:div w:id="131218834">
          <w:marLeft w:val="480"/>
          <w:marRight w:val="0"/>
          <w:marTop w:val="0"/>
          <w:marBottom w:val="0"/>
          <w:divBdr>
            <w:top w:val="none" w:sz="0" w:space="0" w:color="auto"/>
            <w:left w:val="none" w:sz="0" w:space="0" w:color="auto"/>
            <w:bottom w:val="none" w:sz="0" w:space="0" w:color="auto"/>
            <w:right w:val="none" w:sz="0" w:space="0" w:color="auto"/>
          </w:divBdr>
        </w:div>
        <w:div w:id="191842548">
          <w:marLeft w:val="480"/>
          <w:marRight w:val="0"/>
          <w:marTop w:val="0"/>
          <w:marBottom w:val="0"/>
          <w:divBdr>
            <w:top w:val="none" w:sz="0" w:space="0" w:color="auto"/>
            <w:left w:val="none" w:sz="0" w:space="0" w:color="auto"/>
            <w:bottom w:val="none" w:sz="0" w:space="0" w:color="auto"/>
            <w:right w:val="none" w:sz="0" w:space="0" w:color="auto"/>
          </w:divBdr>
        </w:div>
        <w:div w:id="281226360">
          <w:marLeft w:val="480"/>
          <w:marRight w:val="0"/>
          <w:marTop w:val="0"/>
          <w:marBottom w:val="0"/>
          <w:divBdr>
            <w:top w:val="none" w:sz="0" w:space="0" w:color="auto"/>
            <w:left w:val="none" w:sz="0" w:space="0" w:color="auto"/>
            <w:bottom w:val="none" w:sz="0" w:space="0" w:color="auto"/>
            <w:right w:val="none" w:sz="0" w:space="0" w:color="auto"/>
          </w:divBdr>
        </w:div>
        <w:div w:id="342826825">
          <w:marLeft w:val="480"/>
          <w:marRight w:val="0"/>
          <w:marTop w:val="0"/>
          <w:marBottom w:val="0"/>
          <w:divBdr>
            <w:top w:val="none" w:sz="0" w:space="0" w:color="auto"/>
            <w:left w:val="none" w:sz="0" w:space="0" w:color="auto"/>
            <w:bottom w:val="none" w:sz="0" w:space="0" w:color="auto"/>
            <w:right w:val="none" w:sz="0" w:space="0" w:color="auto"/>
          </w:divBdr>
        </w:div>
        <w:div w:id="432283774">
          <w:marLeft w:val="480"/>
          <w:marRight w:val="0"/>
          <w:marTop w:val="0"/>
          <w:marBottom w:val="0"/>
          <w:divBdr>
            <w:top w:val="none" w:sz="0" w:space="0" w:color="auto"/>
            <w:left w:val="none" w:sz="0" w:space="0" w:color="auto"/>
            <w:bottom w:val="none" w:sz="0" w:space="0" w:color="auto"/>
            <w:right w:val="none" w:sz="0" w:space="0" w:color="auto"/>
          </w:divBdr>
        </w:div>
        <w:div w:id="723875042">
          <w:marLeft w:val="480"/>
          <w:marRight w:val="0"/>
          <w:marTop w:val="0"/>
          <w:marBottom w:val="0"/>
          <w:divBdr>
            <w:top w:val="none" w:sz="0" w:space="0" w:color="auto"/>
            <w:left w:val="none" w:sz="0" w:space="0" w:color="auto"/>
            <w:bottom w:val="none" w:sz="0" w:space="0" w:color="auto"/>
            <w:right w:val="none" w:sz="0" w:space="0" w:color="auto"/>
          </w:divBdr>
        </w:div>
        <w:div w:id="756025094">
          <w:marLeft w:val="480"/>
          <w:marRight w:val="0"/>
          <w:marTop w:val="0"/>
          <w:marBottom w:val="0"/>
          <w:divBdr>
            <w:top w:val="none" w:sz="0" w:space="0" w:color="auto"/>
            <w:left w:val="none" w:sz="0" w:space="0" w:color="auto"/>
            <w:bottom w:val="none" w:sz="0" w:space="0" w:color="auto"/>
            <w:right w:val="none" w:sz="0" w:space="0" w:color="auto"/>
          </w:divBdr>
        </w:div>
        <w:div w:id="858786084">
          <w:marLeft w:val="480"/>
          <w:marRight w:val="0"/>
          <w:marTop w:val="0"/>
          <w:marBottom w:val="0"/>
          <w:divBdr>
            <w:top w:val="none" w:sz="0" w:space="0" w:color="auto"/>
            <w:left w:val="none" w:sz="0" w:space="0" w:color="auto"/>
            <w:bottom w:val="none" w:sz="0" w:space="0" w:color="auto"/>
            <w:right w:val="none" w:sz="0" w:space="0" w:color="auto"/>
          </w:divBdr>
        </w:div>
        <w:div w:id="870921876">
          <w:marLeft w:val="480"/>
          <w:marRight w:val="0"/>
          <w:marTop w:val="0"/>
          <w:marBottom w:val="0"/>
          <w:divBdr>
            <w:top w:val="none" w:sz="0" w:space="0" w:color="auto"/>
            <w:left w:val="none" w:sz="0" w:space="0" w:color="auto"/>
            <w:bottom w:val="none" w:sz="0" w:space="0" w:color="auto"/>
            <w:right w:val="none" w:sz="0" w:space="0" w:color="auto"/>
          </w:divBdr>
        </w:div>
        <w:div w:id="926186239">
          <w:marLeft w:val="480"/>
          <w:marRight w:val="0"/>
          <w:marTop w:val="0"/>
          <w:marBottom w:val="0"/>
          <w:divBdr>
            <w:top w:val="none" w:sz="0" w:space="0" w:color="auto"/>
            <w:left w:val="none" w:sz="0" w:space="0" w:color="auto"/>
            <w:bottom w:val="none" w:sz="0" w:space="0" w:color="auto"/>
            <w:right w:val="none" w:sz="0" w:space="0" w:color="auto"/>
          </w:divBdr>
        </w:div>
        <w:div w:id="1012608494">
          <w:marLeft w:val="480"/>
          <w:marRight w:val="0"/>
          <w:marTop w:val="0"/>
          <w:marBottom w:val="0"/>
          <w:divBdr>
            <w:top w:val="none" w:sz="0" w:space="0" w:color="auto"/>
            <w:left w:val="none" w:sz="0" w:space="0" w:color="auto"/>
            <w:bottom w:val="none" w:sz="0" w:space="0" w:color="auto"/>
            <w:right w:val="none" w:sz="0" w:space="0" w:color="auto"/>
          </w:divBdr>
        </w:div>
        <w:div w:id="1400787533">
          <w:marLeft w:val="480"/>
          <w:marRight w:val="0"/>
          <w:marTop w:val="0"/>
          <w:marBottom w:val="0"/>
          <w:divBdr>
            <w:top w:val="none" w:sz="0" w:space="0" w:color="auto"/>
            <w:left w:val="none" w:sz="0" w:space="0" w:color="auto"/>
            <w:bottom w:val="none" w:sz="0" w:space="0" w:color="auto"/>
            <w:right w:val="none" w:sz="0" w:space="0" w:color="auto"/>
          </w:divBdr>
        </w:div>
        <w:div w:id="1434202812">
          <w:marLeft w:val="480"/>
          <w:marRight w:val="0"/>
          <w:marTop w:val="0"/>
          <w:marBottom w:val="0"/>
          <w:divBdr>
            <w:top w:val="none" w:sz="0" w:space="0" w:color="auto"/>
            <w:left w:val="none" w:sz="0" w:space="0" w:color="auto"/>
            <w:bottom w:val="none" w:sz="0" w:space="0" w:color="auto"/>
            <w:right w:val="none" w:sz="0" w:space="0" w:color="auto"/>
          </w:divBdr>
        </w:div>
        <w:div w:id="1487697662">
          <w:marLeft w:val="480"/>
          <w:marRight w:val="0"/>
          <w:marTop w:val="0"/>
          <w:marBottom w:val="0"/>
          <w:divBdr>
            <w:top w:val="none" w:sz="0" w:space="0" w:color="auto"/>
            <w:left w:val="none" w:sz="0" w:space="0" w:color="auto"/>
            <w:bottom w:val="none" w:sz="0" w:space="0" w:color="auto"/>
            <w:right w:val="none" w:sz="0" w:space="0" w:color="auto"/>
          </w:divBdr>
        </w:div>
        <w:div w:id="1518960526">
          <w:marLeft w:val="480"/>
          <w:marRight w:val="0"/>
          <w:marTop w:val="0"/>
          <w:marBottom w:val="0"/>
          <w:divBdr>
            <w:top w:val="none" w:sz="0" w:space="0" w:color="auto"/>
            <w:left w:val="none" w:sz="0" w:space="0" w:color="auto"/>
            <w:bottom w:val="none" w:sz="0" w:space="0" w:color="auto"/>
            <w:right w:val="none" w:sz="0" w:space="0" w:color="auto"/>
          </w:divBdr>
        </w:div>
        <w:div w:id="1592739370">
          <w:marLeft w:val="480"/>
          <w:marRight w:val="0"/>
          <w:marTop w:val="0"/>
          <w:marBottom w:val="0"/>
          <w:divBdr>
            <w:top w:val="none" w:sz="0" w:space="0" w:color="auto"/>
            <w:left w:val="none" w:sz="0" w:space="0" w:color="auto"/>
            <w:bottom w:val="none" w:sz="0" w:space="0" w:color="auto"/>
            <w:right w:val="none" w:sz="0" w:space="0" w:color="auto"/>
          </w:divBdr>
        </w:div>
        <w:div w:id="1715695336">
          <w:marLeft w:val="480"/>
          <w:marRight w:val="0"/>
          <w:marTop w:val="0"/>
          <w:marBottom w:val="0"/>
          <w:divBdr>
            <w:top w:val="none" w:sz="0" w:space="0" w:color="auto"/>
            <w:left w:val="none" w:sz="0" w:space="0" w:color="auto"/>
            <w:bottom w:val="none" w:sz="0" w:space="0" w:color="auto"/>
            <w:right w:val="none" w:sz="0" w:space="0" w:color="auto"/>
          </w:divBdr>
        </w:div>
        <w:div w:id="1759983802">
          <w:marLeft w:val="480"/>
          <w:marRight w:val="0"/>
          <w:marTop w:val="0"/>
          <w:marBottom w:val="0"/>
          <w:divBdr>
            <w:top w:val="none" w:sz="0" w:space="0" w:color="auto"/>
            <w:left w:val="none" w:sz="0" w:space="0" w:color="auto"/>
            <w:bottom w:val="none" w:sz="0" w:space="0" w:color="auto"/>
            <w:right w:val="none" w:sz="0" w:space="0" w:color="auto"/>
          </w:divBdr>
        </w:div>
        <w:div w:id="1785731737">
          <w:marLeft w:val="480"/>
          <w:marRight w:val="0"/>
          <w:marTop w:val="0"/>
          <w:marBottom w:val="0"/>
          <w:divBdr>
            <w:top w:val="none" w:sz="0" w:space="0" w:color="auto"/>
            <w:left w:val="none" w:sz="0" w:space="0" w:color="auto"/>
            <w:bottom w:val="none" w:sz="0" w:space="0" w:color="auto"/>
            <w:right w:val="none" w:sz="0" w:space="0" w:color="auto"/>
          </w:divBdr>
        </w:div>
        <w:div w:id="1844707674">
          <w:marLeft w:val="480"/>
          <w:marRight w:val="0"/>
          <w:marTop w:val="0"/>
          <w:marBottom w:val="0"/>
          <w:divBdr>
            <w:top w:val="none" w:sz="0" w:space="0" w:color="auto"/>
            <w:left w:val="none" w:sz="0" w:space="0" w:color="auto"/>
            <w:bottom w:val="none" w:sz="0" w:space="0" w:color="auto"/>
            <w:right w:val="none" w:sz="0" w:space="0" w:color="auto"/>
          </w:divBdr>
        </w:div>
        <w:div w:id="2060207781">
          <w:marLeft w:val="480"/>
          <w:marRight w:val="0"/>
          <w:marTop w:val="0"/>
          <w:marBottom w:val="0"/>
          <w:divBdr>
            <w:top w:val="none" w:sz="0" w:space="0" w:color="auto"/>
            <w:left w:val="none" w:sz="0" w:space="0" w:color="auto"/>
            <w:bottom w:val="none" w:sz="0" w:space="0" w:color="auto"/>
            <w:right w:val="none" w:sz="0" w:space="0" w:color="auto"/>
          </w:divBdr>
        </w:div>
      </w:divsChild>
    </w:div>
    <w:div w:id="1611399496">
      <w:bodyDiv w:val="1"/>
      <w:marLeft w:val="0"/>
      <w:marRight w:val="0"/>
      <w:marTop w:val="0"/>
      <w:marBottom w:val="0"/>
      <w:divBdr>
        <w:top w:val="none" w:sz="0" w:space="0" w:color="auto"/>
        <w:left w:val="none" w:sz="0" w:space="0" w:color="auto"/>
        <w:bottom w:val="none" w:sz="0" w:space="0" w:color="auto"/>
        <w:right w:val="none" w:sz="0" w:space="0" w:color="auto"/>
      </w:divBdr>
      <w:divsChild>
        <w:div w:id="17630490">
          <w:marLeft w:val="480"/>
          <w:marRight w:val="0"/>
          <w:marTop w:val="0"/>
          <w:marBottom w:val="0"/>
          <w:divBdr>
            <w:top w:val="none" w:sz="0" w:space="0" w:color="auto"/>
            <w:left w:val="none" w:sz="0" w:space="0" w:color="auto"/>
            <w:bottom w:val="none" w:sz="0" w:space="0" w:color="auto"/>
            <w:right w:val="none" w:sz="0" w:space="0" w:color="auto"/>
          </w:divBdr>
        </w:div>
        <w:div w:id="123088830">
          <w:marLeft w:val="480"/>
          <w:marRight w:val="0"/>
          <w:marTop w:val="0"/>
          <w:marBottom w:val="0"/>
          <w:divBdr>
            <w:top w:val="none" w:sz="0" w:space="0" w:color="auto"/>
            <w:left w:val="none" w:sz="0" w:space="0" w:color="auto"/>
            <w:bottom w:val="none" w:sz="0" w:space="0" w:color="auto"/>
            <w:right w:val="none" w:sz="0" w:space="0" w:color="auto"/>
          </w:divBdr>
        </w:div>
        <w:div w:id="414671763">
          <w:marLeft w:val="480"/>
          <w:marRight w:val="0"/>
          <w:marTop w:val="0"/>
          <w:marBottom w:val="0"/>
          <w:divBdr>
            <w:top w:val="none" w:sz="0" w:space="0" w:color="auto"/>
            <w:left w:val="none" w:sz="0" w:space="0" w:color="auto"/>
            <w:bottom w:val="none" w:sz="0" w:space="0" w:color="auto"/>
            <w:right w:val="none" w:sz="0" w:space="0" w:color="auto"/>
          </w:divBdr>
        </w:div>
        <w:div w:id="570040557">
          <w:marLeft w:val="480"/>
          <w:marRight w:val="0"/>
          <w:marTop w:val="0"/>
          <w:marBottom w:val="0"/>
          <w:divBdr>
            <w:top w:val="none" w:sz="0" w:space="0" w:color="auto"/>
            <w:left w:val="none" w:sz="0" w:space="0" w:color="auto"/>
            <w:bottom w:val="none" w:sz="0" w:space="0" w:color="auto"/>
            <w:right w:val="none" w:sz="0" w:space="0" w:color="auto"/>
          </w:divBdr>
        </w:div>
        <w:div w:id="594673887">
          <w:marLeft w:val="480"/>
          <w:marRight w:val="0"/>
          <w:marTop w:val="0"/>
          <w:marBottom w:val="0"/>
          <w:divBdr>
            <w:top w:val="none" w:sz="0" w:space="0" w:color="auto"/>
            <w:left w:val="none" w:sz="0" w:space="0" w:color="auto"/>
            <w:bottom w:val="none" w:sz="0" w:space="0" w:color="auto"/>
            <w:right w:val="none" w:sz="0" w:space="0" w:color="auto"/>
          </w:divBdr>
        </w:div>
        <w:div w:id="611403008">
          <w:marLeft w:val="480"/>
          <w:marRight w:val="0"/>
          <w:marTop w:val="0"/>
          <w:marBottom w:val="0"/>
          <w:divBdr>
            <w:top w:val="none" w:sz="0" w:space="0" w:color="auto"/>
            <w:left w:val="none" w:sz="0" w:space="0" w:color="auto"/>
            <w:bottom w:val="none" w:sz="0" w:space="0" w:color="auto"/>
            <w:right w:val="none" w:sz="0" w:space="0" w:color="auto"/>
          </w:divBdr>
        </w:div>
        <w:div w:id="649360732">
          <w:marLeft w:val="480"/>
          <w:marRight w:val="0"/>
          <w:marTop w:val="0"/>
          <w:marBottom w:val="0"/>
          <w:divBdr>
            <w:top w:val="none" w:sz="0" w:space="0" w:color="auto"/>
            <w:left w:val="none" w:sz="0" w:space="0" w:color="auto"/>
            <w:bottom w:val="none" w:sz="0" w:space="0" w:color="auto"/>
            <w:right w:val="none" w:sz="0" w:space="0" w:color="auto"/>
          </w:divBdr>
        </w:div>
        <w:div w:id="653918623">
          <w:marLeft w:val="480"/>
          <w:marRight w:val="0"/>
          <w:marTop w:val="0"/>
          <w:marBottom w:val="0"/>
          <w:divBdr>
            <w:top w:val="none" w:sz="0" w:space="0" w:color="auto"/>
            <w:left w:val="none" w:sz="0" w:space="0" w:color="auto"/>
            <w:bottom w:val="none" w:sz="0" w:space="0" w:color="auto"/>
            <w:right w:val="none" w:sz="0" w:space="0" w:color="auto"/>
          </w:divBdr>
        </w:div>
        <w:div w:id="813327946">
          <w:marLeft w:val="480"/>
          <w:marRight w:val="0"/>
          <w:marTop w:val="0"/>
          <w:marBottom w:val="0"/>
          <w:divBdr>
            <w:top w:val="none" w:sz="0" w:space="0" w:color="auto"/>
            <w:left w:val="none" w:sz="0" w:space="0" w:color="auto"/>
            <w:bottom w:val="none" w:sz="0" w:space="0" w:color="auto"/>
            <w:right w:val="none" w:sz="0" w:space="0" w:color="auto"/>
          </w:divBdr>
        </w:div>
        <w:div w:id="861632167">
          <w:marLeft w:val="480"/>
          <w:marRight w:val="0"/>
          <w:marTop w:val="0"/>
          <w:marBottom w:val="0"/>
          <w:divBdr>
            <w:top w:val="none" w:sz="0" w:space="0" w:color="auto"/>
            <w:left w:val="none" w:sz="0" w:space="0" w:color="auto"/>
            <w:bottom w:val="none" w:sz="0" w:space="0" w:color="auto"/>
            <w:right w:val="none" w:sz="0" w:space="0" w:color="auto"/>
          </w:divBdr>
        </w:div>
        <w:div w:id="872615008">
          <w:marLeft w:val="480"/>
          <w:marRight w:val="0"/>
          <w:marTop w:val="0"/>
          <w:marBottom w:val="0"/>
          <w:divBdr>
            <w:top w:val="none" w:sz="0" w:space="0" w:color="auto"/>
            <w:left w:val="none" w:sz="0" w:space="0" w:color="auto"/>
            <w:bottom w:val="none" w:sz="0" w:space="0" w:color="auto"/>
            <w:right w:val="none" w:sz="0" w:space="0" w:color="auto"/>
          </w:divBdr>
        </w:div>
        <w:div w:id="911626122">
          <w:marLeft w:val="480"/>
          <w:marRight w:val="0"/>
          <w:marTop w:val="0"/>
          <w:marBottom w:val="0"/>
          <w:divBdr>
            <w:top w:val="none" w:sz="0" w:space="0" w:color="auto"/>
            <w:left w:val="none" w:sz="0" w:space="0" w:color="auto"/>
            <w:bottom w:val="none" w:sz="0" w:space="0" w:color="auto"/>
            <w:right w:val="none" w:sz="0" w:space="0" w:color="auto"/>
          </w:divBdr>
        </w:div>
        <w:div w:id="982929297">
          <w:marLeft w:val="480"/>
          <w:marRight w:val="0"/>
          <w:marTop w:val="0"/>
          <w:marBottom w:val="0"/>
          <w:divBdr>
            <w:top w:val="none" w:sz="0" w:space="0" w:color="auto"/>
            <w:left w:val="none" w:sz="0" w:space="0" w:color="auto"/>
            <w:bottom w:val="none" w:sz="0" w:space="0" w:color="auto"/>
            <w:right w:val="none" w:sz="0" w:space="0" w:color="auto"/>
          </w:divBdr>
        </w:div>
        <w:div w:id="1102192098">
          <w:marLeft w:val="480"/>
          <w:marRight w:val="0"/>
          <w:marTop w:val="0"/>
          <w:marBottom w:val="0"/>
          <w:divBdr>
            <w:top w:val="none" w:sz="0" w:space="0" w:color="auto"/>
            <w:left w:val="none" w:sz="0" w:space="0" w:color="auto"/>
            <w:bottom w:val="none" w:sz="0" w:space="0" w:color="auto"/>
            <w:right w:val="none" w:sz="0" w:space="0" w:color="auto"/>
          </w:divBdr>
        </w:div>
        <w:div w:id="1170371646">
          <w:marLeft w:val="480"/>
          <w:marRight w:val="0"/>
          <w:marTop w:val="0"/>
          <w:marBottom w:val="0"/>
          <w:divBdr>
            <w:top w:val="none" w:sz="0" w:space="0" w:color="auto"/>
            <w:left w:val="none" w:sz="0" w:space="0" w:color="auto"/>
            <w:bottom w:val="none" w:sz="0" w:space="0" w:color="auto"/>
            <w:right w:val="none" w:sz="0" w:space="0" w:color="auto"/>
          </w:divBdr>
        </w:div>
        <w:div w:id="1306660540">
          <w:marLeft w:val="480"/>
          <w:marRight w:val="0"/>
          <w:marTop w:val="0"/>
          <w:marBottom w:val="0"/>
          <w:divBdr>
            <w:top w:val="none" w:sz="0" w:space="0" w:color="auto"/>
            <w:left w:val="none" w:sz="0" w:space="0" w:color="auto"/>
            <w:bottom w:val="none" w:sz="0" w:space="0" w:color="auto"/>
            <w:right w:val="none" w:sz="0" w:space="0" w:color="auto"/>
          </w:divBdr>
        </w:div>
        <w:div w:id="1666014673">
          <w:marLeft w:val="480"/>
          <w:marRight w:val="0"/>
          <w:marTop w:val="0"/>
          <w:marBottom w:val="0"/>
          <w:divBdr>
            <w:top w:val="none" w:sz="0" w:space="0" w:color="auto"/>
            <w:left w:val="none" w:sz="0" w:space="0" w:color="auto"/>
            <w:bottom w:val="none" w:sz="0" w:space="0" w:color="auto"/>
            <w:right w:val="none" w:sz="0" w:space="0" w:color="auto"/>
          </w:divBdr>
        </w:div>
        <w:div w:id="1692414013">
          <w:marLeft w:val="480"/>
          <w:marRight w:val="0"/>
          <w:marTop w:val="0"/>
          <w:marBottom w:val="0"/>
          <w:divBdr>
            <w:top w:val="none" w:sz="0" w:space="0" w:color="auto"/>
            <w:left w:val="none" w:sz="0" w:space="0" w:color="auto"/>
            <w:bottom w:val="none" w:sz="0" w:space="0" w:color="auto"/>
            <w:right w:val="none" w:sz="0" w:space="0" w:color="auto"/>
          </w:divBdr>
        </w:div>
        <w:div w:id="2058118029">
          <w:marLeft w:val="480"/>
          <w:marRight w:val="0"/>
          <w:marTop w:val="0"/>
          <w:marBottom w:val="0"/>
          <w:divBdr>
            <w:top w:val="none" w:sz="0" w:space="0" w:color="auto"/>
            <w:left w:val="none" w:sz="0" w:space="0" w:color="auto"/>
            <w:bottom w:val="none" w:sz="0" w:space="0" w:color="auto"/>
            <w:right w:val="none" w:sz="0" w:space="0" w:color="auto"/>
          </w:divBdr>
        </w:div>
      </w:divsChild>
    </w:div>
    <w:div w:id="1616281035">
      <w:bodyDiv w:val="1"/>
      <w:marLeft w:val="0"/>
      <w:marRight w:val="0"/>
      <w:marTop w:val="0"/>
      <w:marBottom w:val="0"/>
      <w:divBdr>
        <w:top w:val="none" w:sz="0" w:space="0" w:color="auto"/>
        <w:left w:val="none" w:sz="0" w:space="0" w:color="auto"/>
        <w:bottom w:val="none" w:sz="0" w:space="0" w:color="auto"/>
        <w:right w:val="none" w:sz="0" w:space="0" w:color="auto"/>
      </w:divBdr>
      <w:divsChild>
        <w:div w:id="131870363">
          <w:marLeft w:val="480"/>
          <w:marRight w:val="0"/>
          <w:marTop w:val="0"/>
          <w:marBottom w:val="0"/>
          <w:divBdr>
            <w:top w:val="none" w:sz="0" w:space="0" w:color="auto"/>
            <w:left w:val="none" w:sz="0" w:space="0" w:color="auto"/>
            <w:bottom w:val="none" w:sz="0" w:space="0" w:color="auto"/>
            <w:right w:val="none" w:sz="0" w:space="0" w:color="auto"/>
          </w:divBdr>
        </w:div>
        <w:div w:id="161241546">
          <w:marLeft w:val="480"/>
          <w:marRight w:val="0"/>
          <w:marTop w:val="0"/>
          <w:marBottom w:val="0"/>
          <w:divBdr>
            <w:top w:val="none" w:sz="0" w:space="0" w:color="auto"/>
            <w:left w:val="none" w:sz="0" w:space="0" w:color="auto"/>
            <w:bottom w:val="none" w:sz="0" w:space="0" w:color="auto"/>
            <w:right w:val="none" w:sz="0" w:space="0" w:color="auto"/>
          </w:divBdr>
        </w:div>
        <w:div w:id="261424400">
          <w:marLeft w:val="480"/>
          <w:marRight w:val="0"/>
          <w:marTop w:val="0"/>
          <w:marBottom w:val="0"/>
          <w:divBdr>
            <w:top w:val="none" w:sz="0" w:space="0" w:color="auto"/>
            <w:left w:val="none" w:sz="0" w:space="0" w:color="auto"/>
            <w:bottom w:val="none" w:sz="0" w:space="0" w:color="auto"/>
            <w:right w:val="none" w:sz="0" w:space="0" w:color="auto"/>
          </w:divBdr>
        </w:div>
        <w:div w:id="275719816">
          <w:marLeft w:val="480"/>
          <w:marRight w:val="0"/>
          <w:marTop w:val="0"/>
          <w:marBottom w:val="0"/>
          <w:divBdr>
            <w:top w:val="none" w:sz="0" w:space="0" w:color="auto"/>
            <w:left w:val="none" w:sz="0" w:space="0" w:color="auto"/>
            <w:bottom w:val="none" w:sz="0" w:space="0" w:color="auto"/>
            <w:right w:val="none" w:sz="0" w:space="0" w:color="auto"/>
          </w:divBdr>
        </w:div>
        <w:div w:id="463162995">
          <w:marLeft w:val="480"/>
          <w:marRight w:val="0"/>
          <w:marTop w:val="0"/>
          <w:marBottom w:val="0"/>
          <w:divBdr>
            <w:top w:val="none" w:sz="0" w:space="0" w:color="auto"/>
            <w:left w:val="none" w:sz="0" w:space="0" w:color="auto"/>
            <w:bottom w:val="none" w:sz="0" w:space="0" w:color="auto"/>
            <w:right w:val="none" w:sz="0" w:space="0" w:color="auto"/>
          </w:divBdr>
        </w:div>
        <w:div w:id="471412757">
          <w:marLeft w:val="480"/>
          <w:marRight w:val="0"/>
          <w:marTop w:val="0"/>
          <w:marBottom w:val="0"/>
          <w:divBdr>
            <w:top w:val="none" w:sz="0" w:space="0" w:color="auto"/>
            <w:left w:val="none" w:sz="0" w:space="0" w:color="auto"/>
            <w:bottom w:val="none" w:sz="0" w:space="0" w:color="auto"/>
            <w:right w:val="none" w:sz="0" w:space="0" w:color="auto"/>
          </w:divBdr>
        </w:div>
        <w:div w:id="809322139">
          <w:marLeft w:val="480"/>
          <w:marRight w:val="0"/>
          <w:marTop w:val="0"/>
          <w:marBottom w:val="0"/>
          <w:divBdr>
            <w:top w:val="none" w:sz="0" w:space="0" w:color="auto"/>
            <w:left w:val="none" w:sz="0" w:space="0" w:color="auto"/>
            <w:bottom w:val="none" w:sz="0" w:space="0" w:color="auto"/>
            <w:right w:val="none" w:sz="0" w:space="0" w:color="auto"/>
          </w:divBdr>
        </w:div>
        <w:div w:id="849028595">
          <w:marLeft w:val="480"/>
          <w:marRight w:val="0"/>
          <w:marTop w:val="0"/>
          <w:marBottom w:val="0"/>
          <w:divBdr>
            <w:top w:val="none" w:sz="0" w:space="0" w:color="auto"/>
            <w:left w:val="none" w:sz="0" w:space="0" w:color="auto"/>
            <w:bottom w:val="none" w:sz="0" w:space="0" w:color="auto"/>
            <w:right w:val="none" w:sz="0" w:space="0" w:color="auto"/>
          </w:divBdr>
        </w:div>
        <w:div w:id="1221090707">
          <w:marLeft w:val="480"/>
          <w:marRight w:val="0"/>
          <w:marTop w:val="0"/>
          <w:marBottom w:val="0"/>
          <w:divBdr>
            <w:top w:val="none" w:sz="0" w:space="0" w:color="auto"/>
            <w:left w:val="none" w:sz="0" w:space="0" w:color="auto"/>
            <w:bottom w:val="none" w:sz="0" w:space="0" w:color="auto"/>
            <w:right w:val="none" w:sz="0" w:space="0" w:color="auto"/>
          </w:divBdr>
        </w:div>
        <w:div w:id="1273129470">
          <w:marLeft w:val="480"/>
          <w:marRight w:val="0"/>
          <w:marTop w:val="0"/>
          <w:marBottom w:val="0"/>
          <w:divBdr>
            <w:top w:val="none" w:sz="0" w:space="0" w:color="auto"/>
            <w:left w:val="none" w:sz="0" w:space="0" w:color="auto"/>
            <w:bottom w:val="none" w:sz="0" w:space="0" w:color="auto"/>
            <w:right w:val="none" w:sz="0" w:space="0" w:color="auto"/>
          </w:divBdr>
        </w:div>
        <w:div w:id="1286423732">
          <w:marLeft w:val="480"/>
          <w:marRight w:val="0"/>
          <w:marTop w:val="0"/>
          <w:marBottom w:val="0"/>
          <w:divBdr>
            <w:top w:val="none" w:sz="0" w:space="0" w:color="auto"/>
            <w:left w:val="none" w:sz="0" w:space="0" w:color="auto"/>
            <w:bottom w:val="none" w:sz="0" w:space="0" w:color="auto"/>
            <w:right w:val="none" w:sz="0" w:space="0" w:color="auto"/>
          </w:divBdr>
        </w:div>
        <w:div w:id="1372801058">
          <w:marLeft w:val="480"/>
          <w:marRight w:val="0"/>
          <w:marTop w:val="0"/>
          <w:marBottom w:val="0"/>
          <w:divBdr>
            <w:top w:val="none" w:sz="0" w:space="0" w:color="auto"/>
            <w:left w:val="none" w:sz="0" w:space="0" w:color="auto"/>
            <w:bottom w:val="none" w:sz="0" w:space="0" w:color="auto"/>
            <w:right w:val="none" w:sz="0" w:space="0" w:color="auto"/>
          </w:divBdr>
        </w:div>
        <w:div w:id="1440024986">
          <w:marLeft w:val="480"/>
          <w:marRight w:val="0"/>
          <w:marTop w:val="0"/>
          <w:marBottom w:val="0"/>
          <w:divBdr>
            <w:top w:val="none" w:sz="0" w:space="0" w:color="auto"/>
            <w:left w:val="none" w:sz="0" w:space="0" w:color="auto"/>
            <w:bottom w:val="none" w:sz="0" w:space="0" w:color="auto"/>
            <w:right w:val="none" w:sz="0" w:space="0" w:color="auto"/>
          </w:divBdr>
        </w:div>
        <w:div w:id="1507357934">
          <w:marLeft w:val="480"/>
          <w:marRight w:val="0"/>
          <w:marTop w:val="0"/>
          <w:marBottom w:val="0"/>
          <w:divBdr>
            <w:top w:val="none" w:sz="0" w:space="0" w:color="auto"/>
            <w:left w:val="none" w:sz="0" w:space="0" w:color="auto"/>
            <w:bottom w:val="none" w:sz="0" w:space="0" w:color="auto"/>
            <w:right w:val="none" w:sz="0" w:space="0" w:color="auto"/>
          </w:divBdr>
        </w:div>
        <w:div w:id="1654530373">
          <w:marLeft w:val="480"/>
          <w:marRight w:val="0"/>
          <w:marTop w:val="0"/>
          <w:marBottom w:val="0"/>
          <w:divBdr>
            <w:top w:val="none" w:sz="0" w:space="0" w:color="auto"/>
            <w:left w:val="none" w:sz="0" w:space="0" w:color="auto"/>
            <w:bottom w:val="none" w:sz="0" w:space="0" w:color="auto"/>
            <w:right w:val="none" w:sz="0" w:space="0" w:color="auto"/>
          </w:divBdr>
        </w:div>
        <w:div w:id="1689942931">
          <w:marLeft w:val="480"/>
          <w:marRight w:val="0"/>
          <w:marTop w:val="0"/>
          <w:marBottom w:val="0"/>
          <w:divBdr>
            <w:top w:val="none" w:sz="0" w:space="0" w:color="auto"/>
            <w:left w:val="none" w:sz="0" w:space="0" w:color="auto"/>
            <w:bottom w:val="none" w:sz="0" w:space="0" w:color="auto"/>
            <w:right w:val="none" w:sz="0" w:space="0" w:color="auto"/>
          </w:divBdr>
        </w:div>
        <w:div w:id="1712143277">
          <w:marLeft w:val="480"/>
          <w:marRight w:val="0"/>
          <w:marTop w:val="0"/>
          <w:marBottom w:val="0"/>
          <w:divBdr>
            <w:top w:val="none" w:sz="0" w:space="0" w:color="auto"/>
            <w:left w:val="none" w:sz="0" w:space="0" w:color="auto"/>
            <w:bottom w:val="none" w:sz="0" w:space="0" w:color="auto"/>
            <w:right w:val="none" w:sz="0" w:space="0" w:color="auto"/>
          </w:divBdr>
        </w:div>
        <w:div w:id="1712614658">
          <w:marLeft w:val="480"/>
          <w:marRight w:val="0"/>
          <w:marTop w:val="0"/>
          <w:marBottom w:val="0"/>
          <w:divBdr>
            <w:top w:val="none" w:sz="0" w:space="0" w:color="auto"/>
            <w:left w:val="none" w:sz="0" w:space="0" w:color="auto"/>
            <w:bottom w:val="none" w:sz="0" w:space="0" w:color="auto"/>
            <w:right w:val="none" w:sz="0" w:space="0" w:color="auto"/>
          </w:divBdr>
        </w:div>
        <w:div w:id="1757750382">
          <w:marLeft w:val="480"/>
          <w:marRight w:val="0"/>
          <w:marTop w:val="0"/>
          <w:marBottom w:val="0"/>
          <w:divBdr>
            <w:top w:val="none" w:sz="0" w:space="0" w:color="auto"/>
            <w:left w:val="none" w:sz="0" w:space="0" w:color="auto"/>
            <w:bottom w:val="none" w:sz="0" w:space="0" w:color="auto"/>
            <w:right w:val="none" w:sz="0" w:space="0" w:color="auto"/>
          </w:divBdr>
        </w:div>
        <w:div w:id="1859465966">
          <w:marLeft w:val="480"/>
          <w:marRight w:val="0"/>
          <w:marTop w:val="0"/>
          <w:marBottom w:val="0"/>
          <w:divBdr>
            <w:top w:val="none" w:sz="0" w:space="0" w:color="auto"/>
            <w:left w:val="none" w:sz="0" w:space="0" w:color="auto"/>
            <w:bottom w:val="none" w:sz="0" w:space="0" w:color="auto"/>
            <w:right w:val="none" w:sz="0" w:space="0" w:color="auto"/>
          </w:divBdr>
        </w:div>
        <w:div w:id="1961918113">
          <w:marLeft w:val="480"/>
          <w:marRight w:val="0"/>
          <w:marTop w:val="0"/>
          <w:marBottom w:val="0"/>
          <w:divBdr>
            <w:top w:val="none" w:sz="0" w:space="0" w:color="auto"/>
            <w:left w:val="none" w:sz="0" w:space="0" w:color="auto"/>
            <w:bottom w:val="none" w:sz="0" w:space="0" w:color="auto"/>
            <w:right w:val="none" w:sz="0" w:space="0" w:color="auto"/>
          </w:divBdr>
        </w:div>
        <w:div w:id="2128766896">
          <w:marLeft w:val="480"/>
          <w:marRight w:val="0"/>
          <w:marTop w:val="0"/>
          <w:marBottom w:val="0"/>
          <w:divBdr>
            <w:top w:val="none" w:sz="0" w:space="0" w:color="auto"/>
            <w:left w:val="none" w:sz="0" w:space="0" w:color="auto"/>
            <w:bottom w:val="none" w:sz="0" w:space="0" w:color="auto"/>
            <w:right w:val="none" w:sz="0" w:space="0" w:color="auto"/>
          </w:divBdr>
        </w:div>
        <w:div w:id="2145464781">
          <w:marLeft w:val="480"/>
          <w:marRight w:val="0"/>
          <w:marTop w:val="0"/>
          <w:marBottom w:val="0"/>
          <w:divBdr>
            <w:top w:val="none" w:sz="0" w:space="0" w:color="auto"/>
            <w:left w:val="none" w:sz="0" w:space="0" w:color="auto"/>
            <w:bottom w:val="none" w:sz="0" w:space="0" w:color="auto"/>
            <w:right w:val="none" w:sz="0" w:space="0" w:color="auto"/>
          </w:divBdr>
        </w:div>
      </w:divsChild>
    </w:div>
    <w:div w:id="1640959447">
      <w:bodyDiv w:val="1"/>
      <w:marLeft w:val="0"/>
      <w:marRight w:val="0"/>
      <w:marTop w:val="0"/>
      <w:marBottom w:val="0"/>
      <w:divBdr>
        <w:top w:val="none" w:sz="0" w:space="0" w:color="auto"/>
        <w:left w:val="none" w:sz="0" w:space="0" w:color="auto"/>
        <w:bottom w:val="none" w:sz="0" w:space="0" w:color="auto"/>
        <w:right w:val="none" w:sz="0" w:space="0" w:color="auto"/>
      </w:divBdr>
    </w:div>
    <w:div w:id="1647122697">
      <w:bodyDiv w:val="1"/>
      <w:marLeft w:val="0"/>
      <w:marRight w:val="0"/>
      <w:marTop w:val="0"/>
      <w:marBottom w:val="0"/>
      <w:divBdr>
        <w:top w:val="none" w:sz="0" w:space="0" w:color="auto"/>
        <w:left w:val="none" w:sz="0" w:space="0" w:color="auto"/>
        <w:bottom w:val="none" w:sz="0" w:space="0" w:color="auto"/>
        <w:right w:val="none" w:sz="0" w:space="0" w:color="auto"/>
      </w:divBdr>
    </w:div>
    <w:div w:id="1667124937">
      <w:bodyDiv w:val="1"/>
      <w:marLeft w:val="0"/>
      <w:marRight w:val="0"/>
      <w:marTop w:val="0"/>
      <w:marBottom w:val="0"/>
      <w:divBdr>
        <w:top w:val="none" w:sz="0" w:space="0" w:color="auto"/>
        <w:left w:val="none" w:sz="0" w:space="0" w:color="auto"/>
        <w:bottom w:val="none" w:sz="0" w:space="0" w:color="auto"/>
        <w:right w:val="none" w:sz="0" w:space="0" w:color="auto"/>
      </w:divBdr>
    </w:div>
    <w:div w:id="1669212758">
      <w:bodyDiv w:val="1"/>
      <w:marLeft w:val="0"/>
      <w:marRight w:val="0"/>
      <w:marTop w:val="0"/>
      <w:marBottom w:val="0"/>
      <w:divBdr>
        <w:top w:val="none" w:sz="0" w:space="0" w:color="auto"/>
        <w:left w:val="none" w:sz="0" w:space="0" w:color="auto"/>
        <w:bottom w:val="none" w:sz="0" w:space="0" w:color="auto"/>
        <w:right w:val="none" w:sz="0" w:space="0" w:color="auto"/>
      </w:divBdr>
    </w:div>
    <w:div w:id="1673222146">
      <w:bodyDiv w:val="1"/>
      <w:marLeft w:val="0"/>
      <w:marRight w:val="0"/>
      <w:marTop w:val="0"/>
      <w:marBottom w:val="0"/>
      <w:divBdr>
        <w:top w:val="none" w:sz="0" w:space="0" w:color="auto"/>
        <w:left w:val="none" w:sz="0" w:space="0" w:color="auto"/>
        <w:bottom w:val="none" w:sz="0" w:space="0" w:color="auto"/>
        <w:right w:val="none" w:sz="0" w:space="0" w:color="auto"/>
      </w:divBdr>
    </w:div>
    <w:div w:id="1674601463">
      <w:bodyDiv w:val="1"/>
      <w:marLeft w:val="0"/>
      <w:marRight w:val="0"/>
      <w:marTop w:val="0"/>
      <w:marBottom w:val="0"/>
      <w:divBdr>
        <w:top w:val="none" w:sz="0" w:space="0" w:color="auto"/>
        <w:left w:val="none" w:sz="0" w:space="0" w:color="auto"/>
        <w:bottom w:val="none" w:sz="0" w:space="0" w:color="auto"/>
        <w:right w:val="none" w:sz="0" w:space="0" w:color="auto"/>
      </w:divBdr>
      <w:divsChild>
        <w:div w:id="154145877">
          <w:marLeft w:val="480"/>
          <w:marRight w:val="0"/>
          <w:marTop w:val="0"/>
          <w:marBottom w:val="0"/>
          <w:divBdr>
            <w:top w:val="none" w:sz="0" w:space="0" w:color="auto"/>
            <w:left w:val="none" w:sz="0" w:space="0" w:color="auto"/>
            <w:bottom w:val="none" w:sz="0" w:space="0" w:color="auto"/>
            <w:right w:val="none" w:sz="0" w:space="0" w:color="auto"/>
          </w:divBdr>
        </w:div>
        <w:div w:id="178399411">
          <w:marLeft w:val="480"/>
          <w:marRight w:val="0"/>
          <w:marTop w:val="0"/>
          <w:marBottom w:val="0"/>
          <w:divBdr>
            <w:top w:val="none" w:sz="0" w:space="0" w:color="auto"/>
            <w:left w:val="none" w:sz="0" w:space="0" w:color="auto"/>
            <w:bottom w:val="none" w:sz="0" w:space="0" w:color="auto"/>
            <w:right w:val="none" w:sz="0" w:space="0" w:color="auto"/>
          </w:divBdr>
        </w:div>
        <w:div w:id="266082840">
          <w:marLeft w:val="480"/>
          <w:marRight w:val="0"/>
          <w:marTop w:val="0"/>
          <w:marBottom w:val="0"/>
          <w:divBdr>
            <w:top w:val="none" w:sz="0" w:space="0" w:color="auto"/>
            <w:left w:val="none" w:sz="0" w:space="0" w:color="auto"/>
            <w:bottom w:val="none" w:sz="0" w:space="0" w:color="auto"/>
            <w:right w:val="none" w:sz="0" w:space="0" w:color="auto"/>
          </w:divBdr>
        </w:div>
        <w:div w:id="291981276">
          <w:marLeft w:val="480"/>
          <w:marRight w:val="0"/>
          <w:marTop w:val="0"/>
          <w:marBottom w:val="0"/>
          <w:divBdr>
            <w:top w:val="none" w:sz="0" w:space="0" w:color="auto"/>
            <w:left w:val="none" w:sz="0" w:space="0" w:color="auto"/>
            <w:bottom w:val="none" w:sz="0" w:space="0" w:color="auto"/>
            <w:right w:val="none" w:sz="0" w:space="0" w:color="auto"/>
          </w:divBdr>
        </w:div>
        <w:div w:id="327443100">
          <w:marLeft w:val="480"/>
          <w:marRight w:val="0"/>
          <w:marTop w:val="0"/>
          <w:marBottom w:val="0"/>
          <w:divBdr>
            <w:top w:val="none" w:sz="0" w:space="0" w:color="auto"/>
            <w:left w:val="none" w:sz="0" w:space="0" w:color="auto"/>
            <w:bottom w:val="none" w:sz="0" w:space="0" w:color="auto"/>
            <w:right w:val="none" w:sz="0" w:space="0" w:color="auto"/>
          </w:divBdr>
        </w:div>
        <w:div w:id="445855474">
          <w:marLeft w:val="480"/>
          <w:marRight w:val="0"/>
          <w:marTop w:val="0"/>
          <w:marBottom w:val="0"/>
          <w:divBdr>
            <w:top w:val="none" w:sz="0" w:space="0" w:color="auto"/>
            <w:left w:val="none" w:sz="0" w:space="0" w:color="auto"/>
            <w:bottom w:val="none" w:sz="0" w:space="0" w:color="auto"/>
            <w:right w:val="none" w:sz="0" w:space="0" w:color="auto"/>
          </w:divBdr>
        </w:div>
        <w:div w:id="459690275">
          <w:marLeft w:val="480"/>
          <w:marRight w:val="0"/>
          <w:marTop w:val="0"/>
          <w:marBottom w:val="0"/>
          <w:divBdr>
            <w:top w:val="none" w:sz="0" w:space="0" w:color="auto"/>
            <w:left w:val="none" w:sz="0" w:space="0" w:color="auto"/>
            <w:bottom w:val="none" w:sz="0" w:space="0" w:color="auto"/>
            <w:right w:val="none" w:sz="0" w:space="0" w:color="auto"/>
          </w:divBdr>
        </w:div>
        <w:div w:id="502399805">
          <w:marLeft w:val="480"/>
          <w:marRight w:val="0"/>
          <w:marTop w:val="0"/>
          <w:marBottom w:val="0"/>
          <w:divBdr>
            <w:top w:val="none" w:sz="0" w:space="0" w:color="auto"/>
            <w:left w:val="none" w:sz="0" w:space="0" w:color="auto"/>
            <w:bottom w:val="none" w:sz="0" w:space="0" w:color="auto"/>
            <w:right w:val="none" w:sz="0" w:space="0" w:color="auto"/>
          </w:divBdr>
        </w:div>
        <w:div w:id="766266717">
          <w:marLeft w:val="480"/>
          <w:marRight w:val="0"/>
          <w:marTop w:val="0"/>
          <w:marBottom w:val="0"/>
          <w:divBdr>
            <w:top w:val="none" w:sz="0" w:space="0" w:color="auto"/>
            <w:left w:val="none" w:sz="0" w:space="0" w:color="auto"/>
            <w:bottom w:val="none" w:sz="0" w:space="0" w:color="auto"/>
            <w:right w:val="none" w:sz="0" w:space="0" w:color="auto"/>
          </w:divBdr>
        </w:div>
        <w:div w:id="927539858">
          <w:marLeft w:val="480"/>
          <w:marRight w:val="0"/>
          <w:marTop w:val="0"/>
          <w:marBottom w:val="0"/>
          <w:divBdr>
            <w:top w:val="none" w:sz="0" w:space="0" w:color="auto"/>
            <w:left w:val="none" w:sz="0" w:space="0" w:color="auto"/>
            <w:bottom w:val="none" w:sz="0" w:space="0" w:color="auto"/>
            <w:right w:val="none" w:sz="0" w:space="0" w:color="auto"/>
          </w:divBdr>
        </w:div>
        <w:div w:id="1103840661">
          <w:marLeft w:val="480"/>
          <w:marRight w:val="0"/>
          <w:marTop w:val="0"/>
          <w:marBottom w:val="0"/>
          <w:divBdr>
            <w:top w:val="none" w:sz="0" w:space="0" w:color="auto"/>
            <w:left w:val="none" w:sz="0" w:space="0" w:color="auto"/>
            <w:bottom w:val="none" w:sz="0" w:space="0" w:color="auto"/>
            <w:right w:val="none" w:sz="0" w:space="0" w:color="auto"/>
          </w:divBdr>
        </w:div>
        <w:div w:id="1320772307">
          <w:marLeft w:val="480"/>
          <w:marRight w:val="0"/>
          <w:marTop w:val="0"/>
          <w:marBottom w:val="0"/>
          <w:divBdr>
            <w:top w:val="none" w:sz="0" w:space="0" w:color="auto"/>
            <w:left w:val="none" w:sz="0" w:space="0" w:color="auto"/>
            <w:bottom w:val="none" w:sz="0" w:space="0" w:color="auto"/>
            <w:right w:val="none" w:sz="0" w:space="0" w:color="auto"/>
          </w:divBdr>
        </w:div>
        <w:div w:id="1344697781">
          <w:marLeft w:val="480"/>
          <w:marRight w:val="0"/>
          <w:marTop w:val="0"/>
          <w:marBottom w:val="0"/>
          <w:divBdr>
            <w:top w:val="none" w:sz="0" w:space="0" w:color="auto"/>
            <w:left w:val="none" w:sz="0" w:space="0" w:color="auto"/>
            <w:bottom w:val="none" w:sz="0" w:space="0" w:color="auto"/>
            <w:right w:val="none" w:sz="0" w:space="0" w:color="auto"/>
          </w:divBdr>
        </w:div>
        <w:div w:id="1365789992">
          <w:marLeft w:val="480"/>
          <w:marRight w:val="0"/>
          <w:marTop w:val="0"/>
          <w:marBottom w:val="0"/>
          <w:divBdr>
            <w:top w:val="none" w:sz="0" w:space="0" w:color="auto"/>
            <w:left w:val="none" w:sz="0" w:space="0" w:color="auto"/>
            <w:bottom w:val="none" w:sz="0" w:space="0" w:color="auto"/>
            <w:right w:val="none" w:sz="0" w:space="0" w:color="auto"/>
          </w:divBdr>
        </w:div>
        <w:div w:id="1390111498">
          <w:marLeft w:val="480"/>
          <w:marRight w:val="0"/>
          <w:marTop w:val="0"/>
          <w:marBottom w:val="0"/>
          <w:divBdr>
            <w:top w:val="none" w:sz="0" w:space="0" w:color="auto"/>
            <w:left w:val="none" w:sz="0" w:space="0" w:color="auto"/>
            <w:bottom w:val="none" w:sz="0" w:space="0" w:color="auto"/>
            <w:right w:val="none" w:sz="0" w:space="0" w:color="auto"/>
          </w:divBdr>
        </w:div>
        <w:div w:id="1664501627">
          <w:marLeft w:val="480"/>
          <w:marRight w:val="0"/>
          <w:marTop w:val="0"/>
          <w:marBottom w:val="0"/>
          <w:divBdr>
            <w:top w:val="none" w:sz="0" w:space="0" w:color="auto"/>
            <w:left w:val="none" w:sz="0" w:space="0" w:color="auto"/>
            <w:bottom w:val="none" w:sz="0" w:space="0" w:color="auto"/>
            <w:right w:val="none" w:sz="0" w:space="0" w:color="auto"/>
          </w:divBdr>
        </w:div>
        <w:div w:id="1795363711">
          <w:marLeft w:val="480"/>
          <w:marRight w:val="0"/>
          <w:marTop w:val="0"/>
          <w:marBottom w:val="0"/>
          <w:divBdr>
            <w:top w:val="none" w:sz="0" w:space="0" w:color="auto"/>
            <w:left w:val="none" w:sz="0" w:space="0" w:color="auto"/>
            <w:bottom w:val="none" w:sz="0" w:space="0" w:color="auto"/>
            <w:right w:val="none" w:sz="0" w:space="0" w:color="auto"/>
          </w:divBdr>
        </w:div>
        <w:div w:id="1860468446">
          <w:marLeft w:val="480"/>
          <w:marRight w:val="0"/>
          <w:marTop w:val="0"/>
          <w:marBottom w:val="0"/>
          <w:divBdr>
            <w:top w:val="none" w:sz="0" w:space="0" w:color="auto"/>
            <w:left w:val="none" w:sz="0" w:space="0" w:color="auto"/>
            <w:bottom w:val="none" w:sz="0" w:space="0" w:color="auto"/>
            <w:right w:val="none" w:sz="0" w:space="0" w:color="auto"/>
          </w:divBdr>
        </w:div>
        <w:div w:id="1862550742">
          <w:marLeft w:val="480"/>
          <w:marRight w:val="0"/>
          <w:marTop w:val="0"/>
          <w:marBottom w:val="0"/>
          <w:divBdr>
            <w:top w:val="none" w:sz="0" w:space="0" w:color="auto"/>
            <w:left w:val="none" w:sz="0" w:space="0" w:color="auto"/>
            <w:bottom w:val="none" w:sz="0" w:space="0" w:color="auto"/>
            <w:right w:val="none" w:sz="0" w:space="0" w:color="auto"/>
          </w:divBdr>
        </w:div>
        <w:div w:id="1868176439">
          <w:marLeft w:val="480"/>
          <w:marRight w:val="0"/>
          <w:marTop w:val="0"/>
          <w:marBottom w:val="0"/>
          <w:divBdr>
            <w:top w:val="none" w:sz="0" w:space="0" w:color="auto"/>
            <w:left w:val="none" w:sz="0" w:space="0" w:color="auto"/>
            <w:bottom w:val="none" w:sz="0" w:space="0" w:color="auto"/>
            <w:right w:val="none" w:sz="0" w:space="0" w:color="auto"/>
          </w:divBdr>
        </w:div>
        <w:div w:id="1925720218">
          <w:marLeft w:val="480"/>
          <w:marRight w:val="0"/>
          <w:marTop w:val="0"/>
          <w:marBottom w:val="0"/>
          <w:divBdr>
            <w:top w:val="none" w:sz="0" w:space="0" w:color="auto"/>
            <w:left w:val="none" w:sz="0" w:space="0" w:color="auto"/>
            <w:bottom w:val="none" w:sz="0" w:space="0" w:color="auto"/>
            <w:right w:val="none" w:sz="0" w:space="0" w:color="auto"/>
          </w:divBdr>
        </w:div>
        <w:div w:id="2027562750">
          <w:marLeft w:val="480"/>
          <w:marRight w:val="0"/>
          <w:marTop w:val="0"/>
          <w:marBottom w:val="0"/>
          <w:divBdr>
            <w:top w:val="none" w:sz="0" w:space="0" w:color="auto"/>
            <w:left w:val="none" w:sz="0" w:space="0" w:color="auto"/>
            <w:bottom w:val="none" w:sz="0" w:space="0" w:color="auto"/>
            <w:right w:val="none" w:sz="0" w:space="0" w:color="auto"/>
          </w:divBdr>
        </w:div>
        <w:div w:id="2039694747">
          <w:marLeft w:val="480"/>
          <w:marRight w:val="0"/>
          <w:marTop w:val="0"/>
          <w:marBottom w:val="0"/>
          <w:divBdr>
            <w:top w:val="none" w:sz="0" w:space="0" w:color="auto"/>
            <w:left w:val="none" w:sz="0" w:space="0" w:color="auto"/>
            <w:bottom w:val="none" w:sz="0" w:space="0" w:color="auto"/>
            <w:right w:val="none" w:sz="0" w:space="0" w:color="auto"/>
          </w:divBdr>
        </w:div>
      </w:divsChild>
    </w:div>
    <w:div w:id="1679454925">
      <w:bodyDiv w:val="1"/>
      <w:marLeft w:val="0"/>
      <w:marRight w:val="0"/>
      <w:marTop w:val="0"/>
      <w:marBottom w:val="0"/>
      <w:divBdr>
        <w:top w:val="none" w:sz="0" w:space="0" w:color="auto"/>
        <w:left w:val="none" w:sz="0" w:space="0" w:color="auto"/>
        <w:bottom w:val="none" w:sz="0" w:space="0" w:color="auto"/>
        <w:right w:val="none" w:sz="0" w:space="0" w:color="auto"/>
      </w:divBdr>
    </w:div>
    <w:div w:id="1682001874">
      <w:bodyDiv w:val="1"/>
      <w:marLeft w:val="0"/>
      <w:marRight w:val="0"/>
      <w:marTop w:val="0"/>
      <w:marBottom w:val="0"/>
      <w:divBdr>
        <w:top w:val="none" w:sz="0" w:space="0" w:color="auto"/>
        <w:left w:val="none" w:sz="0" w:space="0" w:color="auto"/>
        <w:bottom w:val="none" w:sz="0" w:space="0" w:color="auto"/>
        <w:right w:val="none" w:sz="0" w:space="0" w:color="auto"/>
      </w:divBdr>
    </w:div>
    <w:div w:id="1684286891">
      <w:bodyDiv w:val="1"/>
      <w:marLeft w:val="0"/>
      <w:marRight w:val="0"/>
      <w:marTop w:val="0"/>
      <w:marBottom w:val="0"/>
      <w:divBdr>
        <w:top w:val="none" w:sz="0" w:space="0" w:color="auto"/>
        <w:left w:val="none" w:sz="0" w:space="0" w:color="auto"/>
        <w:bottom w:val="none" w:sz="0" w:space="0" w:color="auto"/>
        <w:right w:val="none" w:sz="0" w:space="0" w:color="auto"/>
      </w:divBdr>
    </w:div>
    <w:div w:id="1684477340">
      <w:bodyDiv w:val="1"/>
      <w:marLeft w:val="0"/>
      <w:marRight w:val="0"/>
      <w:marTop w:val="0"/>
      <w:marBottom w:val="0"/>
      <w:divBdr>
        <w:top w:val="none" w:sz="0" w:space="0" w:color="auto"/>
        <w:left w:val="none" w:sz="0" w:space="0" w:color="auto"/>
        <w:bottom w:val="none" w:sz="0" w:space="0" w:color="auto"/>
        <w:right w:val="none" w:sz="0" w:space="0" w:color="auto"/>
      </w:divBdr>
    </w:div>
    <w:div w:id="1686058837">
      <w:bodyDiv w:val="1"/>
      <w:marLeft w:val="0"/>
      <w:marRight w:val="0"/>
      <w:marTop w:val="0"/>
      <w:marBottom w:val="0"/>
      <w:divBdr>
        <w:top w:val="none" w:sz="0" w:space="0" w:color="auto"/>
        <w:left w:val="none" w:sz="0" w:space="0" w:color="auto"/>
        <w:bottom w:val="none" w:sz="0" w:space="0" w:color="auto"/>
        <w:right w:val="none" w:sz="0" w:space="0" w:color="auto"/>
      </w:divBdr>
    </w:div>
    <w:div w:id="1700621592">
      <w:bodyDiv w:val="1"/>
      <w:marLeft w:val="0"/>
      <w:marRight w:val="0"/>
      <w:marTop w:val="0"/>
      <w:marBottom w:val="0"/>
      <w:divBdr>
        <w:top w:val="none" w:sz="0" w:space="0" w:color="auto"/>
        <w:left w:val="none" w:sz="0" w:space="0" w:color="auto"/>
        <w:bottom w:val="none" w:sz="0" w:space="0" w:color="auto"/>
        <w:right w:val="none" w:sz="0" w:space="0" w:color="auto"/>
      </w:divBdr>
    </w:div>
    <w:div w:id="1701710005">
      <w:bodyDiv w:val="1"/>
      <w:marLeft w:val="0"/>
      <w:marRight w:val="0"/>
      <w:marTop w:val="0"/>
      <w:marBottom w:val="0"/>
      <w:divBdr>
        <w:top w:val="none" w:sz="0" w:space="0" w:color="auto"/>
        <w:left w:val="none" w:sz="0" w:space="0" w:color="auto"/>
        <w:bottom w:val="none" w:sz="0" w:space="0" w:color="auto"/>
        <w:right w:val="none" w:sz="0" w:space="0" w:color="auto"/>
      </w:divBdr>
      <w:divsChild>
        <w:div w:id="211890279">
          <w:marLeft w:val="480"/>
          <w:marRight w:val="0"/>
          <w:marTop w:val="0"/>
          <w:marBottom w:val="0"/>
          <w:divBdr>
            <w:top w:val="none" w:sz="0" w:space="0" w:color="auto"/>
            <w:left w:val="none" w:sz="0" w:space="0" w:color="auto"/>
            <w:bottom w:val="none" w:sz="0" w:space="0" w:color="auto"/>
            <w:right w:val="none" w:sz="0" w:space="0" w:color="auto"/>
          </w:divBdr>
        </w:div>
        <w:div w:id="617756973">
          <w:marLeft w:val="480"/>
          <w:marRight w:val="0"/>
          <w:marTop w:val="0"/>
          <w:marBottom w:val="0"/>
          <w:divBdr>
            <w:top w:val="none" w:sz="0" w:space="0" w:color="auto"/>
            <w:left w:val="none" w:sz="0" w:space="0" w:color="auto"/>
            <w:bottom w:val="none" w:sz="0" w:space="0" w:color="auto"/>
            <w:right w:val="none" w:sz="0" w:space="0" w:color="auto"/>
          </w:divBdr>
        </w:div>
        <w:div w:id="678771894">
          <w:marLeft w:val="480"/>
          <w:marRight w:val="0"/>
          <w:marTop w:val="0"/>
          <w:marBottom w:val="0"/>
          <w:divBdr>
            <w:top w:val="none" w:sz="0" w:space="0" w:color="auto"/>
            <w:left w:val="none" w:sz="0" w:space="0" w:color="auto"/>
            <w:bottom w:val="none" w:sz="0" w:space="0" w:color="auto"/>
            <w:right w:val="none" w:sz="0" w:space="0" w:color="auto"/>
          </w:divBdr>
        </w:div>
        <w:div w:id="780148840">
          <w:marLeft w:val="480"/>
          <w:marRight w:val="0"/>
          <w:marTop w:val="0"/>
          <w:marBottom w:val="0"/>
          <w:divBdr>
            <w:top w:val="none" w:sz="0" w:space="0" w:color="auto"/>
            <w:left w:val="none" w:sz="0" w:space="0" w:color="auto"/>
            <w:bottom w:val="none" w:sz="0" w:space="0" w:color="auto"/>
            <w:right w:val="none" w:sz="0" w:space="0" w:color="auto"/>
          </w:divBdr>
        </w:div>
        <w:div w:id="817770845">
          <w:marLeft w:val="480"/>
          <w:marRight w:val="0"/>
          <w:marTop w:val="0"/>
          <w:marBottom w:val="0"/>
          <w:divBdr>
            <w:top w:val="none" w:sz="0" w:space="0" w:color="auto"/>
            <w:left w:val="none" w:sz="0" w:space="0" w:color="auto"/>
            <w:bottom w:val="none" w:sz="0" w:space="0" w:color="auto"/>
            <w:right w:val="none" w:sz="0" w:space="0" w:color="auto"/>
          </w:divBdr>
        </w:div>
        <w:div w:id="831025139">
          <w:marLeft w:val="480"/>
          <w:marRight w:val="0"/>
          <w:marTop w:val="0"/>
          <w:marBottom w:val="0"/>
          <w:divBdr>
            <w:top w:val="none" w:sz="0" w:space="0" w:color="auto"/>
            <w:left w:val="none" w:sz="0" w:space="0" w:color="auto"/>
            <w:bottom w:val="none" w:sz="0" w:space="0" w:color="auto"/>
            <w:right w:val="none" w:sz="0" w:space="0" w:color="auto"/>
          </w:divBdr>
        </w:div>
        <w:div w:id="913440921">
          <w:marLeft w:val="480"/>
          <w:marRight w:val="0"/>
          <w:marTop w:val="0"/>
          <w:marBottom w:val="0"/>
          <w:divBdr>
            <w:top w:val="none" w:sz="0" w:space="0" w:color="auto"/>
            <w:left w:val="none" w:sz="0" w:space="0" w:color="auto"/>
            <w:bottom w:val="none" w:sz="0" w:space="0" w:color="auto"/>
            <w:right w:val="none" w:sz="0" w:space="0" w:color="auto"/>
          </w:divBdr>
        </w:div>
        <w:div w:id="993028985">
          <w:marLeft w:val="480"/>
          <w:marRight w:val="0"/>
          <w:marTop w:val="0"/>
          <w:marBottom w:val="0"/>
          <w:divBdr>
            <w:top w:val="none" w:sz="0" w:space="0" w:color="auto"/>
            <w:left w:val="none" w:sz="0" w:space="0" w:color="auto"/>
            <w:bottom w:val="none" w:sz="0" w:space="0" w:color="auto"/>
            <w:right w:val="none" w:sz="0" w:space="0" w:color="auto"/>
          </w:divBdr>
        </w:div>
        <w:div w:id="1079593385">
          <w:marLeft w:val="480"/>
          <w:marRight w:val="0"/>
          <w:marTop w:val="0"/>
          <w:marBottom w:val="0"/>
          <w:divBdr>
            <w:top w:val="none" w:sz="0" w:space="0" w:color="auto"/>
            <w:left w:val="none" w:sz="0" w:space="0" w:color="auto"/>
            <w:bottom w:val="none" w:sz="0" w:space="0" w:color="auto"/>
            <w:right w:val="none" w:sz="0" w:space="0" w:color="auto"/>
          </w:divBdr>
        </w:div>
        <w:div w:id="1094276840">
          <w:marLeft w:val="480"/>
          <w:marRight w:val="0"/>
          <w:marTop w:val="0"/>
          <w:marBottom w:val="0"/>
          <w:divBdr>
            <w:top w:val="none" w:sz="0" w:space="0" w:color="auto"/>
            <w:left w:val="none" w:sz="0" w:space="0" w:color="auto"/>
            <w:bottom w:val="none" w:sz="0" w:space="0" w:color="auto"/>
            <w:right w:val="none" w:sz="0" w:space="0" w:color="auto"/>
          </w:divBdr>
        </w:div>
        <w:div w:id="1293635013">
          <w:marLeft w:val="480"/>
          <w:marRight w:val="0"/>
          <w:marTop w:val="0"/>
          <w:marBottom w:val="0"/>
          <w:divBdr>
            <w:top w:val="none" w:sz="0" w:space="0" w:color="auto"/>
            <w:left w:val="none" w:sz="0" w:space="0" w:color="auto"/>
            <w:bottom w:val="none" w:sz="0" w:space="0" w:color="auto"/>
            <w:right w:val="none" w:sz="0" w:space="0" w:color="auto"/>
          </w:divBdr>
        </w:div>
        <w:div w:id="1301766877">
          <w:marLeft w:val="480"/>
          <w:marRight w:val="0"/>
          <w:marTop w:val="0"/>
          <w:marBottom w:val="0"/>
          <w:divBdr>
            <w:top w:val="none" w:sz="0" w:space="0" w:color="auto"/>
            <w:left w:val="none" w:sz="0" w:space="0" w:color="auto"/>
            <w:bottom w:val="none" w:sz="0" w:space="0" w:color="auto"/>
            <w:right w:val="none" w:sz="0" w:space="0" w:color="auto"/>
          </w:divBdr>
        </w:div>
        <w:div w:id="1437016412">
          <w:marLeft w:val="480"/>
          <w:marRight w:val="0"/>
          <w:marTop w:val="0"/>
          <w:marBottom w:val="0"/>
          <w:divBdr>
            <w:top w:val="none" w:sz="0" w:space="0" w:color="auto"/>
            <w:left w:val="none" w:sz="0" w:space="0" w:color="auto"/>
            <w:bottom w:val="none" w:sz="0" w:space="0" w:color="auto"/>
            <w:right w:val="none" w:sz="0" w:space="0" w:color="auto"/>
          </w:divBdr>
        </w:div>
        <w:div w:id="1710688104">
          <w:marLeft w:val="480"/>
          <w:marRight w:val="0"/>
          <w:marTop w:val="0"/>
          <w:marBottom w:val="0"/>
          <w:divBdr>
            <w:top w:val="none" w:sz="0" w:space="0" w:color="auto"/>
            <w:left w:val="none" w:sz="0" w:space="0" w:color="auto"/>
            <w:bottom w:val="none" w:sz="0" w:space="0" w:color="auto"/>
            <w:right w:val="none" w:sz="0" w:space="0" w:color="auto"/>
          </w:divBdr>
        </w:div>
        <w:div w:id="1812818527">
          <w:marLeft w:val="480"/>
          <w:marRight w:val="0"/>
          <w:marTop w:val="0"/>
          <w:marBottom w:val="0"/>
          <w:divBdr>
            <w:top w:val="none" w:sz="0" w:space="0" w:color="auto"/>
            <w:left w:val="none" w:sz="0" w:space="0" w:color="auto"/>
            <w:bottom w:val="none" w:sz="0" w:space="0" w:color="auto"/>
            <w:right w:val="none" w:sz="0" w:space="0" w:color="auto"/>
          </w:divBdr>
        </w:div>
        <w:div w:id="1918048946">
          <w:marLeft w:val="480"/>
          <w:marRight w:val="0"/>
          <w:marTop w:val="0"/>
          <w:marBottom w:val="0"/>
          <w:divBdr>
            <w:top w:val="none" w:sz="0" w:space="0" w:color="auto"/>
            <w:left w:val="none" w:sz="0" w:space="0" w:color="auto"/>
            <w:bottom w:val="none" w:sz="0" w:space="0" w:color="auto"/>
            <w:right w:val="none" w:sz="0" w:space="0" w:color="auto"/>
          </w:divBdr>
        </w:div>
        <w:div w:id="1987776525">
          <w:marLeft w:val="480"/>
          <w:marRight w:val="0"/>
          <w:marTop w:val="0"/>
          <w:marBottom w:val="0"/>
          <w:divBdr>
            <w:top w:val="none" w:sz="0" w:space="0" w:color="auto"/>
            <w:left w:val="none" w:sz="0" w:space="0" w:color="auto"/>
            <w:bottom w:val="none" w:sz="0" w:space="0" w:color="auto"/>
            <w:right w:val="none" w:sz="0" w:space="0" w:color="auto"/>
          </w:divBdr>
        </w:div>
        <w:div w:id="2023168524">
          <w:marLeft w:val="480"/>
          <w:marRight w:val="0"/>
          <w:marTop w:val="0"/>
          <w:marBottom w:val="0"/>
          <w:divBdr>
            <w:top w:val="none" w:sz="0" w:space="0" w:color="auto"/>
            <w:left w:val="none" w:sz="0" w:space="0" w:color="auto"/>
            <w:bottom w:val="none" w:sz="0" w:space="0" w:color="auto"/>
            <w:right w:val="none" w:sz="0" w:space="0" w:color="auto"/>
          </w:divBdr>
        </w:div>
        <w:div w:id="2044865819">
          <w:marLeft w:val="480"/>
          <w:marRight w:val="0"/>
          <w:marTop w:val="0"/>
          <w:marBottom w:val="0"/>
          <w:divBdr>
            <w:top w:val="none" w:sz="0" w:space="0" w:color="auto"/>
            <w:left w:val="none" w:sz="0" w:space="0" w:color="auto"/>
            <w:bottom w:val="none" w:sz="0" w:space="0" w:color="auto"/>
            <w:right w:val="none" w:sz="0" w:space="0" w:color="auto"/>
          </w:divBdr>
        </w:div>
      </w:divsChild>
    </w:div>
    <w:div w:id="1708022117">
      <w:bodyDiv w:val="1"/>
      <w:marLeft w:val="0"/>
      <w:marRight w:val="0"/>
      <w:marTop w:val="0"/>
      <w:marBottom w:val="0"/>
      <w:divBdr>
        <w:top w:val="none" w:sz="0" w:space="0" w:color="auto"/>
        <w:left w:val="none" w:sz="0" w:space="0" w:color="auto"/>
        <w:bottom w:val="none" w:sz="0" w:space="0" w:color="auto"/>
        <w:right w:val="none" w:sz="0" w:space="0" w:color="auto"/>
      </w:divBdr>
    </w:div>
    <w:div w:id="1711684193">
      <w:bodyDiv w:val="1"/>
      <w:marLeft w:val="0"/>
      <w:marRight w:val="0"/>
      <w:marTop w:val="0"/>
      <w:marBottom w:val="0"/>
      <w:divBdr>
        <w:top w:val="none" w:sz="0" w:space="0" w:color="auto"/>
        <w:left w:val="none" w:sz="0" w:space="0" w:color="auto"/>
        <w:bottom w:val="none" w:sz="0" w:space="0" w:color="auto"/>
        <w:right w:val="none" w:sz="0" w:space="0" w:color="auto"/>
      </w:divBdr>
      <w:divsChild>
        <w:div w:id="82647204">
          <w:marLeft w:val="480"/>
          <w:marRight w:val="0"/>
          <w:marTop w:val="0"/>
          <w:marBottom w:val="0"/>
          <w:divBdr>
            <w:top w:val="none" w:sz="0" w:space="0" w:color="auto"/>
            <w:left w:val="none" w:sz="0" w:space="0" w:color="auto"/>
            <w:bottom w:val="none" w:sz="0" w:space="0" w:color="auto"/>
            <w:right w:val="none" w:sz="0" w:space="0" w:color="auto"/>
          </w:divBdr>
        </w:div>
        <w:div w:id="123160331">
          <w:marLeft w:val="480"/>
          <w:marRight w:val="0"/>
          <w:marTop w:val="0"/>
          <w:marBottom w:val="0"/>
          <w:divBdr>
            <w:top w:val="none" w:sz="0" w:space="0" w:color="auto"/>
            <w:left w:val="none" w:sz="0" w:space="0" w:color="auto"/>
            <w:bottom w:val="none" w:sz="0" w:space="0" w:color="auto"/>
            <w:right w:val="none" w:sz="0" w:space="0" w:color="auto"/>
          </w:divBdr>
        </w:div>
        <w:div w:id="148864030">
          <w:marLeft w:val="480"/>
          <w:marRight w:val="0"/>
          <w:marTop w:val="0"/>
          <w:marBottom w:val="0"/>
          <w:divBdr>
            <w:top w:val="none" w:sz="0" w:space="0" w:color="auto"/>
            <w:left w:val="none" w:sz="0" w:space="0" w:color="auto"/>
            <w:bottom w:val="none" w:sz="0" w:space="0" w:color="auto"/>
            <w:right w:val="none" w:sz="0" w:space="0" w:color="auto"/>
          </w:divBdr>
        </w:div>
        <w:div w:id="292322831">
          <w:marLeft w:val="480"/>
          <w:marRight w:val="0"/>
          <w:marTop w:val="0"/>
          <w:marBottom w:val="0"/>
          <w:divBdr>
            <w:top w:val="none" w:sz="0" w:space="0" w:color="auto"/>
            <w:left w:val="none" w:sz="0" w:space="0" w:color="auto"/>
            <w:bottom w:val="none" w:sz="0" w:space="0" w:color="auto"/>
            <w:right w:val="none" w:sz="0" w:space="0" w:color="auto"/>
          </w:divBdr>
        </w:div>
        <w:div w:id="544874054">
          <w:marLeft w:val="480"/>
          <w:marRight w:val="0"/>
          <w:marTop w:val="0"/>
          <w:marBottom w:val="0"/>
          <w:divBdr>
            <w:top w:val="none" w:sz="0" w:space="0" w:color="auto"/>
            <w:left w:val="none" w:sz="0" w:space="0" w:color="auto"/>
            <w:bottom w:val="none" w:sz="0" w:space="0" w:color="auto"/>
            <w:right w:val="none" w:sz="0" w:space="0" w:color="auto"/>
          </w:divBdr>
        </w:div>
        <w:div w:id="654383674">
          <w:marLeft w:val="480"/>
          <w:marRight w:val="0"/>
          <w:marTop w:val="0"/>
          <w:marBottom w:val="0"/>
          <w:divBdr>
            <w:top w:val="none" w:sz="0" w:space="0" w:color="auto"/>
            <w:left w:val="none" w:sz="0" w:space="0" w:color="auto"/>
            <w:bottom w:val="none" w:sz="0" w:space="0" w:color="auto"/>
            <w:right w:val="none" w:sz="0" w:space="0" w:color="auto"/>
          </w:divBdr>
        </w:div>
        <w:div w:id="888414898">
          <w:marLeft w:val="480"/>
          <w:marRight w:val="0"/>
          <w:marTop w:val="0"/>
          <w:marBottom w:val="0"/>
          <w:divBdr>
            <w:top w:val="none" w:sz="0" w:space="0" w:color="auto"/>
            <w:left w:val="none" w:sz="0" w:space="0" w:color="auto"/>
            <w:bottom w:val="none" w:sz="0" w:space="0" w:color="auto"/>
            <w:right w:val="none" w:sz="0" w:space="0" w:color="auto"/>
          </w:divBdr>
        </w:div>
        <w:div w:id="905922510">
          <w:marLeft w:val="480"/>
          <w:marRight w:val="0"/>
          <w:marTop w:val="0"/>
          <w:marBottom w:val="0"/>
          <w:divBdr>
            <w:top w:val="none" w:sz="0" w:space="0" w:color="auto"/>
            <w:left w:val="none" w:sz="0" w:space="0" w:color="auto"/>
            <w:bottom w:val="none" w:sz="0" w:space="0" w:color="auto"/>
            <w:right w:val="none" w:sz="0" w:space="0" w:color="auto"/>
          </w:divBdr>
        </w:div>
        <w:div w:id="1046683616">
          <w:marLeft w:val="480"/>
          <w:marRight w:val="0"/>
          <w:marTop w:val="0"/>
          <w:marBottom w:val="0"/>
          <w:divBdr>
            <w:top w:val="none" w:sz="0" w:space="0" w:color="auto"/>
            <w:left w:val="none" w:sz="0" w:space="0" w:color="auto"/>
            <w:bottom w:val="none" w:sz="0" w:space="0" w:color="auto"/>
            <w:right w:val="none" w:sz="0" w:space="0" w:color="auto"/>
          </w:divBdr>
        </w:div>
        <w:div w:id="1135180488">
          <w:marLeft w:val="480"/>
          <w:marRight w:val="0"/>
          <w:marTop w:val="0"/>
          <w:marBottom w:val="0"/>
          <w:divBdr>
            <w:top w:val="none" w:sz="0" w:space="0" w:color="auto"/>
            <w:left w:val="none" w:sz="0" w:space="0" w:color="auto"/>
            <w:bottom w:val="none" w:sz="0" w:space="0" w:color="auto"/>
            <w:right w:val="none" w:sz="0" w:space="0" w:color="auto"/>
          </w:divBdr>
        </w:div>
        <w:div w:id="1351376528">
          <w:marLeft w:val="480"/>
          <w:marRight w:val="0"/>
          <w:marTop w:val="0"/>
          <w:marBottom w:val="0"/>
          <w:divBdr>
            <w:top w:val="none" w:sz="0" w:space="0" w:color="auto"/>
            <w:left w:val="none" w:sz="0" w:space="0" w:color="auto"/>
            <w:bottom w:val="none" w:sz="0" w:space="0" w:color="auto"/>
            <w:right w:val="none" w:sz="0" w:space="0" w:color="auto"/>
          </w:divBdr>
        </w:div>
        <w:div w:id="1437100168">
          <w:marLeft w:val="480"/>
          <w:marRight w:val="0"/>
          <w:marTop w:val="0"/>
          <w:marBottom w:val="0"/>
          <w:divBdr>
            <w:top w:val="none" w:sz="0" w:space="0" w:color="auto"/>
            <w:left w:val="none" w:sz="0" w:space="0" w:color="auto"/>
            <w:bottom w:val="none" w:sz="0" w:space="0" w:color="auto"/>
            <w:right w:val="none" w:sz="0" w:space="0" w:color="auto"/>
          </w:divBdr>
        </w:div>
        <w:div w:id="1460226589">
          <w:marLeft w:val="480"/>
          <w:marRight w:val="0"/>
          <w:marTop w:val="0"/>
          <w:marBottom w:val="0"/>
          <w:divBdr>
            <w:top w:val="none" w:sz="0" w:space="0" w:color="auto"/>
            <w:left w:val="none" w:sz="0" w:space="0" w:color="auto"/>
            <w:bottom w:val="none" w:sz="0" w:space="0" w:color="auto"/>
            <w:right w:val="none" w:sz="0" w:space="0" w:color="auto"/>
          </w:divBdr>
        </w:div>
        <w:div w:id="1624270067">
          <w:marLeft w:val="480"/>
          <w:marRight w:val="0"/>
          <w:marTop w:val="0"/>
          <w:marBottom w:val="0"/>
          <w:divBdr>
            <w:top w:val="none" w:sz="0" w:space="0" w:color="auto"/>
            <w:left w:val="none" w:sz="0" w:space="0" w:color="auto"/>
            <w:bottom w:val="none" w:sz="0" w:space="0" w:color="auto"/>
            <w:right w:val="none" w:sz="0" w:space="0" w:color="auto"/>
          </w:divBdr>
        </w:div>
        <w:div w:id="1743288103">
          <w:marLeft w:val="480"/>
          <w:marRight w:val="0"/>
          <w:marTop w:val="0"/>
          <w:marBottom w:val="0"/>
          <w:divBdr>
            <w:top w:val="none" w:sz="0" w:space="0" w:color="auto"/>
            <w:left w:val="none" w:sz="0" w:space="0" w:color="auto"/>
            <w:bottom w:val="none" w:sz="0" w:space="0" w:color="auto"/>
            <w:right w:val="none" w:sz="0" w:space="0" w:color="auto"/>
          </w:divBdr>
        </w:div>
        <w:div w:id="1753039547">
          <w:marLeft w:val="480"/>
          <w:marRight w:val="0"/>
          <w:marTop w:val="0"/>
          <w:marBottom w:val="0"/>
          <w:divBdr>
            <w:top w:val="none" w:sz="0" w:space="0" w:color="auto"/>
            <w:left w:val="none" w:sz="0" w:space="0" w:color="auto"/>
            <w:bottom w:val="none" w:sz="0" w:space="0" w:color="auto"/>
            <w:right w:val="none" w:sz="0" w:space="0" w:color="auto"/>
          </w:divBdr>
        </w:div>
        <w:div w:id="1780221959">
          <w:marLeft w:val="480"/>
          <w:marRight w:val="0"/>
          <w:marTop w:val="0"/>
          <w:marBottom w:val="0"/>
          <w:divBdr>
            <w:top w:val="none" w:sz="0" w:space="0" w:color="auto"/>
            <w:left w:val="none" w:sz="0" w:space="0" w:color="auto"/>
            <w:bottom w:val="none" w:sz="0" w:space="0" w:color="auto"/>
            <w:right w:val="none" w:sz="0" w:space="0" w:color="auto"/>
          </w:divBdr>
        </w:div>
        <w:div w:id="2102412269">
          <w:marLeft w:val="480"/>
          <w:marRight w:val="0"/>
          <w:marTop w:val="0"/>
          <w:marBottom w:val="0"/>
          <w:divBdr>
            <w:top w:val="none" w:sz="0" w:space="0" w:color="auto"/>
            <w:left w:val="none" w:sz="0" w:space="0" w:color="auto"/>
            <w:bottom w:val="none" w:sz="0" w:space="0" w:color="auto"/>
            <w:right w:val="none" w:sz="0" w:space="0" w:color="auto"/>
          </w:divBdr>
        </w:div>
      </w:divsChild>
    </w:div>
    <w:div w:id="1712458737">
      <w:bodyDiv w:val="1"/>
      <w:marLeft w:val="0"/>
      <w:marRight w:val="0"/>
      <w:marTop w:val="0"/>
      <w:marBottom w:val="0"/>
      <w:divBdr>
        <w:top w:val="none" w:sz="0" w:space="0" w:color="auto"/>
        <w:left w:val="none" w:sz="0" w:space="0" w:color="auto"/>
        <w:bottom w:val="none" w:sz="0" w:space="0" w:color="auto"/>
        <w:right w:val="none" w:sz="0" w:space="0" w:color="auto"/>
      </w:divBdr>
    </w:div>
    <w:div w:id="1738161374">
      <w:bodyDiv w:val="1"/>
      <w:marLeft w:val="0"/>
      <w:marRight w:val="0"/>
      <w:marTop w:val="0"/>
      <w:marBottom w:val="0"/>
      <w:divBdr>
        <w:top w:val="none" w:sz="0" w:space="0" w:color="auto"/>
        <w:left w:val="none" w:sz="0" w:space="0" w:color="auto"/>
        <w:bottom w:val="none" w:sz="0" w:space="0" w:color="auto"/>
        <w:right w:val="none" w:sz="0" w:space="0" w:color="auto"/>
      </w:divBdr>
      <w:divsChild>
        <w:div w:id="712146847">
          <w:marLeft w:val="480"/>
          <w:marRight w:val="0"/>
          <w:marTop w:val="0"/>
          <w:marBottom w:val="0"/>
          <w:divBdr>
            <w:top w:val="none" w:sz="0" w:space="0" w:color="auto"/>
            <w:left w:val="none" w:sz="0" w:space="0" w:color="auto"/>
            <w:bottom w:val="none" w:sz="0" w:space="0" w:color="auto"/>
            <w:right w:val="none" w:sz="0" w:space="0" w:color="auto"/>
          </w:divBdr>
        </w:div>
        <w:div w:id="724184255">
          <w:marLeft w:val="480"/>
          <w:marRight w:val="0"/>
          <w:marTop w:val="0"/>
          <w:marBottom w:val="0"/>
          <w:divBdr>
            <w:top w:val="none" w:sz="0" w:space="0" w:color="auto"/>
            <w:left w:val="none" w:sz="0" w:space="0" w:color="auto"/>
            <w:bottom w:val="none" w:sz="0" w:space="0" w:color="auto"/>
            <w:right w:val="none" w:sz="0" w:space="0" w:color="auto"/>
          </w:divBdr>
        </w:div>
        <w:div w:id="729961508">
          <w:marLeft w:val="480"/>
          <w:marRight w:val="0"/>
          <w:marTop w:val="0"/>
          <w:marBottom w:val="0"/>
          <w:divBdr>
            <w:top w:val="none" w:sz="0" w:space="0" w:color="auto"/>
            <w:left w:val="none" w:sz="0" w:space="0" w:color="auto"/>
            <w:bottom w:val="none" w:sz="0" w:space="0" w:color="auto"/>
            <w:right w:val="none" w:sz="0" w:space="0" w:color="auto"/>
          </w:divBdr>
        </w:div>
        <w:div w:id="912205768">
          <w:marLeft w:val="480"/>
          <w:marRight w:val="0"/>
          <w:marTop w:val="0"/>
          <w:marBottom w:val="0"/>
          <w:divBdr>
            <w:top w:val="none" w:sz="0" w:space="0" w:color="auto"/>
            <w:left w:val="none" w:sz="0" w:space="0" w:color="auto"/>
            <w:bottom w:val="none" w:sz="0" w:space="0" w:color="auto"/>
            <w:right w:val="none" w:sz="0" w:space="0" w:color="auto"/>
          </w:divBdr>
        </w:div>
        <w:div w:id="1053698460">
          <w:marLeft w:val="480"/>
          <w:marRight w:val="0"/>
          <w:marTop w:val="0"/>
          <w:marBottom w:val="0"/>
          <w:divBdr>
            <w:top w:val="none" w:sz="0" w:space="0" w:color="auto"/>
            <w:left w:val="none" w:sz="0" w:space="0" w:color="auto"/>
            <w:bottom w:val="none" w:sz="0" w:space="0" w:color="auto"/>
            <w:right w:val="none" w:sz="0" w:space="0" w:color="auto"/>
          </w:divBdr>
        </w:div>
        <w:div w:id="1074425626">
          <w:marLeft w:val="480"/>
          <w:marRight w:val="0"/>
          <w:marTop w:val="0"/>
          <w:marBottom w:val="0"/>
          <w:divBdr>
            <w:top w:val="none" w:sz="0" w:space="0" w:color="auto"/>
            <w:left w:val="none" w:sz="0" w:space="0" w:color="auto"/>
            <w:bottom w:val="none" w:sz="0" w:space="0" w:color="auto"/>
            <w:right w:val="none" w:sz="0" w:space="0" w:color="auto"/>
          </w:divBdr>
        </w:div>
        <w:div w:id="1147018572">
          <w:marLeft w:val="480"/>
          <w:marRight w:val="0"/>
          <w:marTop w:val="0"/>
          <w:marBottom w:val="0"/>
          <w:divBdr>
            <w:top w:val="none" w:sz="0" w:space="0" w:color="auto"/>
            <w:left w:val="none" w:sz="0" w:space="0" w:color="auto"/>
            <w:bottom w:val="none" w:sz="0" w:space="0" w:color="auto"/>
            <w:right w:val="none" w:sz="0" w:space="0" w:color="auto"/>
          </w:divBdr>
        </w:div>
        <w:div w:id="1286042500">
          <w:marLeft w:val="480"/>
          <w:marRight w:val="0"/>
          <w:marTop w:val="0"/>
          <w:marBottom w:val="0"/>
          <w:divBdr>
            <w:top w:val="none" w:sz="0" w:space="0" w:color="auto"/>
            <w:left w:val="none" w:sz="0" w:space="0" w:color="auto"/>
            <w:bottom w:val="none" w:sz="0" w:space="0" w:color="auto"/>
            <w:right w:val="none" w:sz="0" w:space="0" w:color="auto"/>
          </w:divBdr>
        </w:div>
        <w:div w:id="1359352164">
          <w:marLeft w:val="480"/>
          <w:marRight w:val="0"/>
          <w:marTop w:val="0"/>
          <w:marBottom w:val="0"/>
          <w:divBdr>
            <w:top w:val="none" w:sz="0" w:space="0" w:color="auto"/>
            <w:left w:val="none" w:sz="0" w:space="0" w:color="auto"/>
            <w:bottom w:val="none" w:sz="0" w:space="0" w:color="auto"/>
            <w:right w:val="none" w:sz="0" w:space="0" w:color="auto"/>
          </w:divBdr>
        </w:div>
        <w:div w:id="1480340209">
          <w:marLeft w:val="480"/>
          <w:marRight w:val="0"/>
          <w:marTop w:val="0"/>
          <w:marBottom w:val="0"/>
          <w:divBdr>
            <w:top w:val="none" w:sz="0" w:space="0" w:color="auto"/>
            <w:left w:val="none" w:sz="0" w:space="0" w:color="auto"/>
            <w:bottom w:val="none" w:sz="0" w:space="0" w:color="auto"/>
            <w:right w:val="none" w:sz="0" w:space="0" w:color="auto"/>
          </w:divBdr>
        </w:div>
        <w:div w:id="1604337988">
          <w:marLeft w:val="480"/>
          <w:marRight w:val="0"/>
          <w:marTop w:val="0"/>
          <w:marBottom w:val="0"/>
          <w:divBdr>
            <w:top w:val="none" w:sz="0" w:space="0" w:color="auto"/>
            <w:left w:val="none" w:sz="0" w:space="0" w:color="auto"/>
            <w:bottom w:val="none" w:sz="0" w:space="0" w:color="auto"/>
            <w:right w:val="none" w:sz="0" w:space="0" w:color="auto"/>
          </w:divBdr>
        </w:div>
        <w:div w:id="1736079019">
          <w:marLeft w:val="480"/>
          <w:marRight w:val="0"/>
          <w:marTop w:val="0"/>
          <w:marBottom w:val="0"/>
          <w:divBdr>
            <w:top w:val="none" w:sz="0" w:space="0" w:color="auto"/>
            <w:left w:val="none" w:sz="0" w:space="0" w:color="auto"/>
            <w:bottom w:val="none" w:sz="0" w:space="0" w:color="auto"/>
            <w:right w:val="none" w:sz="0" w:space="0" w:color="auto"/>
          </w:divBdr>
        </w:div>
        <w:div w:id="1791240228">
          <w:marLeft w:val="480"/>
          <w:marRight w:val="0"/>
          <w:marTop w:val="0"/>
          <w:marBottom w:val="0"/>
          <w:divBdr>
            <w:top w:val="none" w:sz="0" w:space="0" w:color="auto"/>
            <w:left w:val="none" w:sz="0" w:space="0" w:color="auto"/>
            <w:bottom w:val="none" w:sz="0" w:space="0" w:color="auto"/>
            <w:right w:val="none" w:sz="0" w:space="0" w:color="auto"/>
          </w:divBdr>
        </w:div>
        <w:div w:id="1839072349">
          <w:marLeft w:val="480"/>
          <w:marRight w:val="0"/>
          <w:marTop w:val="0"/>
          <w:marBottom w:val="0"/>
          <w:divBdr>
            <w:top w:val="none" w:sz="0" w:space="0" w:color="auto"/>
            <w:left w:val="none" w:sz="0" w:space="0" w:color="auto"/>
            <w:bottom w:val="none" w:sz="0" w:space="0" w:color="auto"/>
            <w:right w:val="none" w:sz="0" w:space="0" w:color="auto"/>
          </w:divBdr>
        </w:div>
        <w:div w:id="1947031057">
          <w:marLeft w:val="480"/>
          <w:marRight w:val="0"/>
          <w:marTop w:val="0"/>
          <w:marBottom w:val="0"/>
          <w:divBdr>
            <w:top w:val="none" w:sz="0" w:space="0" w:color="auto"/>
            <w:left w:val="none" w:sz="0" w:space="0" w:color="auto"/>
            <w:bottom w:val="none" w:sz="0" w:space="0" w:color="auto"/>
            <w:right w:val="none" w:sz="0" w:space="0" w:color="auto"/>
          </w:divBdr>
        </w:div>
        <w:div w:id="2057512217">
          <w:marLeft w:val="480"/>
          <w:marRight w:val="0"/>
          <w:marTop w:val="0"/>
          <w:marBottom w:val="0"/>
          <w:divBdr>
            <w:top w:val="none" w:sz="0" w:space="0" w:color="auto"/>
            <w:left w:val="none" w:sz="0" w:space="0" w:color="auto"/>
            <w:bottom w:val="none" w:sz="0" w:space="0" w:color="auto"/>
            <w:right w:val="none" w:sz="0" w:space="0" w:color="auto"/>
          </w:divBdr>
        </w:div>
        <w:div w:id="2091195727">
          <w:marLeft w:val="480"/>
          <w:marRight w:val="0"/>
          <w:marTop w:val="0"/>
          <w:marBottom w:val="0"/>
          <w:divBdr>
            <w:top w:val="none" w:sz="0" w:space="0" w:color="auto"/>
            <w:left w:val="none" w:sz="0" w:space="0" w:color="auto"/>
            <w:bottom w:val="none" w:sz="0" w:space="0" w:color="auto"/>
            <w:right w:val="none" w:sz="0" w:space="0" w:color="auto"/>
          </w:divBdr>
        </w:div>
      </w:divsChild>
    </w:div>
    <w:div w:id="1744988696">
      <w:bodyDiv w:val="1"/>
      <w:marLeft w:val="0"/>
      <w:marRight w:val="0"/>
      <w:marTop w:val="0"/>
      <w:marBottom w:val="0"/>
      <w:divBdr>
        <w:top w:val="none" w:sz="0" w:space="0" w:color="auto"/>
        <w:left w:val="none" w:sz="0" w:space="0" w:color="auto"/>
        <w:bottom w:val="none" w:sz="0" w:space="0" w:color="auto"/>
        <w:right w:val="none" w:sz="0" w:space="0" w:color="auto"/>
      </w:divBdr>
      <w:divsChild>
        <w:div w:id="5055818">
          <w:marLeft w:val="480"/>
          <w:marRight w:val="0"/>
          <w:marTop w:val="0"/>
          <w:marBottom w:val="0"/>
          <w:divBdr>
            <w:top w:val="none" w:sz="0" w:space="0" w:color="auto"/>
            <w:left w:val="none" w:sz="0" w:space="0" w:color="auto"/>
            <w:bottom w:val="none" w:sz="0" w:space="0" w:color="auto"/>
            <w:right w:val="none" w:sz="0" w:space="0" w:color="auto"/>
          </w:divBdr>
        </w:div>
        <w:div w:id="7365638">
          <w:marLeft w:val="480"/>
          <w:marRight w:val="0"/>
          <w:marTop w:val="0"/>
          <w:marBottom w:val="0"/>
          <w:divBdr>
            <w:top w:val="none" w:sz="0" w:space="0" w:color="auto"/>
            <w:left w:val="none" w:sz="0" w:space="0" w:color="auto"/>
            <w:bottom w:val="none" w:sz="0" w:space="0" w:color="auto"/>
            <w:right w:val="none" w:sz="0" w:space="0" w:color="auto"/>
          </w:divBdr>
        </w:div>
        <w:div w:id="64228746">
          <w:marLeft w:val="480"/>
          <w:marRight w:val="0"/>
          <w:marTop w:val="0"/>
          <w:marBottom w:val="0"/>
          <w:divBdr>
            <w:top w:val="none" w:sz="0" w:space="0" w:color="auto"/>
            <w:left w:val="none" w:sz="0" w:space="0" w:color="auto"/>
            <w:bottom w:val="none" w:sz="0" w:space="0" w:color="auto"/>
            <w:right w:val="none" w:sz="0" w:space="0" w:color="auto"/>
          </w:divBdr>
        </w:div>
        <w:div w:id="237905463">
          <w:marLeft w:val="480"/>
          <w:marRight w:val="0"/>
          <w:marTop w:val="0"/>
          <w:marBottom w:val="0"/>
          <w:divBdr>
            <w:top w:val="none" w:sz="0" w:space="0" w:color="auto"/>
            <w:left w:val="none" w:sz="0" w:space="0" w:color="auto"/>
            <w:bottom w:val="none" w:sz="0" w:space="0" w:color="auto"/>
            <w:right w:val="none" w:sz="0" w:space="0" w:color="auto"/>
          </w:divBdr>
        </w:div>
        <w:div w:id="337731144">
          <w:marLeft w:val="480"/>
          <w:marRight w:val="0"/>
          <w:marTop w:val="0"/>
          <w:marBottom w:val="0"/>
          <w:divBdr>
            <w:top w:val="none" w:sz="0" w:space="0" w:color="auto"/>
            <w:left w:val="none" w:sz="0" w:space="0" w:color="auto"/>
            <w:bottom w:val="none" w:sz="0" w:space="0" w:color="auto"/>
            <w:right w:val="none" w:sz="0" w:space="0" w:color="auto"/>
          </w:divBdr>
        </w:div>
        <w:div w:id="379476335">
          <w:marLeft w:val="480"/>
          <w:marRight w:val="0"/>
          <w:marTop w:val="0"/>
          <w:marBottom w:val="0"/>
          <w:divBdr>
            <w:top w:val="none" w:sz="0" w:space="0" w:color="auto"/>
            <w:left w:val="none" w:sz="0" w:space="0" w:color="auto"/>
            <w:bottom w:val="none" w:sz="0" w:space="0" w:color="auto"/>
            <w:right w:val="none" w:sz="0" w:space="0" w:color="auto"/>
          </w:divBdr>
        </w:div>
        <w:div w:id="448010770">
          <w:marLeft w:val="480"/>
          <w:marRight w:val="0"/>
          <w:marTop w:val="0"/>
          <w:marBottom w:val="0"/>
          <w:divBdr>
            <w:top w:val="none" w:sz="0" w:space="0" w:color="auto"/>
            <w:left w:val="none" w:sz="0" w:space="0" w:color="auto"/>
            <w:bottom w:val="none" w:sz="0" w:space="0" w:color="auto"/>
            <w:right w:val="none" w:sz="0" w:space="0" w:color="auto"/>
          </w:divBdr>
        </w:div>
        <w:div w:id="537861480">
          <w:marLeft w:val="480"/>
          <w:marRight w:val="0"/>
          <w:marTop w:val="0"/>
          <w:marBottom w:val="0"/>
          <w:divBdr>
            <w:top w:val="none" w:sz="0" w:space="0" w:color="auto"/>
            <w:left w:val="none" w:sz="0" w:space="0" w:color="auto"/>
            <w:bottom w:val="none" w:sz="0" w:space="0" w:color="auto"/>
            <w:right w:val="none" w:sz="0" w:space="0" w:color="auto"/>
          </w:divBdr>
        </w:div>
        <w:div w:id="546794320">
          <w:marLeft w:val="480"/>
          <w:marRight w:val="0"/>
          <w:marTop w:val="0"/>
          <w:marBottom w:val="0"/>
          <w:divBdr>
            <w:top w:val="none" w:sz="0" w:space="0" w:color="auto"/>
            <w:left w:val="none" w:sz="0" w:space="0" w:color="auto"/>
            <w:bottom w:val="none" w:sz="0" w:space="0" w:color="auto"/>
            <w:right w:val="none" w:sz="0" w:space="0" w:color="auto"/>
          </w:divBdr>
        </w:div>
        <w:div w:id="609817729">
          <w:marLeft w:val="480"/>
          <w:marRight w:val="0"/>
          <w:marTop w:val="0"/>
          <w:marBottom w:val="0"/>
          <w:divBdr>
            <w:top w:val="none" w:sz="0" w:space="0" w:color="auto"/>
            <w:left w:val="none" w:sz="0" w:space="0" w:color="auto"/>
            <w:bottom w:val="none" w:sz="0" w:space="0" w:color="auto"/>
            <w:right w:val="none" w:sz="0" w:space="0" w:color="auto"/>
          </w:divBdr>
        </w:div>
        <w:div w:id="626594540">
          <w:marLeft w:val="480"/>
          <w:marRight w:val="0"/>
          <w:marTop w:val="0"/>
          <w:marBottom w:val="0"/>
          <w:divBdr>
            <w:top w:val="none" w:sz="0" w:space="0" w:color="auto"/>
            <w:left w:val="none" w:sz="0" w:space="0" w:color="auto"/>
            <w:bottom w:val="none" w:sz="0" w:space="0" w:color="auto"/>
            <w:right w:val="none" w:sz="0" w:space="0" w:color="auto"/>
          </w:divBdr>
        </w:div>
        <w:div w:id="665744328">
          <w:marLeft w:val="480"/>
          <w:marRight w:val="0"/>
          <w:marTop w:val="0"/>
          <w:marBottom w:val="0"/>
          <w:divBdr>
            <w:top w:val="none" w:sz="0" w:space="0" w:color="auto"/>
            <w:left w:val="none" w:sz="0" w:space="0" w:color="auto"/>
            <w:bottom w:val="none" w:sz="0" w:space="0" w:color="auto"/>
            <w:right w:val="none" w:sz="0" w:space="0" w:color="auto"/>
          </w:divBdr>
        </w:div>
        <w:div w:id="759176248">
          <w:marLeft w:val="480"/>
          <w:marRight w:val="0"/>
          <w:marTop w:val="0"/>
          <w:marBottom w:val="0"/>
          <w:divBdr>
            <w:top w:val="none" w:sz="0" w:space="0" w:color="auto"/>
            <w:left w:val="none" w:sz="0" w:space="0" w:color="auto"/>
            <w:bottom w:val="none" w:sz="0" w:space="0" w:color="auto"/>
            <w:right w:val="none" w:sz="0" w:space="0" w:color="auto"/>
          </w:divBdr>
        </w:div>
        <w:div w:id="813135104">
          <w:marLeft w:val="480"/>
          <w:marRight w:val="0"/>
          <w:marTop w:val="0"/>
          <w:marBottom w:val="0"/>
          <w:divBdr>
            <w:top w:val="none" w:sz="0" w:space="0" w:color="auto"/>
            <w:left w:val="none" w:sz="0" w:space="0" w:color="auto"/>
            <w:bottom w:val="none" w:sz="0" w:space="0" w:color="auto"/>
            <w:right w:val="none" w:sz="0" w:space="0" w:color="auto"/>
          </w:divBdr>
        </w:div>
        <w:div w:id="872959965">
          <w:marLeft w:val="480"/>
          <w:marRight w:val="0"/>
          <w:marTop w:val="0"/>
          <w:marBottom w:val="0"/>
          <w:divBdr>
            <w:top w:val="none" w:sz="0" w:space="0" w:color="auto"/>
            <w:left w:val="none" w:sz="0" w:space="0" w:color="auto"/>
            <w:bottom w:val="none" w:sz="0" w:space="0" w:color="auto"/>
            <w:right w:val="none" w:sz="0" w:space="0" w:color="auto"/>
          </w:divBdr>
        </w:div>
        <w:div w:id="1176773998">
          <w:marLeft w:val="480"/>
          <w:marRight w:val="0"/>
          <w:marTop w:val="0"/>
          <w:marBottom w:val="0"/>
          <w:divBdr>
            <w:top w:val="none" w:sz="0" w:space="0" w:color="auto"/>
            <w:left w:val="none" w:sz="0" w:space="0" w:color="auto"/>
            <w:bottom w:val="none" w:sz="0" w:space="0" w:color="auto"/>
            <w:right w:val="none" w:sz="0" w:space="0" w:color="auto"/>
          </w:divBdr>
        </w:div>
        <w:div w:id="1307470812">
          <w:marLeft w:val="480"/>
          <w:marRight w:val="0"/>
          <w:marTop w:val="0"/>
          <w:marBottom w:val="0"/>
          <w:divBdr>
            <w:top w:val="none" w:sz="0" w:space="0" w:color="auto"/>
            <w:left w:val="none" w:sz="0" w:space="0" w:color="auto"/>
            <w:bottom w:val="none" w:sz="0" w:space="0" w:color="auto"/>
            <w:right w:val="none" w:sz="0" w:space="0" w:color="auto"/>
          </w:divBdr>
        </w:div>
        <w:div w:id="1371223124">
          <w:marLeft w:val="480"/>
          <w:marRight w:val="0"/>
          <w:marTop w:val="0"/>
          <w:marBottom w:val="0"/>
          <w:divBdr>
            <w:top w:val="none" w:sz="0" w:space="0" w:color="auto"/>
            <w:left w:val="none" w:sz="0" w:space="0" w:color="auto"/>
            <w:bottom w:val="none" w:sz="0" w:space="0" w:color="auto"/>
            <w:right w:val="none" w:sz="0" w:space="0" w:color="auto"/>
          </w:divBdr>
        </w:div>
        <w:div w:id="1407144700">
          <w:marLeft w:val="480"/>
          <w:marRight w:val="0"/>
          <w:marTop w:val="0"/>
          <w:marBottom w:val="0"/>
          <w:divBdr>
            <w:top w:val="none" w:sz="0" w:space="0" w:color="auto"/>
            <w:left w:val="none" w:sz="0" w:space="0" w:color="auto"/>
            <w:bottom w:val="none" w:sz="0" w:space="0" w:color="auto"/>
            <w:right w:val="none" w:sz="0" w:space="0" w:color="auto"/>
          </w:divBdr>
        </w:div>
        <w:div w:id="1759980322">
          <w:marLeft w:val="480"/>
          <w:marRight w:val="0"/>
          <w:marTop w:val="0"/>
          <w:marBottom w:val="0"/>
          <w:divBdr>
            <w:top w:val="none" w:sz="0" w:space="0" w:color="auto"/>
            <w:left w:val="none" w:sz="0" w:space="0" w:color="auto"/>
            <w:bottom w:val="none" w:sz="0" w:space="0" w:color="auto"/>
            <w:right w:val="none" w:sz="0" w:space="0" w:color="auto"/>
          </w:divBdr>
        </w:div>
        <w:div w:id="1862476055">
          <w:marLeft w:val="480"/>
          <w:marRight w:val="0"/>
          <w:marTop w:val="0"/>
          <w:marBottom w:val="0"/>
          <w:divBdr>
            <w:top w:val="none" w:sz="0" w:space="0" w:color="auto"/>
            <w:left w:val="none" w:sz="0" w:space="0" w:color="auto"/>
            <w:bottom w:val="none" w:sz="0" w:space="0" w:color="auto"/>
            <w:right w:val="none" w:sz="0" w:space="0" w:color="auto"/>
          </w:divBdr>
        </w:div>
        <w:div w:id="1900169400">
          <w:marLeft w:val="480"/>
          <w:marRight w:val="0"/>
          <w:marTop w:val="0"/>
          <w:marBottom w:val="0"/>
          <w:divBdr>
            <w:top w:val="none" w:sz="0" w:space="0" w:color="auto"/>
            <w:left w:val="none" w:sz="0" w:space="0" w:color="auto"/>
            <w:bottom w:val="none" w:sz="0" w:space="0" w:color="auto"/>
            <w:right w:val="none" w:sz="0" w:space="0" w:color="auto"/>
          </w:divBdr>
        </w:div>
        <w:div w:id="1927641299">
          <w:marLeft w:val="480"/>
          <w:marRight w:val="0"/>
          <w:marTop w:val="0"/>
          <w:marBottom w:val="0"/>
          <w:divBdr>
            <w:top w:val="none" w:sz="0" w:space="0" w:color="auto"/>
            <w:left w:val="none" w:sz="0" w:space="0" w:color="auto"/>
            <w:bottom w:val="none" w:sz="0" w:space="0" w:color="auto"/>
            <w:right w:val="none" w:sz="0" w:space="0" w:color="auto"/>
          </w:divBdr>
        </w:div>
        <w:div w:id="1963729889">
          <w:marLeft w:val="480"/>
          <w:marRight w:val="0"/>
          <w:marTop w:val="0"/>
          <w:marBottom w:val="0"/>
          <w:divBdr>
            <w:top w:val="none" w:sz="0" w:space="0" w:color="auto"/>
            <w:left w:val="none" w:sz="0" w:space="0" w:color="auto"/>
            <w:bottom w:val="none" w:sz="0" w:space="0" w:color="auto"/>
            <w:right w:val="none" w:sz="0" w:space="0" w:color="auto"/>
          </w:divBdr>
        </w:div>
      </w:divsChild>
    </w:div>
    <w:div w:id="1746297483">
      <w:bodyDiv w:val="1"/>
      <w:marLeft w:val="0"/>
      <w:marRight w:val="0"/>
      <w:marTop w:val="0"/>
      <w:marBottom w:val="0"/>
      <w:divBdr>
        <w:top w:val="none" w:sz="0" w:space="0" w:color="auto"/>
        <w:left w:val="none" w:sz="0" w:space="0" w:color="auto"/>
        <w:bottom w:val="none" w:sz="0" w:space="0" w:color="auto"/>
        <w:right w:val="none" w:sz="0" w:space="0" w:color="auto"/>
      </w:divBdr>
      <w:divsChild>
        <w:div w:id="405689955">
          <w:marLeft w:val="480"/>
          <w:marRight w:val="0"/>
          <w:marTop w:val="0"/>
          <w:marBottom w:val="0"/>
          <w:divBdr>
            <w:top w:val="none" w:sz="0" w:space="0" w:color="auto"/>
            <w:left w:val="none" w:sz="0" w:space="0" w:color="auto"/>
            <w:bottom w:val="none" w:sz="0" w:space="0" w:color="auto"/>
            <w:right w:val="none" w:sz="0" w:space="0" w:color="auto"/>
          </w:divBdr>
        </w:div>
        <w:div w:id="588466607">
          <w:marLeft w:val="480"/>
          <w:marRight w:val="0"/>
          <w:marTop w:val="0"/>
          <w:marBottom w:val="0"/>
          <w:divBdr>
            <w:top w:val="none" w:sz="0" w:space="0" w:color="auto"/>
            <w:left w:val="none" w:sz="0" w:space="0" w:color="auto"/>
            <w:bottom w:val="none" w:sz="0" w:space="0" w:color="auto"/>
            <w:right w:val="none" w:sz="0" w:space="0" w:color="auto"/>
          </w:divBdr>
        </w:div>
        <w:div w:id="652373773">
          <w:marLeft w:val="480"/>
          <w:marRight w:val="0"/>
          <w:marTop w:val="0"/>
          <w:marBottom w:val="0"/>
          <w:divBdr>
            <w:top w:val="none" w:sz="0" w:space="0" w:color="auto"/>
            <w:left w:val="none" w:sz="0" w:space="0" w:color="auto"/>
            <w:bottom w:val="none" w:sz="0" w:space="0" w:color="auto"/>
            <w:right w:val="none" w:sz="0" w:space="0" w:color="auto"/>
          </w:divBdr>
        </w:div>
        <w:div w:id="717096522">
          <w:marLeft w:val="480"/>
          <w:marRight w:val="0"/>
          <w:marTop w:val="0"/>
          <w:marBottom w:val="0"/>
          <w:divBdr>
            <w:top w:val="none" w:sz="0" w:space="0" w:color="auto"/>
            <w:left w:val="none" w:sz="0" w:space="0" w:color="auto"/>
            <w:bottom w:val="none" w:sz="0" w:space="0" w:color="auto"/>
            <w:right w:val="none" w:sz="0" w:space="0" w:color="auto"/>
          </w:divBdr>
        </w:div>
        <w:div w:id="754978739">
          <w:marLeft w:val="480"/>
          <w:marRight w:val="0"/>
          <w:marTop w:val="0"/>
          <w:marBottom w:val="0"/>
          <w:divBdr>
            <w:top w:val="none" w:sz="0" w:space="0" w:color="auto"/>
            <w:left w:val="none" w:sz="0" w:space="0" w:color="auto"/>
            <w:bottom w:val="none" w:sz="0" w:space="0" w:color="auto"/>
            <w:right w:val="none" w:sz="0" w:space="0" w:color="auto"/>
          </w:divBdr>
        </w:div>
        <w:div w:id="868687346">
          <w:marLeft w:val="480"/>
          <w:marRight w:val="0"/>
          <w:marTop w:val="0"/>
          <w:marBottom w:val="0"/>
          <w:divBdr>
            <w:top w:val="none" w:sz="0" w:space="0" w:color="auto"/>
            <w:left w:val="none" w:sz="0" w:space="0" w:color="auto"/>
            <w:bottom w:val="none" w:sz="0" w:space="0" w:color="auto"/>
            <w:right w:val="none" w:sz="0" w:space="0" w:color="auto"/>
          </w:divBdr>
        </w:div>
        <w:div w:id="934434489">
          <w:marLeft w:val="480"/>
          <w:marRight w:val="0"/>
          <w:marTop w:val="0"/>
          <w:marBottom w:val="0"/>
          <w:divBdr>
            <w:top w:val="none" w:sz="0" w:space="0" w:color="auto"/>
            <w:left w:val="none" w:sz="0" w:space="0" w:color="auto"/>
            <w:bottom w:val="none" w:sz="0" w:space="0" w:color="auto"/>
            <w:right w:val="none" w:sz="0" w:space="0" w:color="auto"/>
          </w:divBdr>
        </w:div>
        <w:div w:id="950360114">
          <w:marLeft w:val="480"/>
          <w:marRight w:val="0"/>
          <w:marTop w:val="0"/>
          <w:marBottom w:val="0"/>
          <w:divBdr>
            <w:top w:val="none" w:sz="0" w:space="0" w:color="auto"/>
            <w:left w:val="none" w:sz="0" w:space="0" w:color="auto"/>
            <w:bottom w:val="none" w:sz="0" w:space="0" w:color="auto"/>
            <w:right w:val="none" w:sz="0" w:space="0" w:color="auto"/>
          </w:divBdr>
        </w:div>
        <w:div w:id="996686765">
          <w:marLeft w:val="480"/>
          <w:marRight w:val="0"/>
          <w:marTop w:val="0"/>
          <w:marBottom w:val="0"/>
          <w:divBdr>
            <w:top w:val="none" w:sz="0" w:space="0" w:color="auto"/>
            <w:left w:val="none" w:sz="0" w:space="0" w:color="auto"/>
            <w:bottom w:val="none" w:sz="0" w:space="0" w:color="auto"/>
            <w:right w:val="none" w:sz="0" w:space="0" w:color="auto"/>
          </w:divBdr>
        </w:div>
        <w:div w:id="1076198799">
          <w:marLeft w:val="480"/>
          <w:marRight w:val="0"/>
          <w:marTop w:val="0"/>
          <w:marBottom w:val="0"/>
          <w:divBdr>
            <w:top w:val="none" w:sz="0" w:space="0" w:color="auto"/>
            <w:left w:val="none" w:sz="0" w:space="0" w:color="auto"/>
            <w:bottom w:val="none" w:sz="0" w:space="0" w:color="auto"/>
            <w:right w:val="none" w:sz="0" w:space="0" w:color="auto"/>
          </w:divBdr>
        </w:div>
        <w:div w:id="1199779408">
          <w:marLeft w:val="480"/>
          <w:marRight w:val="0"/>
          <w:marTop w:val="0"/>
          <w:marBottom w:val="0"/>
          <w:divBdr>
            <w:top w:val="none" w:sz="0" w:space="0" w:color="auto"/>
            <w:left w:val="none" w:sz="0" w:space="0" w:color="auto"/>
            <w:bottom w:val="none" w:sz="0" w:space="0" w:color="auto"/>
            <w:right w:val="none" w:sz="0" w:space="0" w:color="auto"/>
          </w:divBdr>
        </w:div>
        <w:div w:id="1461876384">
          <w:marLeft w:val="480"/>
          <w:marRight w:val="0"/>
          <w:marTop w:val="0"/>
          <w:marBottom w:val="0"/>
          <w:divBdr>
            <w:top w:val="none" w:sz="0" w:space="0" w:color="auto"/>
            <w:left w:val="none" w:sz="0" w:space="0" w:color="auto"/>
            <w:bottom w:val="none" w:sz="0" w:space="0" w:color="auto"/>
            <w:right w:val="none" w:sz="0" w:space="0" w:color="auto"/>
          </w:divBdr>
        </w:div>
        <w:div w:id="1567716054">
          <w:marLeft w:val="480"/>
          <w:marRight w:val="0"/>
          <w:marTop w:val="0"/>
          <w:marBottom w:val="0"/>
          <w:divBdr>
            <w:top w:val="none" w:sz="0" w:space="0" w:color="auto"/>
            <w:left w:val="none" w:sz="0" w:space="0" w:color="auto"/>
            <w:bottom w:val="none" w:sz="0" w:space="0" w:color="auto"/>
            <w:right w:val="none" w:sz="0" w:space="0" w:color="auto"/>
          </w:divBdr>
        </w:div>
        <w:div w:id="1570964034">
          <w:marLeft w:val="480"/>
          <w:marRight w:val="0"/>
          <w:marTop w:val="0"/>
          <w:marBottom w:val="0"/>
          <w:divBdr>
            <w:top w:val="none" w:sz="0" w:space="0" w:color="auto"/>
            <w:left w:val="none" w:sz="0" w:space="0" w:color="auto"/>
            <w:bottom w:val="none" w:sz="0" w:space="0" w:color="auto"/>
            <w:right w:val="none" w:sz="0" w:space="0" w:color="auto"/>
          </w:divBdr>
        </w:div>
        <w:div w:id="1664311514">
          <w:marLeft w:val="480"/>
          <w:marRight w:val="0"/>
          <w:marTop w:val="0"/>
          <w:marBottom w:val="0"/>
          <w:divBdr>
            <w:top w:val="none" w:sz="0" w:space="0" w:color="auto"/>
            <w:left w:val="none" w:sz="0" w:space="0" w:color="auto"/>
            <w:bottom w:val="none" w:sz="0" w:space="0" w:color="auto"/>
            <w:right w:val="none" w:sz="0" w:space="0" w:color="auto"/>
          </w:divBdr>
        </w:div>
        <w:div w:id="1711689530">
          <w:marLeft w:val="480"/>
          <w:marRight w:val="0"/>
          <w:marTop w:val="0"/>
          <w:marBottom w:val="0"/>
          <w:divBdr>
            <w:top w:val="none" w:sz="0" w:space="0" w:color="auto"/>
            <w:left w:val="none" w:sz="0" w:space="0" w:color="auto"/>
            <w:bottom w:val="none" w:sz="0" w:space="0" w:color="auto"/>
            <w:right w:val="none" w:sz="0" w:space="0" w:color="auto"/>
          </w:divBdr>
        </w:div>
        <w:div w:id="1758817776">
          <w:marLeft w:val="480"/>
          <w:marRight w:val="0"/>
          <w:marTop w:val="0"/>
          <w:marBottom w:val="0"/>
          <w:divBdr>
            <w:top w:val="none" w:sz="0" w:space="0" w:color="auto"/>
            <w:left w:val="none" w:sz="0" w:space="0" w:color="auto"/>
            <w:bottom w:val="none" w:sz="0" w:space="0" w:color="auto"/>
            <w:right w:val="none" w:sz="0" w:space="0" w:color="auto"/>
          </w:divBdr>
        </w:div>
        <w:div w:id="1873958172">
          <w:marLeft w:val="480"/>
          <w:marRight w:val="0"/>
          <w:marTop w:val="0"/>
          <w:marBottom w:val="0"/>
          <w:divBdr>
            <w:top w:val="none" w:sz="0" w:space="0" w:color="auto"/>
            <w:left w:val="none" w:sz="0" w:space="0" w:color="auto"/>
            <w:bottom w:val="none" w:sz="0" w:space="0" w:color="auto"/>
            <w:right w:val="none" w:sz="0" w:space="0" w:color="auto"/>
          </w:divBdr>
        </w:div>
        <w:div w:id="1931501087">
          <w:marLeft w:val="480"/>
          <w:marRight w:val="0"/>
          <w:marTop w:val="0"/>
          <w:marBottom w:val="0"/>
          <w:divBdr>
            <w:top w:val="none" w:sz="0" w:space="0" w:color="auto"/>
            <w:left w:val="none" w:sz="0" w:space="0" w:color="auto"/>
            <w:bottom w:val="none" w:sz="0" w:space="0" w:color="auto"/>
            <w:right w:val="none" w:sz="0" w:space="0" w:color="auto"/>
          </w:divBdr>
        </w:div>
        <w:div w:id="1993830261">
          <w:marLeft w:val="480"/>
          <w:marRight w:val="0"/>
          <w:marTop w:val="0"/>
          <w:marBottom w:val="0"/>
          <w:divBdr>
            <w:top w:val="none" w:sz="0" w:space="0" w:color="auto"/>
            <w:left w:val="none" w:sz="0" w:space="0" w:color="auto"/>
            <w:bottom w:val="none" w:sz="0" w:space="0" w:color="auto"/>
            <w:right w:val="none" w:sz="0" w:space="0" w:color="auto"/>
          </w:divBdr>
        </w:div>
        <w:div w:id="2020232330">
          <w:marLeft w:val="480"/>
          <w:marRight w:val="0"/>
          <w:marTop w:val="0"/>
          <w:marBottom w:val="0"/>
          <w:divBdr>
            <w:top w:val="none" w:sz="0" w:space="0" w:color="auto"/>
            <w:left w:val="none" w:sz="0" w:space="0" w:color="auto"/>
            <w:bottom w:val="none" w:sz="0" w:space="0" w:color="auto"/>
            <w:right w:val="none" w:sz="0" w:space="0" w:color="auto"/>
          </w:divBdr>
        </w:div>
        <w:div w:id="2058048502">
          <w:marLeft w:val="480"/>
          <w:marRight w:val="0"/>
          <w:marTop w:val="0"/>
          <w:marBottom w:val="0"/>
          <w:divBdr>
            <w:top w:val="none" w:sz="0" w:space="0" w:color="auto"/>
            <w:left w:val="none" w:sz="0" w:space="0" w:color="auto"/>
            <w:bottom w:val="none" w:sz="0" w:space="0" w:color="auto"/>
            <w:right w:val="none" w:sz="0" w:space="0" w:color="auto"/>
          </w:divBdr>
        </w:div>
        <w:div w:id="2118483896">
          <w:marLeft w:val="480"/>
          <w:marRight w:val="0"/>
          <w:marTop w:val="0"/>
          <w:marBottom w:val="0"/>
          <w:divBdr>
            <w:top w:val="none" w:sz="0" w:space="0" w:color="auto"/>
            <w:left w:val="none" w:sz="0" w:space="0" w:color="auto"/>
            <w:bottom w:val="none" w:sz="0" w:space="0" w:color="auto"/>
            <w:right w:val="none" w:sz="0" w:space="0" w:color="auto"/>
          </w:divBdr>
        </w:div>
      </w:divsChild>
    </w:div>
    <w:div w:id="1759132826">
      <w:bodyDiv w:val="1"/>
      <w:marLeft w:val="0"/>
      <w:marRight w:val="0"/>
      <w:marTop w:val="0"/>
      <w:marBottom w:val="0"/>
      <w:divBdr>
        <w:top w:val="none" w:sz="0" w:space="0" w:color="auto"/>
        <w:left w:val="none" w:sz="0" w:space="0" w:color="auto"/>
        <w:bottom w:val="none" w:sz="0" w:space="0" w:color="auto"/>
        <w:right w:val="none" w:sz="0" w:space="0" w:color="auto"/>
      </w:divBdr>
    </w:div>
    <w:div w:id="1759907230">
      <w:bodyDiv w:val="1"/>
      <w:marLeft w:val="0"/>
      <w:marRight w:val="0"/>
      <w:marTop w:val="0"/>
      <w:marBottom w:val="0"/>
      <w:divBdr>
        <w:top w:val="none" w:sz="0" w:space="0" w:color="auto"/>
        <w:left w:val="none" w:sz="0" w:space="0" w:color="auto"/>
        <w:bottom w:val="none" w:sz="0" w:space="0" w:color="auto"/>
        <w:right w:val="none" w:sz="0" w:space="0" w:color="auto"/>
      </w:divBdr>
    </w:div>
    <w:div w:id="1771849164">
      <w:bodyDiv w:val="1"/>
      <w:marLeft w:val="0"/>
      <w:marRight w:val="0"/>
      <w:marTop w:val="0"/>
      <w:marBottom w:val="0"/>
      <w:divBdr>
        <w:top w:val="none" w:sz="0" w:space="0" w:color="auto"/>
        <w:left w:val="none" w:sz="0" w:space="0" w:color="auto"/>
        <w:bottom w:val="none" w:sz="0" w:space="0" w:color="auto"/>
        <w:right w:val="none" w:sz="0" w:space="0" w:color="auto"/>
      </w:divBdr>
    </w:div>
    <w:div w:id="1778134122">
      <w:bodyDiv w:val="1"/>
      <w:marLeft w:val="0"/>
      <w:marRight w:val="0"/>
      <w:marTop w:val="0"/>
      <w:marBottom w:val="0"/>
      <w:divBdr>
        <w:top w:val="none" w:sz="0" w:space="0" w:color="auto"/>
        <w:left w:val="none" w:sz="0" w:space="0" w:color="auto"/>
        <w:bottom w:val="none" w:sz="0" w:space="0" w:color="auto"/>
        <w:right w:val="none" w:sz="0" w:space="0" w:color="auto"/>
      </w:divBdr>
    </w:div>
    <w:div w:id="1791393399">
      <w:bodyDiv w:val="1"/>
      <w:marLeft w:val="0"/>
      <w:marRight w:val="0"/>
      <w:marTop w:val="0"/>
      <w:marBottom w:val="0"/>
      <w:divBdr>
        <w:top w:val="none" w:sz="0" w:space="0" w:color="auto"/>
        <w:left w:val="none" w:sz="0" w:space="0" w:color="auto"/>
        <w:bottom w:val="none" w:sz="0" w:space="0" w:color="auto"/>
        <w:right w:val="none" w:sz="0" w:space="0" w:color="auto"/>
      </w:divBdr>
      <w:divsChild>
        <w:div w:id="33502322">
          <w:marLeft w:val="480"/>
          <w:marRight w:val="0"/>
          <w:marTop w:val="0"/>
          <w:marBottom w:val="0"/>
          <w:divBdr>
            <w:top w:val="none" w:sz="0" w:space="0" w:color="auto"/>
            <w:left w:val="none" w:sz="0" w:space="0" w:color="auto"/>
            <w:bottom w:val="none" w:sz="0" w:space="0" w:color="auto"/>
            <w:right w:val="none" w:sz="0" w:space="0" w:color="auto"/>
          </w:divBdr>
        </w:div>
        <w:div w:id="65540239">
          <w:marLeft w:val="480"/>
          <w:marRight w:val="0"/>
          <w:marTop w:val="0"/>
          <w:marBottom w:val="0"/>
          <w:divBdr>
            <w:top w:val="none" w:sz="0" w:space="0" w:color="auto"/>
            <w:left w:val="none" w:sz="0" w:space="0" w:color="auto"/>
            <w:bottom w:val="none" w:sz="0" w:space="0" w:color="auto"/>
            <w:right w:val="none" w:sz="0" w:space="0" w:color="auto"/>
          </w:divBdr>
        </w:div>
        <w:div w:id="89353364">
          <w:marLeft w:val="480"/>
          <w:marRight w:val="0"/>
          <w:marTop w:val="0"/>
          <w:marBottom w:val="0"/>
          <w:divBdr>
            <w:top w:val="none" w:sz="0" w:space="0" w:color="auto"/>
            <w:left w:val="none" w:sz="0" w:space="0" w:color="auto"/>
            <w:bottom w:val="none" w:sz="0" w:space="0" w:color="auto"/>
            <w:right w:val="none" w:sz="0" w:space="0" w:color="auto"/>
          </w:divBdr>
        </w:div>
        <w:div w:id="163907076">
          <w:marLeft w:val="480"/>
          <w:marRight w:val="0"/>
          <w:marTop w:val="0"/>
          <w:marBottom w:val="0"/>
          <w:divBdr>
            <w:top w:val="none" w:sz="0" w:space="0" w:color="auto"/>
            <w:left w:val="none" w:sz="0" w:space="0" w:color="auto"/>
            <w:bottom w:val="none" w:sz="0" w:space="0" w:color="auto"/>
            <w:right w:val="none" w:sz="0" w:space="0" w:color="auto"/>
          </w:divBdr>
        </w:div>
        <w:div w:id="200824625">
          <w:marLeft w:val="480"/>
          <w:marRight w:val="0"/>
          <w:marTop w:val="0"/>
          <w:marBottom w:val="0"/>
          <w:divBdr>
            <w:top w:val="none" w:sz="0" w:space="0" w:color="auto"/>
            <w:left w:val="none" w:sz="0" w:space="0" w:color="auto"/>
            <w:bottom w:val="none" w:sz="0" w:space="0" w:color="auto"/>
            <w:right w:val="none" w:sz="0" w:space="0" w:color="auto"/>
          </w:divBdr>
        </w:div>
        <w:div w:id="300310307">
          <w:marLeft w:val="480"/>
          <w:marRight w:val="0"/>
          <w:marTop w:val="0"/>
          <w:marBottom w:val="0"/>
          <w:divBdr>
            <w:top w:val="none" w:sz="0" w:space="0" w:color="auto"/>
            <w:left w:val="none" w:sz="0" w:space="0" w:color="auto"/>
            <w:bottom w:val="none" w:sz="0" w:space="0" w:color="auto"/>
            <w:right w:val="none" w:sz="0" w:space="0" w:color="auto"/>
          </w:divBdr>
        </w:div>
        <w:div w:id="505050863">
          <w:marLeft w:val="480"/>
          <w:marRight w:val="0"/>
          <w:marTop w:val="0"/>
          <w:marBottom w:val="0"/>
          <w:divBdr>
            <w:top w:val="none" w:sz="0" w:space="0" w:color="auto"/>
            <w:left w:val="none" w:sz="0" w:space="0" w:color="auto"/>
            <w:bottom w:val="none" w:sz="0" w:space="0" w:color="auto"/>
            <w:right w:val="none" w:sz="0" w:space="0" w:color="auto"/>
          </w:divBdr>
        </w:div>
        <w:div w:id="549654116">
          <w:marLeft w:val="480"/>
          <w:marRight w:val="0"/>
          <w:marTop w:val="0"/>
          <w:marBottom w:val="0"/>
          <w:divBdr>
            <w:top w:val="none" w:sz="0" w:space="0" w:color="auto"/>
            <w:left w:val="none" w:sz="0" w:space="0" w:color="auto"/>
            <w:bottom w:val="none" w:sz="0" w:space="0" w:color="auto"/>
            <w:right w:val="none" w:sz="0" w:space="0" w:color="auto"/>
          </w:divBdr>
        </w:div>
        <w:div w:id="594898235">
          <w:marLeft w:val="480"/>
          <w:marRight w:val="0"/>
          <w:marTop w:val="0"/>
          <w:marBottom w:val="0"/>
          <w:divBdr>
            <w:top w:val="none" w:sz="0" w:space="0" w:color="auto"/>
            <w:left w:val="none" w:sz="0" w:space="0" w:color="auto"/>
            <w:bottom w:val="none" w:sz="0" w:space="0" w:color="auto"/>
            <w:right w:val="none" w:sz="0" w:space="0" w:color="auto"/>
          </w:divBdr>
        </w:div>
        <w:div w:id="717583542">
          <w:marLeft w:val="480"/>
          <w:marRight w:val="0"/>
          <w:marTop w:val="0"/>
          <w:marBottom w:val="0"/>
          <w:divBdr>
            <w:top w:val="none" w:sz="0" w:space="0" w:color="auto"/>
            <w:left w:val="none" w:sz="0" w:space="0" w:color="auto"/>
            <w:bottom w:val="none" w:sz="0" w:space="0" w:color="auto"/>
            <w:right w:val="none" w:sz="0" w:space="0" w:color="auto"/>
          </w:divBdr>
        </w:div>
        <w:div w:id="853151562">
          <w:marLeft w:val="480"/>
          <w:marRight w:val="0"/>
          <w:marTop w:val="0"/>
          <w:marBottom w:val="0"/>
          <w:divBdr>
            <w:top w:val="none" w:sz="0" w:space="0" w:color="auto"/>
            <w:left w:val="none" w:sz="0" w:space="0" w:color="auto"/>
            <w:bottom w:val="none" w:sz="0" w:space="0" w:color="auto"/>
            <w:right w:val="none" w:sz="0" w:space="0" w:color="auto"/>
          </w:divBdr>
        </w:div>
        <w:div w:id="1001271158">
          <w:marLeft w:val="480"/>
          <w:marRight w:val="0"/>
          <w:marTop w:val="0"/>
          <w:marBottom w:val="0"/>
          <w:divBdr>
            <w:top w:val="none" w:sz="0" w:space="0" w:color="auto"/>
            <w:left w:val="none" w:sz="0" w:space="0" w:color="auto"/>
            <w:bottom w:val="none" w:sz="0" w:space="0" w:color="auto"/>
            <w:right w:val="none" w:sz="0" w:space="0" w:color="auto"/>
          </w:divBdr>
        </w:div>
        <w:div w:id="1168911232">
          <w:marLeft w:val="480"/>
          <w:marRight w:val="0"/>
          <w:marTop w:val="0"/>
          <w:marBottom w:val="0"/>
          <w:divBdr>
            <w:top w:val="none" w:sz="0" w:space="0" w:color="auto"/>
            <w:left w:val="none" w:sz="0" w:space="0" w:color="auto"/>
            <w:bottom w:val="none" w:sz="0" w:space="0" w:color="auto"/>
            <w:right w:val="none" w:sz="0" w:space="0" w:color="auto"/>
          </w:divBdr>
        </w:div>
        <w:div w:id="1278489345">
          <w:marLeft w:val="480"/>
          <w:marRight w:val="0"/>
          <w:marTop w:val="0"/>
          <w:marBottom w:val="0"/>
          <w:divBdr>
            <w:top w:val="none" w:sz="0" w:space="0" w:color="auto"/>
            <w:left w:val="none" w:sz="0" w:space="0" w:color="auto"/>
            <w:bottom w:val="none" w:sz="0" w:space="0" w:color="auto"/>
            <w:right w:val="none" w:sz="0" w:space="0" w:color="auto"/>
          </w:divBdr>
        </w:div>
        <w:div w:id="1323654988">
          <w:marLeft w:val="480"/>
          <w:marRight w:val="0"/>
          <w:marTop w:val="0"/>
          <w:marBottom w:val="0"/>
          <w:divBdr>
            <w:top w:val="none" w:sz="0" w:space="0" w:color="auto"/>
            <w:left w:val="none" w:sz="0" w:space="0" w:color="auto"/>
            <w:bottom w:val="none" w:sz="0" w:space="0" w:color="auto"/>
            <w:right w:val="none" w:sz="0" w:space="0" w:color="auto"/>
          </w:divBdr>
        </w:div>
        <w:div w:id="1326862441">
          <w:marLeft w:val="480"/>
          <w:marRight w:val="0"/>
          <w:marTop w:val="0"/>
          <w:marBottom w:val="0"/>
          <w:divBdr>
            <w:top w:val="none" w:sz="0" w:space="0" w:color="auto"/>
            <w:left w:val="none" w:sz="0" w:space="0" w:color="auto"/>
            <w:bottom w:val="none" w:sz="0" w:space="0" w:color="auto"/>
            <w:right w:val="none" w:sz="0" w:space="0" w:color="auto"/>
          </w:divBdr>
        </w:div>
        <w:div w:id="1441299521">
          <w:marLeft w:val="480"/>
          <w:marRight w:val="0"/>
          <w:marTop w:val="0"/>
          <w:marBottom w:val="0"/>
          <w:divBdr>
            <w:top w:val="none" w:sz="0" w:space="0" w:color="auto"/>
            <w:left w:val="none" w:sz="0" w:space="0" w:color="auto"/>
            <w:bottom w:val="none" w:sz="0" w:space="0" w:color="auto"/>
            <w:right w:val="none" w:sz="0" w:space="0" w:color="auto"/>
          </w:divBdr>
        </w:div>
        <w:div w:id="1479687596">
          <w:marLeft w:val="480"/>
          <w:marRight w:val="0"/>
          <w:marTop w:val="0"/>
          <w:marBottom w:val="0"/>
          <w:divBdr>
            <w:top w:val="none" w:sz="0" w:space="0" w:color="auto"/>
            <w:left w:val="none" w:sz="0" w:space="0" w:color="auto"/>
            <w:bottom w:val="none" w:sz="0" w:space="0" w:color="auto"/>
            <w:right w:val="none" w:sz="0" w:space="0" w:color="auto"/>
          </w:divBdr>
        </w:div>
        <w:div w:id="1540163901">
          <w:marLeft w:val="480"/>
          <w:marRight w:val="0"/>
          <w:marTop w:val="0"/>
          <w:marBottom w:val="0"/>
          <w:divBdr>
            <w:top w:val="none" w:sz="0" w:space="0" w:color="auto"/>
            <w:left w:val="none" w:sz="0" w:space="0" w:color="auto"/>
            <w:bottom w:val="none" w:sz="0" w:space="0" w:color="auto"/>
            <w:right w:val="none" w:sz="0" w:space="0" w:color="auto"/>
          </w:divBdr>
        </w:div>
        <w:div w:id="1607618668">
          <w:marLeft w:val="480"/>
          <w:marRight w:val="0"/>
          <w:marTop w:val="0"/>
          <w:marBottom w:val="0"/>
          <w:divBdr>
            <w:top w:val="none" w:sz="0" w:space="0" w:color="auto"/>
            <w:left w:val="none" w:sz="0" w:space="0" w:color="auto"/>
            <w:bottom w:val="none" w:sz="0" w:space="0" w:color="auto"/>
            <w:right w:val="none" w:sz="0" w:space="0" w:color="auto"/>
          </w:divBdr>
        </w:div>
        <w:div w:id="1631786560">
          <w:marLeft w:val="480"/>
          <w:marRight w:val="0"/>
          <w:marTop w:val="0"/>
          <w:marBottom w:val="0"/>
          <w:divBdr>
            <w:top w:val="none" w:sz="0" w:space="0" w:color="auto"/>
            <w:left w:val="none" w:sz="0" w:space="0" w:color="auto"/>
            <w:bottom w:val="none" w:sz="0" w:space="0" w:color="auto"/>
            <w:right w:val="none" w:sz="0" w:space="0" w:color="auto"/>
          </w:divBdr>
        </w:div>
        <w:div w:id="1632788549">
          <w:marLeft w:val="480"/>
          <w:marRight w:val="0"/>
          <w:marTop w:val="0"/>
          <w:marBottom w:val="0"/>
          <w:divBdr>
            <w:top w:val="none" w:sz="0" w:space="0" w:color="auto"/>
            <w:left w:val="none" w:sz="0" w:space="0" w:color="auto"/>
            <w:bottom w:val="none" w:sz="0" w:space="0" w:color="auto"/>
            <w:right w:val="none" w:sz="0" w:space="0" w:color="auto"/>
          </w:divBdr>
        </w:div>
        <w:div w:id="2091929190">
          <w:marLeft w:val="480"/>
          <w:marRight w:val="0"/>
          <w:marTop w:val="0"/>
          <w:marBottom w:val="0"/>
          <w:divBdr>
            <w:top w:val="none" w:sz="0" w:space="0" w:color="auto"/>
            <w:left w:val="none" w:sz="0" w:space="0" w:color="auto"/>
            <w:bottom w:val="none" w:sz="0" w:space="0" w:color="auto"/>
            <w:right w:val="none" w:sz="0" w:space="0" w:color="auto"/>
          </w:divBdr>
        </w:div>
      </w:divsChild>
    </w:div>
    <w:div w:id="1792674433">
      <w:bodyDiv w:val="1"/>
      <w:marLeft w:val="0"/>
      <w:marRight w:val="0"/>
      <w:marTop w:val="0"/>
      <w:marBottom w:val="0"/>
      <w:divBdr>
        <w:top w:val="none" w:sz="0" w:space="0" w:color="auto"/>
        <w:left w:val="none" w:sz="0" w:space="0" w:color="auto"/>
        <w:bottom w:val="none" w:sz="0" w:space="0" w:color="auto"/>
        <w:right w:val="none" w:sz="0" w:space="0" w:color="auto"/>
      </w:divBdr>
      <w:divsChild>
        <w:div w:id="14158579">
          <w:marLeft w:val="480"/>
          <w:marRight w:val="0"/>
          <w:marTop w:val="0"/>
          <w:marBottom w:val="0"/>
          <w:divBdr>
            <w:top w:val="none" w:sz="0" w:space="0" w:color="auto"/>
            <w:left w:val="none" w:sz="0" w:space="0" w:color="auto"/>
            <w:bottom w:val="none" w:sz="0" w:space="0" w:color="auto"/>
            <w:right w:val="none" w:sz="0" w:space="0" w:color="auto"/>
          </w:divBdr>
        </w:div>
        <w:div w:id="244385671">
          <w:marLeft w:val="480"/>
          <w:marRight w:val="0"/>
          <w:marTop w:val="0"/>
          <w:marBottom w:val="0"/>
          <w:divBdr>
            <w:top w:val="none" w:sz="0" w:space="0" w:color="auto"/>
            <w:left w:val="none" w:sz="0" w:space="0" w:color="auto"/>
            <w:bottom w:val="none" w:sz="0" w:space="0" w:color="auto"/>
            <w:right w:val="none" w:sz="0" w:space="0" w:color="auto"/>
          </w:divBdr>
        </w:div>
        <w:div w:id="529415055">
          <w:marLeft w:val="480"/>
          <w:marRight w:val="0"/>
          <w:marTop w:val="0"/>
          <w:marBottom w:val="0"/>
          <w:divBdr>
            <w:top w:val="none" w:sz="0" w:space="0" w:color="auto"/>
            <w:left w:val="none" w:sz="0" w:space="0" w:color="auto"/>
            <w:bottom w:val="none" w:sz="0" w:space="0" w:color="auto"/>
            <w:right w:val="none" w:sz="0" w:space="0" w:color="auto"/>
          </w:divBdr>
        </w:div>
        <w:div w:id="531070243">
          <w:marLeft w:val="480"/>
          <w:marRight w:val="0"/>
          <w:marTop w:val="0"/>
          <w:marBottom w:val="0"/>
          <w:divBdr>
            <w:top w:val="none" w:sz="0" w:space="0" w:color="auto"/>
            <w:left w:val="none" w:sz="0" w:space="0" w:color="auto"/>
            <w:bottom w:val="none" w:sz="0" w:space="0" w:color="auto"/>
            <w:right w:val="none" w:sz="0" w:space="0" w:color="auto"/>
          </w:divBdr>
        </w:div>
        <w:div w:id="757870584">
          <w:marLeft w:val="480"/>
          <w:marRight w:val="0"/>
          <w:marTop w:val="0"/>
          <w:marBottom w:val="0"/>
          <w:divBdr>
            <w:top w:val="none" w:sz="0" w:space="0" w:color="auto"/>
            <w:left w:val="none" w:sz="0" w:space="0" w:color="auto"/>
            <w:bottom w:val="none" w:sz="0" w:space="0" w:color="auto"/>
            <w:right w:val="none" w:sz="0" w:space="0" w:color="auto"/>
          </w:divBdr>
        </w:div>
        <w:div w:id="982809343">
          <w:marLeft w:val="480"/>
          <w:marRight w:val="0"/>
          <w:marTop w:val="0"/>
          <w:marBottom w:val="0"/>
          <w:divBdr>
            <w:top w:val="none" w:sz="0" w:space="0" w:color="auto"/>
            <w:left w:val="none" w:sz="0" w:space="0" w:color="auto"/>
            <w:bottom w:val="none" w:sz="0" w:space="0" w:color="auto"/>
            <w:right w:val="none" w:sz="0" w:space="0" w:color="auto"/>
          </w:divBdr>
        </w:div>
        <w:div w:id="1095980688">
          <w:marLeft w:val="480"/>
          <w:marRight w:val="0"/>
          <w:marTop w:val="0"/>
          <w:marBottom w:val="0"/>
          <w:divBdr>
            <w:top w:val="none" w:sz="0" w:space="0" w:color="auto"/>
            <w:left w:val="none" w:sz="0" w:space="0" w:color="auto"/>
            <w:bottom w:val="none" w:sz="0" w:space="0" w:color="auto"/>
            <w:right w:val="none" w:sz="0" w:space="0" w:color="auto"/>
          </w:divBdr>
        </w:div>
        <w:div w:id="1151141243">
          <w:marLeft w:val="480"/>
          <w:marRight w:val="0"/>
          <w:marTop w:val="0"/>
          <w:marBottom w:val="0"/>
          <w:divBdr>
            <w:top w:val="none" w:sz="0" w:space="0" w:color="auto"/>
            <w:left w:val="none" w:sz="0" w:space="0" w:color="auto"/>
            <w:bottom w:val="none" w:sz="0" w:space="0" w:color="auto"/>
            <w:right w:val="none" w:sz="0" w:space="0" w:color="auto"/>
          </w:divBdr>
        </w:div>
        <w:div w:id="1165314422">
          <w:marLeft w:val="480"/>
          <w:marRight w:val="0"/>
          <w:marTop w:val="0"/>
          <w:marBottom w:val="0"/>
          <w:divBdr>
            <w:top w:val="none" w:sz="0" w:space="0" w:color="auto"/>
            <w:left w:val="none" w:sz="0" w:space="0" w:color="auto"/>
            <w:bottom w:val="none" w:sz="0" w:space="0" w:color="auto"/>
            <w:right w:val="none" w:sz="0" w:space="0" w:color="auto"/>
          </w:divBdr>
        </w:div>
        <w:div w:id="1173304015">
          <w:marLeft w:val="480"/>
          <w:marRight w:val="0"/>
          <w:marTop w:val="0"/>
          <w:marBottom w:val="0"/>
          <w:divBdr>
            <w:top w:val="none" w:sz="0" w:space="0" w:color="auto"/>
            <w:left w:val="none" w:sz="0" w:space="0" w:color="auto"/>
            <w:bottom w:val="none" w:sz="0" w:space="0" w:color="auto"/>
            <w:right w:val="none" w:sz="0" w:space="0" w:color="auto"/>
          </w:divBdr>
        </w:div>
        <w:div w:id="1185486638">
          <w:marLeft w:val="480"/>
          <w:marRight w:val="0"/>
          <w:marTop w:val="0"/>
          <w:marBottom w:val="0"/>
          <w:divBdr>
            <w:top w:val="none" w:sz="0" w:space="0" w:color="auto"/>
            <w:left w:val="none" w:sz="0" w:space="0" w:color="auto"/>
            <w:bottom w:val="none" w:sz="0" w:space="0" w:color="auto"/>
            <w:right w:val="none" w:sz="0" w:space="0" w:color="auto"/>
          </w:divBdr>
        </w:div>
        <w:div w:id="1256743150">
          <w:marLeft w:val="480"/>
          <w:marRight w:val="0"/>
          <w:marTop w:val="0"/>
          <w:marBottom w:val="0"/>
          <w:divBdr>
            <w:top w:val="none" w:sz="0" w:space="0" w:color="auto"/>
            <w:left w:val="none" w:sz="0" w:space="0" w:color="auto"/>
            <w:bottom w:val="none" w:sz="0" w:space="0" w:color="auto"/>
            <w:right w:val="none" w:sz="0" w:space="0" w:color="auto"/>
          </w:divBdr>
        </w:div>
        <w:div w:id="1261379276">
          <w:marLeft w:val="480"/>
          <w:marRight w:val="0"/>
          <w:marTop w:val="0"/>
          <w:marBottom w:val="0"/>
          <w:divBdr>
            <w:top w:val="none" w:sz="0" w:space="0" w:color="auto"/>
            <w:left w:val="none" w:sz="0" w:space="0" w:color="auto"/>
            <w:bottom w:val="none" w:sz="0" w:space="0" w:color="auto"/>
            <w:right w:val="none" w:sz="0" w:space="0" w:color="auto"/>
          </w:divBdr>
        </w:div>
        <w:div w:id="1362129454">
          <w:marLeft w:val="480"/>
          <w:marRight w:val="0"/>
          <w:marTop w:val="0"/>
          <w:marBottom w:val="0"/>
          <w:divBdr>
            <w:top w:val="none" w:sz="0" w:space="0" w:color="auto"/>
            <w:left w:val="none" w:sz="0" w:space="0" w:color="auto"/>
            <w:bottom w:val="none" w:sz="0" w:space="0" w:color="auto"/>
            <w:right w:val="none" w:sz="0" w:space="0" w:color="auto"/>
          </w:divBdr>
        </w:div>
        <w:div w:id="1431508397">
          <w:marLeft w:val="480"/>
          <w:marRight w:val="0"/>
          <w:marTop w:val="0"/>
          <w:marBottom w:val="0"/>
          <w:divBdr>
            <w:top w:val="none" w:sz="0" w:space="0" w:color="auto"/>
            <w:left w:val="none" w:sz="0" w:space="0" w:color="auto"/>
            <w:bottom w:val="none" w:sz="0" w:space="0" w:color="auto"/>
            <w:right w:val="none" w:sz="0" w:space="0" w:color="auto"/>
          </w:divBdr>
        </w:div>
        <w:div w:id="1540512789">
          <w:marLeft w:val="480"/>
          <w:marRight w:val="0"/>
          <w:marTop w:val="0"/>
          <w:marBottom w:val="0"/>
          <w:divBdr>
            <w:top w:val="none" w:sz="0" w:space="0" w:color="auto"/>
            <w:left w:val="none" w:sz="0" w:space="0" w:color="auto"/>
            <w:bottom w:val="none" w:sz="0" w:space="0" w:color="auto"/>
            <w:right w:val="none" w:sz="0" w:space="0" w:color="auto"/>
          </w:divBdr>
        </w:div>
        <w:div w:id="1598058253">
          <w:marLeft w:val="480"/>
          <w:marRight w:val="0"/>
          <w:marTop w:val="0"/>
          <w:marBottom w:val="0"/>
          <w:divBdr>
            <w:top w:val="none" w:sz="0" w:space="0" w:color="auto"/>
            <w:left w:val="none" w:sz="0" w:space="0" w:color="auto"/>
            <w:bottom w:val="none" w:sz="0" w:space="0" w:color="auto"/>
            <w:right w:val="none" w:sz="0" w:space="0" w:color="auto"/>
          </w:divBdr>
        </w:div>
        <w:div w:id="1636718374">
          <w:marLeft w:val="480"/>
          <w:marRight w:val="0"/>
          <w:marTop w:val="0"/>
          <w:marBottom w:val="0"/>
          <w:divBdr>
            <w:top w:val="none" w:sz="0" w:space="0" w:color="auto"/>
            <w:left w:val="none" w:sz="0" w:space="0" w:color="auto"/>
            <w:bottom w:val="none" w:sz="0" w:space="0" w:color="auto"/>
            <w:right w:val="none" w:sz="0" w:space="0" w:color="auto"/>
          </w:divBdr>
        </w:div>
        <w:div w:id="1708681630">
          <w:marLeft w:val="480"/>
          <w:marRight w:val="0"/>
          <w:marTop w:val="0"/>
          <w:marBottom w:val="0"/>
          <w:divBdr>
            <w:top w:val="none" w:sz="0" w:space="0" w:color="auto"/>
            <w:left w:val="none" w:sz="0" w:space="0" w:color="auto"/>
            <w:bottom w:val="none" w:sz="0" w:space="0" w:color="auto"/>
            <w:right w:val="none" w:sz="0" w:space="0" w:color="auto"/>
          </w:divBdr>
        </w:div>
        <w:div w:id="2030715698">
          <w:marLeft w:val="480"/>
          <w:marRight w:val="0"/>
          <w:marTop w:val="0"/>
          <w:marBottom w:val="0"/>
          <w:divBdr>
            <w:top w:val="none" w:sz="0" w:space="0" w:color="auto"/>
            <w:left w:val="none" w:sz="0" w:space="0" w:color="auto"/>
            <w:bottom w:val="none" w:sz="0" w:space="0" w:color="auto"/>
            <w:right w:val="none" w:sz="0" w:space="0" w:color="auto"/>
          </w:divBdr>
        </w:div>
        <w:div w:id="2102947523">
          <w:marLeft w:val="480"/>
          <w:marRight w:val="0"/>
          <w:marTop w:val="0"/>
          <w:marBottom w:val="0"/>
          <w:divBdr>
            <w:top w:val="none" w:sz="0" w:space="0" w:color="auto"/>
            <w:left w:val="none" w:sz="0" w:space="0" w:color="auto"/>
            <w:bottom w:val="none" w:sz="0" w:space="0" w:color="auto"/>
            <w:right w:val="none" w:sz="0" w:space="0" w:color="auto"/>
          </w:divBdr>
        </w:div>
      </w:divsChild>
    </w:div>
    <w:div w:id="1802454388">
      <w:bodyDiv w:val="1"/>
      <w:marLeft w:val="0"/>
      <w:marRight w:val="0"/>
      <w:marTop w:val="0"/>
      <w:marBottom w:val="0"/>
      <w:divBdr>
        <w:top w:val="none" w:sz="0" w:space="0" w:color="auto"/>
        <w:left w:val="none" w:sz="0" w:space="0" w:color="auto"/>
        <w:bottom w:val="none" w:sz="0" w:space="0" w:color="auto"/>
        <w:right w:val="none" w:sz="0" w:space="0" w:color="auto"/>
      </w:divBdr>
      <w:divsChild>
        <w:div w:id="56707894">
          <w:marLeft w:val="480"/>
          <w:marRight w:val="0"/>
          <w:marTop w:val="0"/>
          <w:marBottom w:val="0"/>
          <w:divBdr>
            <w:top w:val="none" w:sz="0" w:space="0" w:color="auto"/>
            <w:left w:val="none" w:sz="0" w:space="0" w:color="auto"/>
            <w:bottom w:val="none" w:sz="0" w:space="0" w:color="auto"/>
            <w:right w:val="none" w:sz="0" w:space="0" w:color="auto"/>
          </w:divBdr>
        </w:div>
        <w:div w:id="239025940">
          <w:marLeft w:val="480"/>
          <w:marRight w:val="0"/>
          <w:marTop w:val="0"/>
          <w:marBottom w:val="0"/>
          <w:divBdr>
            <w:top w:val="none" w:sz="0" w:space="0" w:color="auto"/>
            <w:left w:val="none" w:sz="0" w:space="0" w:color="auto"/>
            <w:bottom w:val="none" w:sz="0" w:space="0" w:color="auto"/>
            <w:right w:val="none" w:sz="0" w:space="0" w:color="auto"/>
          </w:divBdr>
        </w:div>
        <w:div w:id="267274221">
          <w:marLeft w:val="480"/>
          <w:marRight w:val="0"/>
          <w:marTop w:val="0"/>
          <w:marBottom w:val="0"/>
          <w:divBdr>
            <w:top w:val="none" w:sz="0" w:space="0" w:color="auto"/>
            <w:left w:val="none" w:sz="0" w:space="0" w:color="auto"/>
            <w:bottom w:val="none" w:sz="0" w:space="0" w:color="auto"/>
            <w:right w:val="none" w:sz="0" w:space="0" w:color="auto"/>
          </w:divBdr>
        </w:div>
        <w:div w:id="280461084">
          <w:marLeft w:val="480"/>
          <w:marRight w:val="0"/>
          <w:marTop w:val="0"/>
          <w:marBottom w:val="0"/>
          <w:divBdr>
            <w:top w:val="none" w:sz="0" w:space="0" w:color="auto"/>
            <w:left w:val="none" w:sz="0" w:space="0" w:color="auto"/>
            <w:bottom w:val="none" w:sz="0" w:space="0" w:color="auto"/>
            <w:right w:val="none" w:sz="0" w:space="0" w:color="auto"/>
          </w:divBdr>
        </w:div>
        <w:div w:id="288173505">
          <w:marLeft w:val="480"/>
          <w:marRight w:val="0"/>
          <w:marTop w:val="0"/>
          <w:marBottom w:val="0"/>
          <w:divBdr>
            <w:top w:val="none" w:sz="0" w:space="0" w:color="auto"/>
            <w:left w:val="none" w:sz="0" w:space="0" w:color="auto"/>
            <w:bottom w:val="none" w:sz="0" w:space="0" w:color="auto"/>
            <w:right w:val="none" w:sz="0" w:space="0" w:color="auto"/>
          </w:divBdr>
        </w:div>
        <w:div w:id="487402625">
          <w:marLeft w:val="480"/>
          <w:marRight w:val="0"/>
          <w:marTop w:val="0"/>
          <w:marBottom w:val="0"/>
          <w:divBdr>
            <w:top w:val="none" w:sz="0" w:space="0" w:color="auto"/>
            <w:left w:val="none" w:sz="0" w:space="0" w:color="auto"/>
            <w:bottom w:val="none" w:sz="0" w:space="0" w:color="auto"/>
            <w:right w:val="none" w:sz="0" w:space="0" w:color="auto"/>
          </w:divBdr>
        </w:div>
        <w:div w:id="638923793">
          <w:marLeft w:val="480"/>
          <w:marRight w:val="0"/>
          <w:marTop w:val="0"/>
          <w:marBottom w:val="0"/>
          <w:divBdr>
            <w:top w:val="none" w:sz="0" w:space="0" w:color="auto"/>
            <w:left w:val="none" w:sz="0" w:space="0" w:color="auto"/>
            <w:bottom w:val="none" w:sz="0" w:space="0" w:color="auto"/>
            <w:right w:val="none" w:sz="0" w:space="0" w:color="auto"/>
          </w:divBdr>
        </w:div>
        <w:div w:id="689726696">
          <w:marLeft w:val="480"/>
          <w:marRight w:val="0"/>
          <w:marTop w:val="0"/>
          <w:marBottom w:val="0"/>
          <w:divBdr>
            <w:top w:val="none" w:sz="0" w:space="0" w:color="auto"/>
            <w:left w:val="none" w:sz="0" w:space="0" w:color="auto"/>
            <w:bottom w:val="none" w:sz="0" w:space="0" w:color="auto"/>
            <w:right w:val="none" w:sz="0" w:space="0" w:color="auto"/>
          </w:divBdr>
        </w:div>
        <w:div w:id="695742008">
          <w:marLeft w:val="480"/>
          <w:marRight w:val="0"/>
          <w:marTop w:val="0"/>
          <w:marBottom w:val="0"/>
          <w:divBdr>
            <w:top w:val="none" w:sz="0" w:space="0" w:color="auto"/>
            <w:left w:val="none" w:sz="0" w:space="0" w:color="auto"/>
            <w:bottom w:val="none" w:sz="0" w:space="0" w:color="auto"/>
            <w:right w:val="none" w:sz="0" w:space="0" w:color="auto"/>
          </w:divBdr>
        </w:div>
        <w:div w:id="762796499">
          <w:marLeft w:val="480"/>
          <w:marRight w:val="0"/>
          <w:marTop w:val="0"/>
          <w:marBottom w:val="0"/>
          <w:divBdr>
            <w:top w:val="none" w:sz="0" w:space="0" w:color="auto"/>
            <w:left w:val="none" w:sz="0" w:space="0" w:color="auto"/>
            <w:bottom w:val="none" w:sz="0" w:space="0" w:color="auto"/>
            <w:right w:val="none" w:sz="0" w:space="0" w:color="auto"/>
          </w:divBdr>
        </w:div>
        <w:div w:id="769084323">
          <w:marLeft w:val="480"/>
          <w:marRight w:val="0"/>
          <w:marTop w:val="0"/>
          <w:marBottom w:val="0"/>
          <w:divBdr>
            <w:top w:val="none" w:sz="0" w:space="0" w:color="auto"/>
            <w:left w:val="none" w:sz="0" w:space="0" w:color="auto"/>
            <w:bottom w:val="none" w:sz="0" w:space="0" w:color="auto"/>
            <w:right w:val="none" w:sz="0" w:space="0" w:color="auto"/>
          </w:divBdr>
        </w:div>
        <w:div w:id="838615763">
          <w:marLeft w:val="480"/>
          <w:marRight w:val="0"/>
          <w:marTop w:val="0"/>
          <w:marBottom w:val="0"/>
          <w:divBdr>
            <w:top w:val="none" w:sz="0" w:space="0" w:color="auto"/>
            <w:left w:val="none" w:sz="0" w:space="0" w:color="auto"/>
            <w:bottom w:val="none" w:sz="0" w:space="0" w:color="auto"/>
            <w:right w:val="none" w:sz="0" w:space="0" w:color="auto"/>
          </w:divBdr>
        </w:div>
        <w:div w:id="858852622">
          <w:marLeft w:val="480"/>
          <w:marRight w:val="0"/>
          <w:marTop w:val="0"/>
          <w:marBottom w:val="0"/>
          <w:divBdr>
            <w:top w:val="none" w:sz="0" w:space="0" w:color="auto"/>
            <w:left w:val="none" w:sz="0" w:space="0" w:color="auto"/>
            <w:bottom w:val="none" w:sz="0" w:space="0" w:color="auto"/>
            <w:right w:val="none" w:sz="0" w:space="0" w:color="auto"/>
          </w:divBdr>
        </w:div>
        <w:div w:id="1245187038">
          <w:marLeft w:val="480"/>
          <w:marRight w:val="0"/>
          <w:marTop w:val="0"/>
          <w:marBottom w:val="0"/>
          <w:divBdr>
            <w:top w:val="none" w:sz="0" w:space="0" w:color="auto"/>
            <w:left w:val="none" w:sz="0" w:space="0" w:color="auto"/>
            <w:bottom w:val="none" w:sz="0" w:space="0" w:color="auto"/>
            <w:right w:val="none" w:sz="0" w:space="0" w:color="auto"/>
          </w:divBdr>
        </w:div>
        <w:div w:id="1288901201">
          <w:marLeft w:val="480"/>
          <w:marRight w:val="0"/>
          <w:marTop w:val="0"/>
          <w:marBottom w:val="0"/>
          <w:divBdr>
            <w:top w:val="none" w:sz="0" w:space="0" w:color="auto"/>
            <w:left w:val="none" w:sz="0" w:space="0" w:color="auto"/>
            <w:bottom w:val="none" w:sz="0" w:space="0" w:color="auto"/>
            <w:right w:val="none" w:sz="0" w:space="0" w:color="auto"/>
          </w:divBdr>
        </w:div>
        <w:div w:id="1371950778">
          <w:marLeft w:val="480"/>
          <w:marRight w:val="0"/>
          <w:marTop w:val="0"/>
          <w:marBottom w:val="0"/>
          <w:divBdr>
            <w:top w:val="none" w:sz="0" w:space="0" w:color="auto"/>
            <w:left w:val="none" w:sz="0" w:space="0" w:color="auto"/>
            <w:bottom w:val="none" w:sz="0" w:space="0" w:color="auto"/>
            <w:right w:val="none" w:sz="0" w:space="0" w:color="auto"/>
          </w:divBdr>
        </w:div>
        <w:div w:id="1402169015">
          <w:marLeft w:val="480"/>
          <w:marRight w:val="0"/>
          <w:marTop w:val="0"/>
          <w:marBottom w:val="0"/>
          <w:divBdr>
            <w:top w:val="none" w:sz="0" w:space="0" w:color="auto"/>
            <w:left w:val="none" w:sz="0" w:space="0" w:color="auto"/>
            <w:bottom w:val="none" w:sz="0" w:space="0" w:color="auto"/>
            <w:right w:val="none" w:sz="0" w:space="0" w:color="auto"/>
          </w:divBdr>
        </w:div>
        <w:div w:id="1549799055">
          <w:marLeft w:val="480"/>
          <w:marRight w:val="0"/>
          <w:marTop w:val="0"/>
          <w:marBottom w:val="0"/>
          <w:divBdr>
            <w:top w:val="none" w:sz="0" w:space="0" w:color="auto"/>
            <w:left w:val="none" w:sz="0" w:space="0" w:color="auto"/>
            <w:bottom w:val="none" w:sz="0" w:space="0" w:color="auto"/>
            <w:right w:val="none" w:sz="0" w:space="0" w:color="auto"/>
          </w:divBdr>
        </w:div>
        <w:div w:id="1670059917">
          <w:marLeft w:val="480"/>
          <w:marRight w:val="0"/>
          <w:marTop w:val="0"/>
          <w:marBottom w:val="0"/>
          <w:divBdr>
            <w:top w:val="none" w:sz="0" w:space="0" w:color="auto"/>
            <w:left w:val="none" w:sz="0" w:space="0" w:color="auto"/>
            <w:bottom w:val="none" w:sz="0" w:space="0" w:color="auto"/>
            <w:right w:val="none" w:sz="0" w:space="0" w:color="auto"/>
          </w:divBdr>
        </w:div>
        <w:div w:id="1740596729">
          <w:marLeft w:val="480"/>
          <w:marRight w:val="0"/>
          <w:marTop w:val="0"/>
          <w:marBottom w:val="0"/>
          <w:divBdr>
            <w:top w:val="none" w:sz="0" w:space="0" w:color="auto"/>
            <w:left w:val="none" w:sz="0" w:space="0" w:color="auto"/>
            <w:bottom w:val="none" w:sz="0" w:space="0" w:color="auto"/>
            <w:right w:val="none" w:sz="0" w:space="0" w:color="auto"/>
          </w:divBdr>
        </w:div>
        <w:div w:id="1763336841">
          <w:marLeft w:val="480"/>
          <w:marRight w:val="0"/>
          <w:marTop w:val="0"/>
          <w:marBottom w:val="0"/>
          <w:divBdr>
            <w:top w:val="none" w:sz="0" w:space="0" w:color="auto"/>
            <w:left w:val="none" w:sz="0" w:space="0" w:color="auto"/>
            <w:bottom w:val="none" w:sz="0" w:space="0" w:color="auto"/>
            <w:right w:val="none" w:sz="0" w:space="0" w:color="auto"/>
          </w:divBdr>
        </w:div>
        <w:div w:id="1885827831">
          <w:marLeft w:val="480"/>
          <w:marRight w:val="0"/>
          <w:marTop w:val="0"/>
          <w:marBottom w:val="0"/>
          <w:divBdr>
            <w:top w:val="none" w:sz="0" w:space="0" w:color="auto"/>
            <w:left w:val="none" w:sz="0" w:space="0" w:color="auto"/>
            <w:bottom w:val="none" w:sz="0" w:space="0" w:color="auto"/>
            <w:right w:val="none" w:sz="0" w:space="0" w:color="auto"/>
          </w:divBdr>
        </w:div>
        <w:div w:id="2007709946">
          <w:marLeft w:val="480"/>
          <w:marRight w:val="0"/>
          <w:marTop w:val="0"/>
          <w:marBottom w:val="0"/>
          <w:divBdr>
            <w:top w:val="none" w:sz="0" w:space="0" w:color="auto"/>
            <w:left w:val="none" w:sz="0" w:space="0" w:color="auto"/>
            <w:bottom w:val="none" w:sz="0" w:space="0" w:color="auto"/>
            <w:right w:val="none" w:sz="0" w:space="0" w:color="auto"/>
          </w:divBdr>
        </w:div>
      </w:divsChild>
    </w:div>
    <w:div w:id="1804469172">
      <w:bodyDiv w:val="1"/>
      <w:marLeft w:val="0"/>
      <w:marRight w:val="0"/>
      <w:marTop w:val="0"/>
      <w:marBottom w:val="0"/>
      <w:divBdr>
        <w:top w:val="none" w:sz="0" w:space="0" w:color="auto"/>
        <w:left w:val="none" w:sz="0" w:space="0" w:color="auto"/>
        <w:bottom w:val="none" w:sz="0" w:space="0" w:color="auto"/>
        <w:right w:val="none" w:sz="0" w:space="0" w:color="auto"/>
      </w:divBdr>
    </w:div>
    <w:div w:id="1813524763">
      <w:bodyDiv w:val="1"/>
      <w:marLeft w:val="0"/>
      <w:marRight w:val="0"/>
      <w:marTop w:val="0"/>
      <w:marBottom w:val="0"/>
      <w:divBdr>
        <w:top w:val="none" w:sz="0" w:space="0" w:color="auto"/>
        <w:left w:val="none" w:sz="0" w:space="0" w:color="auto"/>
        <w:bottom w:val="none" w:sz="0" w:space="0" w:color="auto"/>
        <w:right w:val="none" w:sz="0" w:space="0" w:color="auto"/>
      </w:divBdr>
      <w:divsChild>
        <w:div w:id="48769497">
          <w:marLeft w:val="480"/>
          <w:marRight w:val="0"/>
          <w:marTop w:val="0"/>
          <w:marBottom w:val="0"/>
          <w:divBdr>
            <w:top w:val="none" w:sz="0" w:space="0" w:color="auto"/>
            <w:left w:val="none" w:sz="0" w:space="0" w:color="auto"/>
            <w:bottom w:val="none" w:sz="0" w:space="0" w:color="auto"/>
            <w:right w:val="none" w:sz="0" w:space="0" w:color="auto"/>
          </w:divBdr>
        </w:div>
        <w:div w:id="145052562">
          <w:marLeft w:val="480"/>
          <w:marRight w:val="0"/>
          <w:marTop w:val="0"/>
          <w:marBottom w:val="0"/>
          <w:divBdr>
            <w:top w:val="none" w:sz="0" w:space="0" w:color="auto"/>
            <w:left w:val="none" w:sz="0" w:space="0" w:color="auto"/>
            <w:bottom w:val="none" w:sz="0" w:space="0" w:color="auto"/>
            <w:right w:val="none" w:sz="0" w:space="0" w:color="auto"/>
          </w:divBdr>
        </w:div>
        <w:div w:id="158690772">
          <w:marLeft w:val="480"/>
          <w:marRight w:val="0"/>
          <w:marTop w:val="0"/>
          <w:marBottom w:val="0"/>
          <w:divBdr>
            <w:top w:val="none" w:sz="0" w:space="0" w:color="auto"/>
            <w:left w:val="none" w:sz="0" w:space="0" w:color="auto"/>
            <w:bottom w:val="none" w:sz="0" w:space="0" w:color="auto"/>
            <w:right w:val="none" w:sz="0" w:space="0" w:color="auto"/>
          </w:divBdr>
        </w:div>
        <w:div w:id="179664064">
          <w:marLeft w:val="480"/>
          <w:marRight w:val="0"/>
          <w:marTop w:val="0"/>
          <w:marBottom w:val="0"/>
          <w:divBdr>
            <w:top w:val="none" w:sz="0" w:space="0" w:color="auto"/>
            <w:left w:val="none" w:sz="0" w:space="0" w:color="auto"/>
            <w:bottom w:val="none" w:sz="0" w:space="0" w:color="auto"/>
            <w:right w:val="none" w:sz="0" w:space="0" w:color="auto"/>
          </w:divBdr>
        </w:div>
        <w:div w:id="261573606">
          <w:marLeft w:val="480"/>
          <w:marRight w:val="0"/>
          <w:marTop w:val="0"/>
          <w:marBottom w:val="0"/>
          <w:divBdr>
            <w:top w:val="none" w:sz="0" w:space="0" w:color="auto"/>
            <w:left w:val="none" w:sz="0" w:space="0" w:color="auto"/>
            <w:bottom w:val="none" w:sz="0" w:space="0" w:color="auto"/>
            <w:right w:val="none" w:sz="0" w:space="0" w:color="auto"/>
          </w:divBdr>
        </w:div>
        <w:div w:id="295792915">
          <w:marLeft w:val="480"/>
          <w:marRight w:val="0"/>
          <w:marTop w:val="0"/>
          <w:marBottom w:val="0"/>
          <w:divBdr>
            <w:top w:val="none" w:sz="0" w:space="0" w:color="auto"/>
            <w:left w:val="none" w:sz="0" w:space="0" w:color="auto"/>
            <w:bottom w:val="none" w:sz="0" w:space="0" w:color="auto"/>
            <w:right w:val="none" w:sz="0" w:space="0" w:color="auto"/>
          </w:divBdr>
        </w:div>
        <w:div w:id="607472390">
          <w:marLeft w:val="480"/>
          <w:marRight w:val="0"/>
          <w:marTop w:val="0"/>
          <w:marBottom w:val="0"/>
          <w:divBdr>
            <w:top w:val="none" w:sz="0" w:space="0" w:color="auto"/>
            <w:left w:val="none" w:sz="0" w:space="0" w:color="auto"/>
            <w:bottom w:val="none" w:sz="0" w:space="0" w:color="auto"/>
            <w:right w:val="none" w:sz="0" w:space="0" w:color="auto"/>
          </w:divBdr>
        </w:div>
        <w:div w:id="793522200">
          <w:marLeft w:val="480"/>
          <w:marRight w:val="0"/>
          <w:marTop w:val="0"/>
          <w:marBottom w:val="0"/>
          <w:divBdr>
            <w:top w:val="none" w:sz="0" w:space="0" w:color="auto"/>
            <w:left w:val="none" w:sz="0" w:space="0" w:color="auto"/>
            <w:bottom w:val="none" w:sz="0" w:space="0" w:color="auto"/>
            <w:right w:val="none" w:sz="0" w:space="0" w:color="auto"/>
          </w:divBdr>
        </w:div>
        <w:div w:id="809592348">
          <w:marLeft w:val="480"/>
          <w:marRight w:val="0"/>
          <w:marTop w:val="0"/>
          <w:marBottom w:val="0"/>
          <w:divBdr>
            <w:top w:val="none" w:sz="0" w:space="0" w:color="auto"/>
            <w:left w:val="none" w:sz="0" w:space="0" w:color="auto"/>
            <w:bottom w:val="none" w:sz="0" w:space="0" w:color="auto"/>
            <w:right w:val="none" w:sz="0" w:space="0" w:color="auto"/>
          </w:divBdr>
        </w:div>
        <w:div w:id="910428690">
          <w:marLeft w:val="480"/>
          <w:marRight w:val="0"/>
          <w:marTop w:val="0"/>
          <w:marBottom w:val="0"/>
          <w:divBdr>
            <w:top w:val="none" w:sz="0" w:space="0" w:color="auto"/>
            <w:left w:val="none" w:sz="0" w:space="0" w:color="auto"/>
            <w:bottom w:val="none" w:sz="0" w:space="0" w:color="auto"/>
            <w:right w:val="none" w:sz="0" w:space="0" w:color="auto"/>
          </w:divBdr>
        </w:div>
        <w:div w:id="919561882">
          <w:marLeft w:val="480"/>
          <w:marRight w:val="0"/>
          <w:marTop w:val="0"/>
          <w:marBottom w:val="0"/>
          <w:divBdr>
            <w:top w:val="none" w:sz="0" w:space="0" w:color="auto"/>
            <w:left w:val="none" w:sz="0" w:space="0" w:color="auto"/>
            <w:bottom w:val="none" w:sz="0" w:space="0" w:color="auto"/>
            <w:right w:val="none" w:sz="0" w:space="0" w:color="auto"/>
          </w:divBdr>
        </w:div>
        <w:div w:id="1027564035">
          <w:marLeft w:val="480"/>
          <w:marRight w:val="0"/>
          <w:marTop w:val="0"/>
          <w:marBottom w:val="0"/>
          <w:divBdr>
            <w:top w:val="none" w:sz="0" w:space="0" w:color="auto"/>
            <w:left w:val="none" w:sz="0" w:space="0" w:color="auto"/>
            <w:bottom w:val="none" w:sz="0" w:space="0" w:color="auto"/>
            <w:right w:val="none" w:sz="0" w:space="0" w:color="auto"/>
          </w:divBdr>
        </w:div>
        <w:div w:id="1038167380">
          <w:marLeft w:val="480"/>
          <w:marRight w:val="0"/>
          <w:marTop w:val="0"/>
          <w:marBottom w:val="0"/>
          <w:divBdr>
            <w:top w:val="none" w:sz="0" w:space="0" w:color="auto"/>
            <w:left w:val="none" w:sz="0" w:space="0" w:color="auto"/>
            <w:bottom w:val="none" w:sz="0" w:space="0" w:color="auto"/>
            <w:right w:val="none" w:sz="0" w:space="0" w:color="auto"/>
          </w:divBdr>
        </w:div>
        <w:div w:id="1180972506">
          <w:marLeft w:val="480"/>
          <w:marRight w:val="0"/>
          <w:marTop w:val="0"/>
          <w:marBottom w:val="0"/>
          <w:divBdr>
            <w:top w:val="none" w:sz="0" w:space="0" w:color="auto"/>
            <w:left w:val="none" w:sz="0" w:space="0" w:color="auto"/>
            <w:bottom w:val="none" w:sz="0" w:space="0" w:color="auto"/>
            <w:right w:val="none" w:sz="0" w:space="0" w:color="auto"/>
          </w:divBdr>
        </w:div>
        <w:div w:id="1363700930">
          <w:marLeft w:val="480"/>
          <w:marRight w:val="0"/>
          <w:marTop w:val="0"/>
          <w:marBottom w:val="0"/>
          <w:divBdr>
            <w:top w:val="none" w:sz="0" w:space="0" w:color="auto"/>
            <w:left w:val="none" w:sz="0" w:space="0" w:color="auto"/>
            <w:bottom w:val="none" w:sz="0" w:space="0" w:color="auto"/>
            <w:right w:val="none" w:sz="0" w:space="0" w:color="auto"/>
          </w:divBdr>
        </w:div>
        <w:div w:id="1408842380">
          <w:marLeft w:val="480"/>
          <w:marRight w:val="0"/>
          <w:marTop w:val="0"/>
          <w:marBottom w:val="0"/>
          <w:divBdr>
            <w:top w:val="none" w:sz="0" w:space="0" w:color="auto"/>
            <w:left w:val="none" w:sz="0" w:space="0" w:color="auto"/>
            <w:bottom w:val="none" w:sz="0" w:space="0" w:color="auto"/>
            <w:right w:val="none" w:sz="0" w:space="0" w:color="auto"/>
          </w:divBdr>
        </w:div>
        <w:div w:id="1429886925">
          <w:marLeft w:val="480"/>
          <w:marRight w:val="0"/>
          <w:marTop w:val="0"/>
          <w:marBottom w:val="0"/>
          <w:divBdr>
            <w:top w:val="none" w:sz="0" w:space="0" w:color="auto"/>
            <w:left w:val="none" w:sz="0" w:space="0" w:color="auto"/>
            <w:bottom w:val="none" w:sz="0" w:space="0" w:color="auto"/>
            <w:right w:val="none" w:sz="0" w:space="0" w:color="auto"/>
          </w:divBdr>
        </w:div>
        <w:div w:id="1517382729">
          <w:marLeft w:val="480"/>
          <w:marRight w:val="0"/>
          <w:marTop w:val="0"/>
          <w:marBottom w:val="0"/>
          <w:divBdr>
            <w:top w:val="none" w:sz="0" w:space="0" w:color="auto"/>
            <w:left w:val="none" w:sz="0" w:space="0" w:color="auto"/>
            <w:bottom w:val="none" w:sz="0" w:space="0" w:color="auto"/>
            <w:right w:val="none" w:sz="0" w:space="0" w:color="auto"/>
          </w:divBdr>
        </w:div>
        <w:div w:id="1729184569">
          <w:marLeft w:val="480"/>
          <w:marRight w:val="0"/>
          <w:marTop w:val="0"/>
          <w:marBottom w:val="0"/>
          <w:divBdr>
            <w:top w:val="none" w:sz="0" w:space="0" w:color="auto"/>
            <w:left w:val="none" w:sz="0" w:space="0" w:color="auto"/>
            <w:bottom w:val="none" w:sz="0" w:space="0" w:color="auto"/>
            <w:right w:val="none" w:sz="0" w:space="0" w:color="auto"/>
          </w:divBdr>
        </w:div>
        <w:div w:id="2013331978">
          <w:marLeft w:val="480"/>
          <w:marRight w:val="0"/>
          <w:marTop w:val="0"/>
          <w:marBottom w:val="0"/>
          <w:divBdr>
            <w:top w:val="none" w:sz="0" w:space="0" w:color="auto"/>
            <w:left w:val="none" w:sz="0" w:space="0" w:color="auto"/>
            <w:bottom w:val="none" w:sz="0" w:space="0" w:color="auto"/>
            <w:right w:val="none" w:sz="0" w:space="0" w:color="auto"/>
          </w:divBdr>
        </w:div>
        <w:div w:id="2038047336">
          <w:marLeft w:val="480"/>
          <w:marRight w:val="0"/>
          <w:marTop w:val="0"/>
          <w:marBottom w:val="0"/>
          <w:divBdr>
            <w:top w:val="none" w:sz="0" w:space="0" w:color="auto"/>
            <w:left w:val="none" w:sz="0" w:space="0" w:color="auto"/>
            <w:bottom w:val="none" w:sz="0" w:space="0" w:color="auto"/>
            <w:right w:val="none" w:sz="0" w:space="0" w:color="auto"/>
          </w:divBdr>
        </w:div>
        <w:div w:id="2060129698">
          <w:marLeft w:val="480"/>
          <w:marRight w:val="0"/>
          <w:marTop w:val="0"/>
          <w:marBottom w:val="0"/>
          <w:divBdr>
            <w:top w:val="none" w:sz="0" w:space="0" w:color="auto"/>
            <w:left w:val="none" w:sz="0" w:space="0" w:color="auto"/>
            <w:bottom w:val="none" w:sz="0" w:space="0" w:color="auto"/>
            <w:right w:val="none" w:sz="0" w:space="0" w:color="auto"/>
          </w:divBdr>
        </w:div>
        <w:div w:id="2131436234">
          <w:marLeft w:val="480"/>
          <w:marRight w:val="0"/>
          <w:marTop w:val="0"/>
          <w:marBottom w:val="0"/>
          <w:divBdr>
            <w:top w:val="none" w:sz="0" w:space="0" w:color="auto"/>
            <w:left w:val="none" w:sz="0" w:space="0" w:color="auto"/>
            <w:bottom w:val="none" w:sz="0" w:space="0" w:color="auto"/>
            <w:right w:val="none" w:sz="0" w:space="0" w:color="auto"/>
          </w:divBdr>
        </w:div>
      </w:divsChild>
    </w:div>
    <w:div w:id="1818299939">
      <w:bodyDiv w:val="1"/>
      <w:marLeft w:val="0"/>
      <w:marRight w:val="0"/>
      <w:marTop w:val="0"/>
      <w:marBottom w:val="0"/>
      <w:divBdr>
        <w:top w:val="none" w:sz="0" w:space="0" w:color="auto"/>
        <w:left w:val="none" w:sz="0" w:space="0" w:color="auto"/>
        <w:bottom w:val="none" w:sz="0" w:space="0" w:color="auto"/>
        <w:right w:val="none" w:sz="0" w:space="0" w:color="auto"/>
      </w:divBdr>
      <w:divsChild>
        <w:div w:id="265843126">
          <w:marLeft w:val="480"/>
          <w:marRight w:val="0"/>
          <w:marTop w:val="0"/>
          <w:marBottom w:val="0"/>
          <w:divBdr>
            <w:top w:val="none" w:sz="0" w:space="0" w:color="auto"/>
            <w:left w:val="none" w:sz="0" w:space="0" w:color="auto"/>
            <w:bottom w:val="none" w:sz="0" w:space="0" w:color="auto"/>
            <w:right w:val="none" w:sz="0" w:space="0" w:color="auto"/>
          </w:divBdr>
        </w:div>
        <w:div w:id="481041112">
          <w:marLeft w:val="480"/>
          <w:marRight w:val="0"/>
          <w:marTop w:val="0"/>
          <w:marBottom w:val="0"/>
          <w:divBdr>
            <w:top w:val="none" w:sz="0" w:space="0" w:color="auto"/>
            <w:left w:val="none" w:sz="0" w:space="0" w:color="auto"/>
            <w:bottom w:val="none" w:sz="0" w:space="0" w:color="auto"/>
            <w:right w:val="none" w:sz="0" w:space="0" w:color="auto"/>
          </w:divBdr>
        </w:div>
        <w:div w:id="612707466">
          <w:marLeft w:val="480"/>
          <w:marRight w:val="0"/>
          <w:marTop w:val="0"/>
          <w:marBottom w:val="0"/>
          <w:divBdr>
            <w:top w:val="none" w:sz="0" w:space="0" w:color="auto"/>
            <w:left w:val="none" w:sz="0" w:space="0" w:color="auto"/>
            <w:bottom w:val="none" w:sz="0" w:space="0" w:color="auto"/>
            <w:right w:val="none" w:sz="0" w:space="0" w:color="auto"/>
          </w:divBdr>
        </w:div>
        <w:div w:id="911350173">
          <w:marLeft w:val="480"/>
          <w:marRight w:val="0"/>
          <w:marTop w:val="0"/>
          <w:marBottom w:val="0"/>
          <w:divBdr>
            <w:top w:val="none" w:sz="0" w:space="0" w:color="auto"/>
            <w:left w:val="none" w:sz="0" w:space="0" w:color="auto"/>
            <w:bottom w:val="none" w:sz="0" w:space="0" w:color="auto"/>
            <w:right w:val="none" w:sz="0" w:space="0" w:color="auto"/>
          </w:divBdr>
        </w:div>
        <w:div w:id="949629236">
          <w:marLeft w:val="480"/>
          <w:marRight w:val="0"/>
          <w:marTop w:val="0"/>
          <w:marBottom w:val="0"/>
          <w:divBdr>
            <w:top w:val="none" w:sz="0" w:space="0" w:color="auto"/>
            <w:left w:val="none" w:sz="0" w:space="0" w:color="auto"/>
            <w:bottom w:val="none" w:sz="0" w:space="0" w:color="auto"/>
            <w:right w:val="none" w:sz="0" w:space="0" w:color="auto"/>
          </w:divBdr>
        </w:div>
        <w:div w:id="974717693">
          <w:marLeft w:val="480"/>
          <w:marRight w:val="0"/>
          <w:marTop w:val="0"/>
          <w:marBottom w:val="0"/>
          <w:divBdr>
            <w:top w:val="none" w:sz="0" w:space="0" w:color="auto"/>
            <w:left w:val="none" w:sz="0" w:space="0" w:color="auto"/>
            <w:bottom w:val="none" w:sz="0" w:space="0" w:color="auto"/>
            <w:right w:val="none" w:sz="0" w:space="0" w:color="auto"/>
          </w:divBdr>
        </w:div>
        <w:div w:id="991369945">
          <w:marLeft w:val="480"/>
          <w:marRight w:val="0"/>
          <w:marTop w:val="0"/>
          <w:marBottom w:val="0"/>
          <w:divBdr>
            <w:top w:val="none" w:sz="0" w:space="0" w:color="auto"/>
            <w:left w:val="none" w:sz="0" w:space="0" w:color="auto"/>
            <w:bottom w:val="none" w:sz="0" w:space="0" w:color="auto"/>
            <w:right w:val="none" w:sz="0" w:space="0" w:color="auto"/>
          </w:divBdr>
        </w:div>
        <w:div w:id="1021510535">
          <w:marLeft w:val="480"/>
          <w:marRight w:val="0"/>
          <w:marTop w:val="0"/>
          <w:marBottom w:val="0"/>
          <w:divBdr>
            <w:top w:val="none" w:sz="0" w:space="0" w:color="auto"/>
            <w:left w:val="none" w:sz="0" w:space="0" w:color="auto"/>
            <w:bottom w:val="none" w:sz="0" w:space="0" w:color="auto"/>
            <w:right w:val="none" w:sz="0" w:space="0" w:color="auto"/>
          </w:divBdr>
        </w:div>
        <w:div w:id="1025519394">
          <w:marLeft w:val="480"/>
          <w:marRight w:val="0"/>
          <w:marTop w:val="0"/>
          <w:marBottom w:val="0"/>
          <w:divBdr>
            <w:top w:val="none" w:sz="0" w:space="0" w:color="auto"/>
            <w:left w:val="none" w:sz="0" w:space="0" w:color="auto"/>
            <w:bottom w:val="none" w:sz="0" w:space="0" w:color="auto"/>
            <w:right w:val="none" w:sz="0" w:space="0" w:color="auto"/>
          </w:divBdr>
        </w:div>
        <w:div w:id="1255045123">
          <w:marLeft w:val="480"/>
          <w:marRight w:val="0"/>
          <w:marTop w:val="0"/>
          <w:marBottom w:val="0"/>
          <w:divBdr>
            <w:top w:val="none" w:sz="0" w:space="0" w:color="auto"/>
            <w:left w:val="none" w:sz="0" w:space="0" w:color="auto"/>
            <w:bottom w:val="none" w:sz="0" w:space="0" w:color="auto"/>
            <w:right w:val="none" w:sz="0" w:space="0" w:color="auto"/>
          </w:divBdr>
        </w:div>
        <w:div w:id="1282300394">
          <w:marLeft w:val="480"/>
          <w:marRight w:val="0"/>
          <w:marTop w:val="0"/>
          <w:marBottom w:val="0"/>
          <w:divBdr>
            <w:top w:val="none" w:sz="0" w:space="0" w:color="auto"/>
            <w:left w:val="none" w:sz="0" w:space="0" w:color="auto"/>
            <w:bottom w:val="none" w:sz="0" w:space="0" w:color="auto"/>
            <w:right w:val="none" w:sz="0" w:space="0" w:color="auto"/>
          </w:divBdr>
        </w:div>
        <w:div w:id="1294169119">
          <w:marLeft w:val="480"/>
          <w:marRight w:val="0"/>
          <w:marTop w:val="0"/>
          <w:marBottom w:val="0"/>
          <w:divBdr>
            <w:top w:val="none" w:sz="0" w:space="0" w:color="auto"/>
            <w:left w:val="none" w:sz="0" w:space="0" w:color="auto"/>
            <w:bottom w:val="none" w:sz="0" w:space="0" w:color="auto"/>
            <w:right w:val="none" w:sz="0" w:space="0" w:color="auto"/>
          </w:divBdr>
        </w:div>
        <w:div w:id="1550460423">
          <w:marLeft w:val="480"/>
          <w:marRight w:val="0"/>
          <w:marTop w:val="0"/>
          <w:marBottom w:val="0"/>
          <w:divBdr>
            <w:top w:val="none" w:sz="0" w:space="0" w:color="auto"/>
            <w:left w:val="none" w:sz="0" w:space="0" w:color="auto"/>
            <w:bottom w:val="none" w:sz="0" w:space="0" w:color="auto"/>
            <w:right w:val="none" w:sz="0" w:space="0" w:color="auto"/>
          </w:divBdr>
        </w:div>
        <w:div w:id="1760977449">
          <w:marLeft w:val="480"/>
          <w:marRight w:val="0"/>
          <w:marTop w:val="0"/>
          <w:marBottom w:val="0"/>
          <w:divBdr>
            <w:top w:val="none" w:sz="0" w:space="0" w:color="auto"/>
            <w:left w:val="none" w:sz="0" w:space="0" w:color="auto"/>
            <w:bottom w:val="none" w:sz="0" w:space="0" w:color="auto"/>
            <w:right w:val="none" w:sz="0" w:space="0" w:color="auto"/>
          </w:divBdr>
        </w:div>
        <w:div w:id="1774128881">
          <w:marLeft w:val="480"/>
          <w:marRight w:val="0"/>
          <w:marTop w:val="0"/>
          <w:marBottom w:val="0"/>
          <w:divBdr>
            <w:top w:val="none" w:sz="0" w:space="0" w:color="auto"/>
            <w:left w:val="none" w:sz="0" w:space="0" w:color="auto"/>
            <w:bottom w:val="none" w:sz="0" w:space="0" w:color="auto"/>
            <w:right w:val="none" w:sz="0" w:space="0" w:color="auto"/>
          </w:divBdr>
        </w:div>
        <w:div w:id="1839953709">
          <w:marLeft w:val="480"/>
          <w:marRight w:val="0"/>
          <w:marTop w:val="0"/>
          <w:marBottom w:val="0"/>
          <w:divBdr>
            <w:top w:val="none" w:sz="0" w:space="0" w:color="auto"/>
            <w:left w:val="none" w:sz="0" w:space="0" w:color="auto"/>
            <w:bottom w:val="none" w:sz="0" w:space="0" w:color="auto"/>
            <w:right w:val="none" w:sz="0" w:space="0" w:color="auto"/>
          </w:divBdr>
        </w:div>
        <w:div w:id="1853489492">
          <w:marLeft w:val="480"/>
          <w:marRight w:val="0"/>
          <w:marTop w:val="0"/>
          <w:marBottom w:val="0"/>
          <w:divBdr>
            <w:top w:val="none" w:sz="0" w:space="0" w:color="auto"/>
            <w:left w:val="none" w:sz="0" w:space="0" w:color="auto"/>
            <w:bottom w:val="none" w:sz="0" w:space="0" w:color="auto"/>
            <w:right w:val="none" w:sz="0" w:space="0" w:color="auto"/>
          </w:divBdr>
        </w:div>
        <w:div w:id="1953898000">
          <w:marLeft w:val="480"/>
          <w:marRight w:val="0"/>
          <w:marTop w:val="0"/>
          <w:marBottom w:val="0"/>
          <w:divBdr>
            <w:top w:val="none" w:sz="0" w:space="0" w:color="auto"/>
            <w:left w:val="none" w:sz="0" w:space="0" w:color="auto"/>
            <w:bottom w:val="none" w:sz="0" w:space="0" w:color="auto"/>
            <w:right w:val="none" w:sz="0" w:space="0" w:color="auto"/>
          </w:divBdr>
        </w:div>
      </w:divsChild>
    </w:div>
    <w:div w:id="1819565478">
      <w:bodyDiv w:val="1"/>
      <w:marLeft w:val="0"/>
      <w:marRight w:val="0"/>
      <w:marTop w:val="0"/>
      <w:marBottom w:val="0"/>
      <w:divBdr>
        <w:top w:val="none" w:sz="0" w:space="0" w:color="auto"/>
        <w:left w:val="none" w:sz="0" w:space="0" w:color="auto"/>
        <w:bottom w:val="none" w:sz="0" w:space="0" w:color="auto"/>
        <w:right w:val="none" w:sz="0" w:space="0" w:color="auto"/>
      </w:divBdr>
      <w:divsChild>
        <w:div w:id="104348978">
          <w:marLeft w:val="480"/>
          <w:marRight w:val="0"/>
          <w:marTop w:val="0"/>
          <w:marBottom w:val="0"/>
          <w:divBdr>
            <w:top w:val="none" w:sz="0" w:space="0" w:color="auto"/>
            <w:left w:val="none" w:sz="0" w:space="0" w:color="auto"/>
            <w:bottom w:val="none" w:sz="0" w:space="0" w:color="auto"/>
            <w:right w:val="none" w:sz="0" w:space="0" w:color="auto"/>
          </w:divBdr>
        </w:div>
        <w:div w:id="104739070">
          <w:marLeft w:val="480"/>
          <w:marRight w:val="0"/>
          <w:marTop w:val="0"/>
          <w:marBottom w:val="0"/>
          <w:divBdr>
            <w:top w:val="none" w:sz="0" w:space="0" w:color="auto"/>
            <w:left w:val="none" w:sz="0" w:space="0" w:color="auto"/>
            <w:bottom w:val="none" w:sz="0" w:space="0" w:color="auto"/>
            <w:right w:val="none" w:sz="0" w:space="0" w:color="auto"/>
          </w:divBdr>
        </w:div>
        <w:div w:id="131220931">
          <w:marLeft w:val="480"/>
          <w:marRight w:val="0"/>
          <w:marTop w:val="0"/>
          <w:marBottom w:val="0"/>
          <w:divBdr>
            <w:top w:val="none" w:sz="0" w:space="0" w:color="auto"/>
            <w:left w:val="none" w:sz="0" w:space="0" w:color="auto"/>
            <w:bottom w:val="none" w:sz="0" w:space="0" w:color="auto"/>
            <w:right w:val="none" w:sz="0" w:space="0" w:color="auto"/>
          </w:divBdr>
        </w:div>
        <w:div w:id="258029979">
          <w:marLeft w:val="480"/>
          <w:marRight w:val="0"/>
          <w:marTop w:val="0"/>
          <w:marBottom w:val="0"/>
          <w:divBdr>
            <w:top w:val="none" w:sz="0" w:space="0" w:color="auto"/>
            <w:left w:val="none" w:sz="0" w:space="0" w:color="auto"/>
            <w:bottom w:val="none" w:sz="0" w:space="0" w:color="auto"/>
            <w:right w:val="none" w:sz="0" w:space="0" w:color="auto"/>
          </w:divBdr>
        </w:div>
        <w:div w:id="279070739">
          <w:marLeft w:val="480"/>
          <w:marRight w:val="0"/>
          <w:marTop w:val="0"/>
          <w:marBottom w:val="0"/>
          <w:divBdr>
            <w:top w:val="none" w:sz="0" w:space="0" w:color="auto"/>
            <w:left w:val="none" w:sz="0" w:space="0" w:color="auto"/>
            <w:bottom w:val="none" w:sz="0" w:space="0" w:color="auto"/>
            <w:right w:val="none" w:sz="0" w:space="0" w:color="auto"/>
          </w:divBdr>
        </w:div>
        <w:div w:id="307826415">
          <w:marLeft w:val="480"/>
          <w:marRight w:val="0"/>
          <w:marTop w:val="0"/>
          <w:marBottom w:val="0"/>
          <w:divBdr>
            <w:top w:val="none" w:sz="0" w:space="0" w:color="auto"/>
            <w:left w:val="none" w:sz="0" w:space="0" w:color="auto"/>
            <w:bottom w:val="none" w:sz="0" w:space="0" w:color="auto"/>
            <w:right w:val="none" w:sz="0" w:space="0" w:color="auto"/>
          </w:divBdr>
        </w:div>
        <w:div w:id="354497963">
          <w:marLeft w:val="480"/>
          <w:marRight w:val="0"/>
          <w:marTop w:val="0"/>
          <w:marBottom w:val="0"/>
          <w:divBdr>
            <w:top w:val="none" w:sz="0" w:space="0" w:color="auto"/>
            <w:left w:val="none" w:sz="0" w:space="0" w:color="auto"/>
            <w:bottom w:val="none" w:sz="0" w:space="0" w:color="auto"/>
            <w:right w:val="none" w:sz="0" w:space="0" w:color="auto"/>
          </w:divBdr>
        </w:div>
        <w:div w:id="407070183">
          <w:marLeft w:val="480"/>
          <w:marRight w:val="0"/>
          <w:marTop w:val="0"/>
          <w:marBottom w:val="0"/>
          <w:divBdr>
            <w:top w:val="none" w:sz="0" w:space="0" w:color="auto"/>
            <w:left w:val="none" w:sz="0" w:space="0" w:color="auto"/>
            <w:bottom w:val="none" w:sz="0" w:space="0" w:color="auto"/>
            <w:right w:val="none" w:sz="0" w:space="0" w:color="auto"/>
          </w:divBdr>
        </w:div>
        <w:div w:id="420489046">
          <w:marLeft w:val="480"/>
          <w:marRight w:val="0"/>
          <w:marTop w:val="0"/>
          <w:marBottom w:val="0"/>
          <w:divBdr>
            <w:top w:val="none" w:sz="0" w:space="0" w:color="auto"/>
            <w:left w:val="none" w:sz="0" w:space="0" w:color="auto"/>
            <w:bottom w:val="none" w:sz="0" w:space="0" w:color="auto"/>
            <w:right w:val="none" w:sz="0" w:space="0" w:color="auto"/>
          </w:divBdr>
        </w:div>
        <w:div w:id="467938276">
          <w:marLeft w:val="480"/>
          <w:marRight w:val="0"/>
          <w:marTop w:val="0"/>
          <w:marBottom w:val="0"/>
          <w:divBdr>
            <w:top w:val="none" w:sz="0" w:space="0" w:color="auto"/>
            <w:left w:val="none" w:sz="0" w:space="0" w:color="auto"/>
            <w:bottom w:val="none" w:sz="0" w:space="0" w:color="auto"/>
            <w:right w:val="none" w:sz="0" w:space="0" w:color="auto"/>
          </w:divBdr>
        </w:div>
        <w:div w:id="573778724">
          <w:marLeft w:val="480"/>
          <w:marRight w:val="0"/>
          <w:marTop w:val="0"/>
          <w:marBottom w:val="0"/>
          <w:divBdr>
            <w:top w:val="none" w:sz="0" w:space="0" w:color="auto"/>
            <w:left w:val="none" w:sz="0" w:space="0" w:color="auto"/>
            <w:bottom w:val="none" w:sz="0" w:space="0" w:color="auto"/>
            <w:right w:val="none" w:sz="0" w:space="0" w:color="auto"/>
          </w:divBdr>
        </w:div>
        <w:div w:id="600989049">
          <w:marLeft w:val="480"/>
          <w:marRight w:val="0"/>
          <w:marTop w:val="0"/>
          <w:marBottom w:val="0"/>
          <w:divBdr>
            <w:top w:val="none" w:sz="0" w:space="0" w:color="auto"/>
            <w:left w:val="none" w:sz="0" w:space="0" w:color="auto"/>
            <w:bottom w:val="none" w:sz="0" w:space="0" w:color="auto"/>
            <w:right w:val="none" w:sz="0" w:space="0" w:color="auto"/>
          </w:divBdr>
        </w:div>
        <w:div w:id="607931337">
          <w:marLeft w:val="480"/>
          <w:marRight w:val="0"/>
          <w:marTop w:val="0"/>
          <w:marBottom w:val="0"/>
          <w:divBdr>
            <w:top w:val="none" w:sz="0" w:space="0" w:color="auto"/>
            <w:left w:val="none" w:sz="0" w:space="0" w:color="auto"/>
            <w:bottom w:val="none" w:sz="0" w:space="0" w:color="auto"/>
            <w:right w:val="none" w:sz="0" w:space="0" w:color="auto"/>
          </w:divBdr>
        </w:div>
        <w:div w:id="647904548">
          <w:marLeft w:val="480"/>
          <w:marRight w:val="0"/>
          <w:marTop w:val="0"/>
          <w:marBottom w:val="0"/>
          <w:divBdr>
            <w:top w:val="none" w:sz="0" w:space="0" w:color="auto"/>
            <w:left w:val="none" w:sz="0" w:space="0" w:color="auto"/>
            <w:bottom w:val="none" w:sz="0" w:space="0" w:color="auto"/>
            <w:right w:val="none" w:sz="0" w:space="0" w:color="auto"/>
          </w:divBdr>
        </w:div>
        <w:div w:id="803163007">
          <w:marLeft w:val="480"/>
          <w:marRight w:val="0"/>
          <w:marTop w:val="0"/>
          <w:marBottom w:val="0"/>
          <w:divBdr>
            <w:top w:val="none" w:sz="0" w:space="0" w:color="auto"/>
            <w:left w:val="none" w:sz="0" w:space="0" w:color="auto"/>
            <w:bottom w:val="none" w:sz="0" w:space="0" w:color="auto"/>
            <w:right w:val="none" w:sz="0" w:space="0" w:color="auto"/>
          </w:divBdr>
        </w:div>
        <w:div w:id="1083186151">
          <w:marLeft w:val="480"/>
          <w:marRight w:val="0"/>
          <w:marTop w:val="0"/>
          <w:marBottom w:val="0"/>
          <w:divBdr>
            <w:top w:val="none" w:sz="0" w:space="0" w:color="auto"/>
            <w:left w:val="none" w:sz="0" w:space="0" w:color="auto"/>
            <w:bottom w:val="none" w:sz="0" w:space="0" w:color="auto"/>
            <w:right w:val="none" w:sz="0" w:space="0" w:color="auto"/>
          </w:divBdr>
        </w:div>
        <w:div w:id="1355032860">
          <w:marLeft w:val="480"/>
          <w:marRight w:val="0"/>
          <w:marTop w:val="0"/>
          <w:marBottom w:val="0"/>
          <w:divBdr>
            <w:top w:val="none" w:sz="0" w:space="0" w:color="auto"/>
            <w:left w:val="none" w:sz="0" w:space="0" w:color="auto"/>
            <w:bottom w:val="none" w:sz="0" w:space="0" w:color="auto"/>
            <w:right w:val="none" w:sz="0" w:space="0" w:color="auto"/>
          </w:divBdr>
        </w:div>
        <w:div w:id="1503467691">
          <w:marLeft w:val="480"/>
          <w:marRight w:val="0"/>
          <w:marTop w:val="0"/>
          <w:marBottom w:val="0"/>
          <w:divBdr>
            <w:top w:val="none" w:sz="0" w:space="0" w:color="auto"/>
            <w:left w:val="none" w:sz="0" w:space="0" w:color="auto"/>
            <w:bottom w:val="none" w:sz="0" w:space="0" w:color="auto"/>
            <w:right w:val="none" w:sz="0" w:space="0" w:color="auto"/>
          </w:divBdr>
        </w:div>
        <w:div w:id="1568298350">
          <w:marLeft w:val="480"/>
          <w:marRight w:val="0"/>
          <w:marTop w:val="0"/>
          <w:marBottom w:val="0"/>
          <w:divBdr>
            <w:top w:val="none" w:sz="0" w:space="0" w:color="auto"/>
            <w:left w:val="none" w:sz="0" w:space="0" w:color="auto"/>
            <w:bottom w:val="none" w:sz="0" w:space="0" w:color="auto"/>
            <w:right w:val="none" w:sz="0" w:space="0" w:color="auto"/>
          </w:divBdr>
        </w:div>
        <w:div w:id="1703167441">
          <w:marLeft w:val="480"/>
          <w:marRight w:val="0"/>
          <w:marTop w:val="0"/>
          <w:marBottom w:val="0"/>
          <w:divBdr>
            <w:top w:val="none" w:sz="0" w:space="0" w:color="auto"/>
            <w:left w:val="none" w:sz="0" w:space="0" w:color="auto"/>
            <w:bottom w:val="none" w:sz="0" w:space="0" w:color="auto"/>
            <w:right w:val="none" w:sz="0" w:space="0" w:color="auto"/>
          </w:divBdr>
        </w:div>
        <w:div w:id="1743136226">
          <w:marLeft w:val="480"/>
          <w:marRight w:val="0"/>
          <w:marTop w:val="0"/>
          <w:marBottom w:val="0"/>
          <w:divBdr>
            <w:top w:val="none" w:sz="0" w:space="0" w:color="auto"/>
            <w:left w:val="none" w:sz="0" w:space="0" w:color="auto"/>
            <w:bottom w:val="none" w:sz="0" w:space="0" w:color="auto"/>
            <w:right w:val="none" w:sz="0" w:space="0" w:color="auto"/>
          </w:divBdr>
        </w:div>
        <w:div w:id="1796874844">
          <w:marLeft w:val="480"/>
          <w:marRight w:val="0"/>
          <w:marTop w:val="0"/>
          <w:marBottom w:val="0"/>
          <w:divBdr>
            <w:top w:val="none" w:sz="0" w:space="0" w:color="auto"/>
            <w:left w:val="none" w:sz="0" w:space="0" w:color="auto"/>
            <w:bottom w:val="none" w:sz="0" w:space="0" w:color="auto"/>
            <w:right w:val="none" w:sz="0" w:space="0" w:color="auto"/>
          </w:divBdr>
        </w:div>
        <w:div w:id="1830946737">
          <w:marLeft w:val="480"/>
          <w:marRight w:val="0"/>
          <w:marTop w:val="0"/>
          <w:marBottom w:val="0"/>
          <w:divBdr>
            <w:top w:val="none" w:sz="0" w:space="0" w:color="auto"/>
            <w:left w:val="none" w:sz="0" w:space="0" w:color="auto"/>
            <w:bottom w:val="none" w:sz="0" w:space="0" w:color="auto"/>
            <w:right w:val="none" w:sz="0" w:space="0" w:color="auto"/>
          </w:divBdr>
        </w:div>
        <w:div w:id="1858352642">
          <w:marLeft w:val="480"/>
          <w:marRight w:val="0"/>
          <w:marTop w:val="0"/>
          <w:marBottom w:val="0"/>
          <w:divBdr>
            <w:top w:val="none" w:sz="0" w:space="0" w:color="auto"/>
            <w:left w:val="none" w:sz="0" w:space="0" w:color="auto"/>
            <w:bottom w:val="none" w:sz="0" w:space="0" w:color="auto"/>
            <w:right w:val="none" w:sz="0" w:space="0" w:color="auto"/>
          </w:divBdr>
        </w:div>
        <w:div w:id="2045129935">
          <w:marLeft w:val="480"/>
          <w:marRight w:val="0"/>
          <w:marTop w:val="0"/>
          <w:marBottom w:val="0"/>
          <w:divBdr>
            <w:top w:val="none" w:sz="0" w:space="0" w:color="auto"/>
            <w:left w:val="none" w:sz="0" w:space="0" w:color="auto"/>
            <w:bottom w:val="none" w:sz="0" w:space="0" w:color="auto"/>
            <w:right w:val="none" w:sz="0" w:space="0" w:color="auto"/>
          </w:divBdr>
        </w:div>
      </w:divsChild>
    </w:div>
    <w:div w:id="1824155120">
      <w:bodyDiv w:val="1"/>
      <w:marLeft w:val="0"/>
      <w:marRight w:val="0"/>
      <w:marTop w:val="0"/>
      <w:marBottom w:val="0"/>
      <w:divBdr>
        <w:top w:val="none" w:sz="0" w:space="0" w:color="auto"/>
        <w:left w:val="none" w:sz="0" w:space="0" w:color="auto"/>
        <w:bottom w:val="none" w:sz="0" w:space="0" w:color="auto"/>
        <w:right w:val="none" w:sz="0" w:space="0" w:color="auto"/>
      </w:divBdr>
    </w:div>
    <w:div w:id="1829054980">
      <w:bodyDiv w:val="1"/>
      <w:marLeft w:val="0"/>
      <w:marRight w:val="0"/>
      <w:marTop w:val="0"/>
      <w:marBottom w:val="0"/>
      <w:divBdr>
        <w:top w:val="none" w:sz="0" w:space="0" w:color="auto"/>
        <w:left w:val="none" w:sz="0" w:space="0" w:color="auto"/>
        <w:bottom w:val="none" w:sz="0" w:space="0" w:color="auto"/>
        <w:right w:val="none" w:sz="0" w:space="0" w:color="auto"/>
      </w:divBdr>
    </w:div>
    <w:div w:id="1837070036">
      <w:bodyDiv w:val="1"/>
      <w:marLeft w:val="0"/>
      <w:marRight w:val="0"/>
      <w:marTop w:val="0"/>
      <w:marBottom w:val="0"/>
      <w:divBdr>
        <w:top w:val="none" w:sz="0" w:space="0" w:color="auto"/>
        <w:left w:val="none" w:sz="0" w:space="0" w:color="auto"/>
        <w:bottom w:val="none" w:sz="0" w:space="0" w:color="auto"/>
        <w:right w:val="none" w:sz="0" w:space="0" w:color="auto"/>
      </w:divBdr>
    </w:div>
    <w:div w:id="1859276779">
      <w:bodyDiv w:val="1"/>
      <w:marLeft w:val="0"/>
      <w:marRight w:val="0"/>
      <w:marTop w:val="0"/>
      <w:marBottom w:val="0"/>
      <w:divBdr>
        <w:top w:val="none" w:sz="0" w:space="0" w:color="auto"/>
        <w:left w:val="none" w:sz="0" w:space="0" w:color="auto"/>
        <w:bottom w:val="none" w:sz="0" w:space="0" w:color="auto"/>
        <w:right w:val="none" w:sz="0" w:space="0" w:color="auto"/>
      </w:divBdr>
    </w:div>
    <w:div w:id="1873495272">
      <w:bodyDiv w:val="1"/>
      <w:marLeft w:val="0"/>
      <w:marRight w:val="0"/>
      <w:marTop w:val="0"/>
      <w:marBottom w:val="0"/>
      <w:divBdr>
        <w:top w:val="none" w:sz="0" w:space="0" w:color="auto"/>
        <w:left w:val="none" w:sz="0" w:space="0" w:color="auto"/>
        <w:bottom w:val="none" w:sz="0" w:space="0" w:color="auto"/>
        <w:right w:val="none" w:sz="0" w:space="0" w:color="auto"/>
      </w:divBdr>
    </w:div>
    <w:div w:id="1875077695">
      <w:bodyDiv w:val="1"/>
      <w:marLeft w:val="0"/>
      <w:marRight w:val="0"/>
      <w:marTop w:val="0"/>
      <w:marBottom w:val="0"/>
      <w:divBdr>
        <w:top w:val="none" w:sz="0" w:space="0" w:color="auto"/>
        <w:left w:val="none" w:sz="0" w:space="0" w:color="auto"/>
        <w:bottom w:val="none" w:sz="0" w:space="0" w:color="auto"/>
        <w:right w:val="none" w:sz="0" w:space="0" w:color="auto"/>
      </w:divBdr>
      <w:divsChild>
        <w:div w:id="54160677">
          <w:marLeft w:val="480"/>
          <w:marRight w:val="0"/>
          <w:marTop w:val="0"/>
          <w:marBottom w:val="0"/>
          <w:divBdr>
            <w:top w:val="none" w:sz="0" w:space="0" w:color="auto"/>
            <w:left w:val="none" w:sz="0" w:space="0" w:color="auto"/>
            <w:bottom w:val="none" w:sz="0" w:space="0" w:color="auto"/>
            <w:right w:val="none" w:sz="0" w:space="0" w:color="auto"/>
          </w:divBdr>
        </w:div>
        <w:div w:id="90248734">
          <w:marLeft w:val="480"/>
          <w:marRight w:val="0"/>
          <w:marTop w:val="0"/>
          <w:marBottom w:val="0"/>
          <w:divBdr>
            <w:top w:val="none" w:sz="0" w:space="0" w:color="auto"/>
            <w:left w:val="none" w:sz="0" w:space="0" w:color="auto"/>
            <w:bottom w:val="none" w:sz="0" w:space="0" w:color="auto"/>
            <w:right w:val="none" w:sz="0" w:space="0" w:color="auto"/>
          </w:divBdr>
        </w:div>
        <w:div w:id="272246892">
          <w:marLeft w:val="480"/>
          <w:marRight w:val="0"/>
          <w:marTop w:val="0"/>
          <w:marBottom w:val="0"/>
          <w:divBdr>
            <w:top w:val="none" w:sz="0" w:space="0" w:color="auto"/>
            <w:left w:val="none" w:sz="0" w:space="0" w:color="auto"/>
            <w:bottom w:val="none" w:sz="0" w:space="0" w:color="auto"/>
            <w:right w:val="none" w:sz="0" w:space="0" w:color="auto"/>
          </w:divBdr>
        </w:div>
        <w:div w:id="332680635">
          <w:marLeft w:val="480"/>
          <w:marRight w:val="0"/>
          <w:marTop w:val="0"/>
          <w:marBottom w:val="0"/>
          <w:divBdr>
            <w:top w:val="none" w:sz="0" w:space="0" w:color="auto"/>
            <w:left w:val="none" w:sz="0" w:space="0" w:color="auto"/>
            <w:bottom w:val="none" w:sz="0" w:space="0" w:color="auto"/>
            <w:right w:val="none" w:sz="0" w:space="0" w:color="auto"/>
          </w:divBdr>
        </w:div>
        <w:div w:id="482744820">
          <w:marLeft w:val="480"/>
          <w:marRight w:val="0"/>
          <w:marTop w:val="0"/>
          <w:marBottom w:val="0"/>
          <w:divBdr>
            <w:top w:val="none" w:sz="0" w:space="0" w:color="auto"/>
            <w:left w:val="none" w:sz="0" w:space="0" w:color="auto"/>
            <w:bottom w:val="none" w:sz="0" w:space="0" w:color="auto"/>
            <w:right w:val="none" w:sz="0" w:space="0" w:color="auto"/>
          </w:divBdr>
        </w:div>
        <w:div w:id="680159872">
          <w:marLeft w:val="480"/>
          <w:marRight w:val="0"/>
          <w:marTop w:val="0"/>
          <w:marBottom w:val="0"/>
          <w:divBdr>
            <w:top w:val="none" w:sz="0" w:space="0" w:color="auto"/>
            <w:left w:val="none" w:sz="0" w:space="0" w:color="auto"/>
            <w:bottom w:val="none" w:sz="0" w:space="0" w:color="auto"/>
            <w:right w:val="none" w:sz="0" w:space="0" w:color="auto"/>
          </w:divBdr>
        </w:div>
        <w:div w:id="719674722">
          <w:marLeft w:val="480"/>
          <w:marRight w:val="0"/>
          <w:marTop w:val="0"/>
          <w:marBottom w:val="0"/>
          <w:divBdr>
            <w:top w:val="none" w:sz="0" w:space="0" w:color="auto"/>
            <w:left w:val="none" w:sz="0" w:space="0" w:color="auto"/>
            <w:bottom w:val="none" w:sz="0" w:space="0" w:color="auto"/>
            <w:right w:val="none" w:sz="0" w:space="0" w:color="auto"/>
          </w:divBdr>
        </w:div>
        <w:div w:id="830675167">
          <w:marLeft w:val="480"/>
          <w:marRight w:val="0"/>
          <w:marTop w:val="0"/>
          <w:marBottom w:val="0"/>
          <w:divBdr>
            <w:top w:val="none" w:sz="0" w:space="0" w:color="auto"/>
            <w:left w:val="none" w:sz="0" w:space="0" w:color="auto"/>
            <w:bottom w:val="none" w:sz="0" w:space="0" w:color="auto"/>
            <w:right w:val="none" w:sz="0" w:space="0" w:color="auto"/>
          </w:divBdr>
        </w:div>
        <w:div w:id="1027608709">
          <w:marLeft w:val="480"/>
          <w:marRight w:val="0"/>
          <w:marTop w:val="0"/>
          <w:marBottom w:val="0"/>
          <w:divBdr>
            <w:top w:val="none" w:sz="0" w:space="0" w:color="auto"/>
            <w:left w:val="none" w:sz="0" w:space="0" w:color="auto"/>
            <w:bottom w:val="none" w:sz="0" w:space="0" w:color="auto"/>
            <w:right w:val="none" w:sz="0" w:space="0" w:color="auto"/>
          </w:divBdr>
        </w:div>
        <w:div w:id="1054161370">
          <w:marLeft w:val="480"/>
          <w:marRight w:val="0"/>
          <w:marTop w:val="0"/>
          <w:marBottom w:val="0"/>
          <w:divBdr>
            <w:top w:val="none" w:sz="0" w:space="0" w:color="auto"/>
            <w:left w:val="none" w:sz="0" w:space="0" w:color="auto"/>
            <w:bottom w:val="none" w:sz="0" w:space="0" w:color="auto"/>
            <w:right w:val="none" w:sz="0" w:space="0" w:color="auto"/>
          </w:divBdr>
        </w:div>
        <w:div w:id="1097216791">
          <w:marLeft w:val="480"/>
          <w:marRight w:val="0"/>
          <w:marTop w:val="0"/>
          <w:marBottom w:val="0"/>
          <w:divBdr>
            <w:top w:val="none" w:sz="0" w:space="0" w:color="auto"/>
            <w:left w:val="none" w:sz="0" w:space="0" w:color="auto"/>
            <w:bottom w:val="none" w:sz="0" w:space="0" w:color="auto"/>
            <w:right w:val="none" w:sz="0" w:space="0" w:color="auto"/>
          </w:divBdr>
        </w:div>
        <w:div w:id="1136072258">
          <w:marLeft w:val="480"/>
          <w:marRight w:val="0"/>
          <w:marTop w:val="0"/>
          <w:marBottom w:val="0"/>
          <w:divBdr>
            <w:top w:val="none" w:sz="0" w:space="0" w:color="auto"/>
            <w:left w:val="none" w:sz="0" w:space="0" w:color="auto"/>
            <w:bottom w:val="none" w:sz="0" w:space="0" w:color="auto"/>
            <w:right w:val="none" w:sz="0" w:space="0" w:color="auto"/>
          </w:divBdr>
        </w:div>
        <w:div w:id="1293947360">
          <w:marLeft w:val="480"/>
          <w:marRight w:val="0"/>
          <w:marTop w:val="0"/>
          <w:marBottom w:val="0"/>
          <w:divBdr>
            <w:top w:val="none" w:sz="0" w:space="0" w:color="auto"/>
            <w:left w:val="none" w:sz="0" w:space="0" w:color="auto"/>
            <w:bottom w:val="none" w:sz="0" w:space="0" w:color="auto"/>
            <w:right w:val="none" w:sz="0" w:space="0" w:color="auto"/>
          </w:divBdr>
        </w:div>
        <w:div w:id="1350985902">
          <w:marLeft w:val="480"/>
          <w:marRight w:val="0"/>
          <w:marTop w:val="0"/>
          <w:marBottom w:val="0"/>
          <w:divBdr>
            <w:top w:val="none" w:sz="0" w:space="0" w:color="auto"/>
            <w:left w:val="none" w:sz="0" w:space="0" w:color="auto"/>
            <w:bottom w:val="none" w:sz="0" w:space="0" w:color="auto"/>
            <w:right w:val="none" w:sz="0" w:space="0" w:color="auto"/>
          </w:divBdr>
        </w:div>
        <w:div w:id="1383678954">
          <w:marLeft w:val="480"/>
          <w:marRight w:val="0"/>
          <w:marTop w:val="0"/>
          <w:marBottom w:val="0"/>
          <w:divBdr>
            <w:top w:val="none" w:sz="0" w:space="0" w:color="auto"/>
            <w:left w:val="none" w:sz="0" w:space="0" w:color="auto"/>
            <w:bottom w:val="none" w:sz="0" w:space="0" w:color="auto"/>
            <w:right w:val="none" w:sz="0" w:space="0" w:color="auto"/>
          </w:divBdr>
        </w:div>
        <w:div w:id="1446198519">
          <w:marLeft w:val="480"/>
          <w:marRight w:val="0"/>
          <w:marTop w:val="0"/>
          <w:marBottom w:val="0"/>
          <w:divBdr>
            <w:top w:val="none" w:sz="0" w:space="0" w:color="auto"/>
            <w:left w:val="none" w:sz="0" w:space="0" w:color="auto"/>
            <w:bottom w:val="none" w:sz="0" w:space="0" w:color="auto"/>
            <w:right w:val="none" w:sz="0" w:space="0" w:color="auto"/>
          </w:divBdr>
        </w:div>
        <w:div w:id="1454323339">
          <w:marLeft w:val="480"/>
          <w:marRight w:val="0"/>
          <w:marTop w:val="0"/>
          <w:marBottom w:val="0"/>
          <w:divBdr>
            <w:top w:val="none" w:sz="0" w:space="0" w:color="auto"/>
            <w:left w:val="none" w:sz="0" w:space="0" w:color="auto"/>
            <w:bottom w:val="none" w:sz="0" w:space="0" w:color="auto"/>
            <w:right w:val="none" w:sz="0" w:space="0" w:color="auto"/>
          </w:divBdr>
        </w:div>
        <w:div w:id="1671564302">
          <w:marLeft w:val="480"/>
          <w:marRight w:val="0"/>
          <w:marTop w:val="0"/>
          <w:marBottom w:val="0"/>
          <w:divBdr>
            <w:top w:val="none" w:sz="0" w:space="0" w:color="auto"/>
            <w:left w:val="none" w:sz="0" w:space="0" w:color="auto"/>
            <w:bottom w:val="none" w:sz="0" w:space="0" w:color="auto"/>
            <w:right w:val="none" w:sz="0" w:space="0" w:color="auto"/>
          </w:divBdr>
        </w:div>
        <w:div w:id="1860193200">
          <w:marLeft w:val="480"/>
          <w:marRight w:val="0"/>
          <w:marTop w:val="0"/>
          <w:marBottom w:val="0"/>
          <w:divBdr>
            <w:top w:val="none" w:sz="0" w:space="0" w:color="auto"/>
            <w:left w:val="none" w:sz="0" w:space="0" w:color="auto"/>
            <w:bottom w:val="none" w:sz="0" w:space="0" w:color="auto"/>
            <w:right w:val="none" w:sz="0" w:space="0" w:color="auto"/>
          </w:divBdr>
        </w:div>
        <w:div w:id="2075346988">
          <w:marLeft w:val="480"/>
          <w:marRight w:val="0"/>
          <w:marTop w:val="0"/>
          <w:marBottom w:val="0"/>
          <w:divBdr>
            <w:top w:val="none" w:sz="0" w:space="0" w:color="auto"/>
            <w:left w:val="none" w:sz="0" w:space="0" w:color="auto"/>
            <w:bottom w:val="none" w:sz="0" w:space="0" w:color="auto"/>
            <w:right w:val="none" w:sz="0" w:space="0" w:color="auto"/>
          </w:divBdr>
        </w:div>
        <w:div w:id="2075620702">
          <w:marLeft w:val="480"/>
          <w:marRight w:val="0"/>
          <w:marTop w:val="0"/>
          <w:marBottom w:val="0"/>
          <w:divBdr>
            <w:top w:val="none" w:sz="0" w:space="0" w:color="auto"/>
            <w:left w:val="none" w:sz="0" w:space="0" w:color="auto"/>
            <w:bottom w:val="none" w:sz="0" w:space="0" w:color="auto"/>
            <w:right w:val="none" w:sz="0" w:space="0" w:color="auto"/>
          </w:divBdr>
        </w:div>
        <w:div w:id="2143039645">
          <w:marLeft w:val="480"/>
          <w:marRight w:val="0"/>
          <w:marTop w:val="0"/>
          <w:marBottom w:val="0"/>
          <w:divBdr>
            <w:top w:val="none" w:sz="0" w:space="0" w:color="auto"/>
            <w:left w:val="none" w:sz="0" w:space="0" w:color="auto"/>
            <w:bottom w:val="none" w:sz="0" w:space="0" w:color="auto"/>
            <w:right w:val="none" w:sz="0" w:space="0" w:color="auto"/>
          </w:divBdr>
        </w:div>
      </w:divsChild>
    </w:div>
    <w:div w:id="1877421837">
      <w:bodyDiv w:val="1"/>
      <w:marLeft w:val="0"/>
      <w:marRight w:val="0"/>
      <w:marTop w:val="0"/>
      <w:marBottom w:val="0"/>
      <w:divBdr>
        <w:top w:val="none" w:sz="0" w:space="0" w:color="auto"/>
        <w:left w:val="none" w:sz="0" w:space="0" w:color="auto"/>
        <w:bottom w:val="none" w:sz="0" w:space="0" w:color="auto"/>
        <w:right w:val="none" w:sz="0" w:space="0" w:color="auto"/>
      </w:divBdr>
    </w:div>
    <w:div w:id="1881236830">
      <w:bodyDiv w:val="1"/>
      <w:marLeft w:val="0"/>
      <w:marRight w:val="0"/>
      <w:marTop w:val="0"/>
      <w:marBottom w:val="0"/>
      <w:divBdr>
        <w:top w:val="none" w:sz="0" w:space="0" w:color="auto"/>
        <w:left w:val="none" w:sz="0" w:space="0" w:color="auto"/>
        <w:bottom w:val="none" w:sz="0" w:space="0" w:color="auto"/>
        <w:right w:val="none" w:sz="0" w:space="0" w:color="auto"/>
      </w:divBdr>
    </w:div>
    <w:div w:id="1889535995">
      <w:bodyDiv w:val="1"/>
      <w:marLeft w:val="0"/>
      <w:marRight w:val="0"/>
      <w:marTop w:val="0"/>
      <w:marBottom w:val="0"/>
      <w:divBdr>
        <w:top w:val="none" w:sz="0" w:space="0" w:color="auto"/>
        <w:left w:val="none" w:sz="0" w:space="0" w:color="auto"/>
        <w:bottom w:val="none" w:sz="0" w:space="0" w:color="auto"/>
        <w:right w:val="none" w:sz="0" w:space="0" w:color="auto"/>
      </w:divBdr>
      <w:divsChild>
        <w:div w:id="279801345">
          <w:marLeft w:val="480"/>
          <w:marRight w:val="0"/>
          <w:marTop w:val="0"/>
          <w:marBottom w:val="0"/>
          <w:divBdr>
            <w:top w:val="none" w:sz="0" w:space="0" w:color="auto"/>
            <w:left w:val="none" w:sz="0" w:space="0" w:color="auto"/>
            <w:bottom w:val="none" w:sz="0" w:space="0" w:color="auto"/>
            <w:right w:val="none" w:sz="0" w:space="0" w:color="auto"/>
          </w:divBdr>
        </w:div>
        <w:div w:id="348457362">
          <w:marLeft w:val="480"/>
          <w:marRight w:val="0"/>
          <w:marTop w:val="0"/>
          <w:marBottom w:val="0"/>
          <w:divBdr>
            <w:top w:val="none" w:sz="0" w:space="0" w:color="auto"/>
            <w:left w:val="none" w:sz="0" w:space="0" w:color="auto"/>
            <w:bottom w:val="none" w:sz="0" w:space="0" w:color="auto"/>
            <w:right w:val="none" w:sz="0" w:space="0" w:color="auto"/>
          </w:divBdr>
        </w:div>
        <w:div w:id="423886875">
          <w:marLeft w:val="480"/>
          <w:marRight w:val="0"/>
          <w:marTop w:val="0"/>
          <w:marBottom w:val="0"/>
          <w:divBdr>
            <w:top w:val="none" w:sz="0" w:space="0" w:color="auto"/>
            <w:left w:val="none" w:sz="0" w:space="0" w:color="auto"/>
            <w:bottom w:val="none" w:sz="0" w:space="0" w:color="auto"/>
            <w:right w:val="none" w:sz="0" w:space="0" w:color="auto"/>
          </w:divBdr>
        </w:div>
        <w:div w:id="567151854">
          <w:marLeft w:val="480"/>
          <w:marRight w:val="0"/>
          <w:marTop w:val="0"/>
          <w:marBottom w:val="0"/>
          <w:divBdr>
            <w:top w:val="none" w:sz="0" w:space="0" w:color="auto"/>
            <w:left w:val="none" w:sz="0" w:space="0" w:color="auto"/>
            <w:bottom w:val="none" w:sz="0" w:space="0" w:color="auto"/>
            <w:right w:val="none" w:sz="0" w:space="0" w:color="auto"/>
          </w:divBdr>
        </w:div>
        <w:div w:id="792554585">
          <w:marLeft w:val="480"/>
          <w:marRight w:val="0"/>
          <w:marTop w:val="0"/>
          <w:marBottom w:val="0"/>
          <w:divBdr>
            <w:top w:val="none" w:sz="0" w:space="0" w:color="auto"/>
            <w:left w:val="none" w:sz="0" w:space="0" w:color="auto"/>
            <w:bottom w:val="none" w:sz="0" w:space="0" w:color="auto"/>
            <w:right w:val="none" w:sz="0" w:space="0" w:color="auto"/>
          </w:divBdr>
        </w:div>
        <w:div w:id="970400722">
          <w:marLeft w:val="480"/>
          <w:marRight w:val="0"/>
          <w:marTop w:val="0"/>
          <w:marBottom w:val="0"/>
          <w:divBdr>
            <w:top w:val="none" w:sz="0" w:space="0" w:color="auto"/>
            <w:left w:val="none" w:sz="0" w:space="0" w:color="auto"/>
            <w:bottom w:val="none" w:sz="0" w:space="0" w:color="auto"/>
            <w:right w:val="none" w:sz="0" w:space="0" w:color="auto"/>
          </w:divBdr>
        </w:div>
        <w:div w:id="1037972599">
          <w:marLeft w:val="480"/>
          <w:marRight w:val="0"/>
          <w:marTop w:val="0"/>
          <w:marBottom w:val="0"/>
          <w:divBdr>
            <w:top w:val="none" w:sz="0" w:space="0" w:color="auto"/>
            <w:left w:val="none" w:sz="0" w:space="0" w:color="auto"/>
            <w:bottom w:val="none" w:sz="0" w:space="0" w:color="auto"/>
            <w:right w:val="none" w:sz="0" w:space="0" w:color="auto"/>
          </w:divBdr>
        </w:div>
        <w:div w:id="1042361661">
          <w:marLeft w:val="480"/>
          <w:marRight w:val="0"/>
          <w:marTop w:val="0"/>
          <w:marBottom w:val="0"/>
          <w:divBdr>
            <w:top w:val="none" w:sz="0" w:space="0" w:color="auto"/>
            <w:left w:val="none" w:sz="0" w:space="0" w:color="auto"/>
            <w:bottom w:val="none" w:sz="0" w:space="0" w:color="auto"/>
            <w:right w:val="none" w:sz="0" w:space="0" w:color="auto"/>
          </w:divBdr>
        </w:div>
        <w:div w:id="1160122486">
          <w:marLeft w:val="480"/>
          <w:marRight w:val="0"/>
          <w:marTop w:val="0"/>
          <w:marBottom w:val="0"/>
          <w:divBdr>
            <w:top w:val="none" w:sz="0" w:space="0" w:color="auto"/>
            <w:left w:val="none" w:sz="0" w:space="0" w:color="auto"/>
            <w:bottom w:val="none" w:sz="0" w:space="0" w:color="auto"/>
            <w:right w:val="none" w:sz="0" w:space="0" w:color="auto"/>
          </w:divBdr>
        </w:div>
        <w:div w:id="1189951259">
          <w:marLeft w:val="480"/>
          <w:marRight w:val="0"/>
          <w:marTop w:val="0"/>
          <w:marBottom w:val="0"/>
          <w:divBdr>
            <w:top w:val="none" w:sz="0" w:space="0" w:color="auto"/>
            <w:left w:val="none" w:sz="0" w:space="0" w:color="auto"/>
            <w:bottom w:val="none" w:sz="0" w:space="0" w:color="auto"/>
            <w:right w:val="none" w:sz="0" w:space="0" w:color="auto"/>
          </w:divBdr>
        </w:div>
        <w:div w:id="1254818592">
          <w:marLeft w:val="480"/>
          <w:marRight w:val="0"/>
          <w:marTop w:val="0"/>
          <w:marBottom w:val="0"/>
          <w:divBdr>
            <w:top w:val="none" w:sz="0" w:space="0" w:color="auto"/>
            <w:left w:val="none" w:sz="0" w:space="0" w:color="auto"/>
            <w:bottom w:val="none" w:sz="0" w:space="0" w:color="auto"/>
            <w:right w:val="none" w:sz="0" w:space="0" w:color="auto"/>
          </w:divBdr>
        </w:div>
        <w:div w:id="1424449296">
          <w:marLeft w:val="480"/>
          <w:marRight w:val="0"/>
          <w:marTop w:val="0"/>
          <w:marBottom w:val="0"/>
          <w:divBdr>
            <w:top w:val="none" w:sz="0" w:space="0" w:color="auto"/>
            <w:left w:val="none" w:sz="0" w:space="0" w:color="auto"/>
            <w:bottom w:val="none" w:sz="0" w:space="0" w:color="auto"/>
            <w:right w:val="none" w:sz="0" w:space="0" w:color="auto"/>
          </w:divBdr>
        </w:div>
        <w:div w:id="1747409531">
          <w:marLeft w:val="480"/>
          <w:marRight w:val="0"/>
          <w:marTop w:val="0"/>
          <w:marBottom w:val="0"/>
          <w:divBdr>
            <w:top w:val="none" w:sz="0" w:space="0" w:color="auto"/>
            <w:left w:val="none" w:sz="0" w:space="0" w:color="auto"/>
            <w:bottom w:val="none" w:sz="0" w:space="0" w:color="auto"/>
            <w:right w:val="none" w:sz="0" w:space="0" w:color="auto"/>
          </w:divBdr>
        </w:div>
        <w:div w:id="1773209269">
          <w:marLeft w:val="480"/>
          <w:marRight w:val="0"/>
          <w:marTop w:val="0"/>
          <w:marBottom w:val="0"/>
          <w:divBdr>
            <w:top w:val="none" w:sz="0" w:space="0" w:color="auto"/>
            <w:left w:val="none" w:sz="0" w:space="0" w:color="auto"/>
            <w:bottom w:val="none" w:sz="0" w:space="0" w:color="auto"/>
            <w:right w:val="none" w:sz="0" w:space="0" w:color="auto"/>
          </w:divBdr>
        </w:div>
        <w:div w:id="1876967912">
          <w:marLeft w:val="480"/>
          <w:marRight w:val="0"/>
          <w:marTop w:val="0"/>
          <w:marBottom w:val="0"/>
          <w:divBdr>
            <w:top w:val="none" w:sz="0" w:space="0" w:color="auto"/>
            <w:left w:val="none" w:sz="0" w:space="0" w:color="auto"/>
            <w:bottom w:val="none" w:sz="0" w:space="0" w:color="auto"/>
            <w:right w:val="none" w:sz="0" w:space="0" w:color="auto"/>
          </w:divBdr>
        </w:div>
        <w:div w:id="1882477096">
          <w:marLeft w:val="480"/>
          <w:marRight w:val="0"/>
          <w:marTop w:val="0"/>
          <w:marBottom w:val="0"/>
          <w:divBdr>
            <w:top w:val="none" w:sz="0" w:space="0" w:color="auto"/>
            <w:left w:val="none" w:sz="0" w:space="0" w:color="auto"/>
            <w:bottom w:val="none" w:sz="0" w:space="0" w:color="auto"/>
            <w:right w:val="none" w:sz="0" w:space="0" w:color="auto"/>
          </w:divBdr>
        </w:div>
        <w:div w:id="2081170881">
          <w:marLeft w:val="480"/>
          <w:marRight w:val="0"/>
          <w:marTop w:val="0"/>
          <w:marBottom w:val="0"/>
          <w:divBdr>
            <w:top w:val="none" w:sz="0" w:space="0" w:color="auto"/>
            <w:left w:val="none" w:sz="0" w:space="0" w:color="auto"/>
            <w:bottom w:val="none" w:sz="0" w:space="0" w:color="auto"/>
            <w:right w:val="none" w:sz="0" w:space="0" w:color="auto"/>
          </w:divBdr>
        </w:div>
        <w:div w:id="2123839024">
          <w:marLeft w:val="480"/>
          <w:marRight w:val="0"/>
          <w:marTop w:val="0"/>
          <w:marBottom w:val="0"/>
          <w:divBdr>
            <w:top w:val="none" w:sz="0" w:space="0" w:color="auto"/>
            <w:left w:val="none" w:sz="0" w:space="0" w:color="auto"/>
            <w:bottom w:val="none" w:sz="0" w:space="0" w:color="auto"/>
            <w:right w:val="none" w:sz="0" w:space="0" w:color="auto"/>
          </w:divBdr>
        </w:div>
      </w:divsChild>
    </w:div>
    <w:div w:id="1890262846">
      <w:bodyDiv w:val="1"/>
      <w:marLeft w:val="0"/>
      <w:marRight w:val="0"/>
      <w:marTop w:val="0"/>
      <w:marBottom w:val="0"/>
      <w:divBdr>
        <w:top w:val="none" w:sz="0" w:space="0" w:color="auto"/>
        <w:left w:val="none" w:sz="0" w:space="0" w:color="auto"/>
        <w:bottom w:val="none" w:sz="0" w:space="0" w:color="auto"/>
        <w:right w:val="none" w:sz="0" w:space="0" w:color="auto"/>
      </w:divBdr>
      <w:divsChild>
        <w:div w:id="248781320">
          <w:marLeft w:val="480"/>
          <w:marRight w:val="0"/>
          <w:marTop w:val="0"/>
          <w:marBottom w:val="0"/>
          <w:divBdr>
            <w:top w:val="none" w:sz="0" w:space="0" w:color="auto"/>
            <w:left w:val="none" w:sz="0" w:space="0" w:color="auto"/>
            <w:bottom w:val="none" w:sz="0" w:space="0" w:color="auto"/>
            <w:right w:val="none" w:sz="0" w:space="0" w:color="auto"/>
          </w:divBdr>
        </w:div>
        <w:div w:id="343632966">
          <w:marLeft w:val="480"/>
          <w:marRight w:val="0"/>
          <w:marTop w:val="0"/>
          <w:marBottom w:val="0"/>
          <w:divBdr>
            <w:top w:val="none" w:sz="0" w:space="0" w:color="auto"/>
            <w:left w:val="none" w:sz="0" w:space="0" w:color="auto"/>
            <w:bottom w:val="none" w:sz="0" w:space="0" w:color="auto"/>
            <w:right w:val="none" w:sz="0" w:space="0" w:color="auto"/>
          </w:divBdr>
        </w:div>
        <w:div w:id="344358833">
          <w:marLeft w:val="480"/>
          <w:marRight w:val="0"/>
          <w:marTop w:val="0"/>
          <w:marBottom w:val="0"/>
          <w:divBdr>
            <w:top w:val="none" w:sz="0" w:space="0" w:color="auto"/>
            <w:left w:val="none" w:sz="0" w:space="0" w:color="auto"/>
            <w:bottom w:val="none" w:sz="0" w:space="0" w:color="auto"/>
            <w:right w:val="none" w:sz="0" w:space="0" w:color="auto"/>
          </w:divBdr>
        </w:div>
        <w:div w:id="705453093">
          <w:marLeft w:val="480"/>
          <w:marRight w:val="0"/>
          <w:marTop w:val="0"/>
          <w:marBottom w:val="0"/>
          <w:divBdr>
            <w:top w:val="none" w:sz="0" w:space="0" w:color="auto"/>
            <w:left w:val="none" w:sz="0" w:space="0" w:color="auto"/>
            <w:bottom w:val="none" w:sz="0" w:space="0" w:color="auto"/>
            <w:right w:val="none" w:sz="0" w:space="0" w:color="auto"/>
          </w:divBdr>
        </w:div>
        <w:div w:id="874544600">
          <w:marLeft w:val="480"/>
          <w:marRight w:val="0"/>
          <w:marTop w:val="0"/>
          <w:marBottom w:val="0"/>
          <w:divBdr>
            <w:top w:val="none" w:sz="0" w:space="0" w:color="auto"/>
            <w:left w:val="none" w:sz="0" w:space="0" w:color="auto"/>
            <w:bottom w:val="none" w:sz="0" w:space="0" w:color="auto"/>
            <w:right w:val="none" w:sz="0" w:space="0" w:color="auto"/>
          </w:divBdr>
        </w:div>
        <w:div w:id="1167401366">
          <w:marLeft w:val="480"/>
          <w:marRight w:val="0"/>
          <w:marTop w:val="0"/>
          <w:marBottom w:val="0"/>
          <w:divBdr>
            <w:top w:val="none" w:sz="0" w:space="0" w:color="auto"/>
            <w:left w:val="none" w:sz="0" w:space="0" w:color="auto"/>
            <w:bottom w:val="none" w:sz="0" w:space="0" w:color="auto"/>
            <w:right w:val="none" w:sz="0" w:space="0" w:color="auto"/>
          </w:divBdr>
        </w:div>
        <w:div w:id="1171525279">
          <w:marLeft w:val="480"/>
          <w:marRight w:val="0"/>
          <w:marTop w:val="0"/>
          <w:marBottom w:val="0"/>
          <w:divBdr>
            <w:top w:val="none" w:sz="0" w:space="0" w:color="auto"/>
            <w:left w:val="none" w:sz="0" w:space="0" w:color="auto"/>
            <w:bottom w:val="none" w:sz="0" w:space="0" w:color="auto"/>
            <w:right w:val="none" w:sz="0" w:space="0" w:color="auto"/>
          </w:divBdr>
        </w:div>
        <w:div w:id="1224020812">
          <w:marLeft w:val="480"/>
          <w:marRight w:val="0"/>
          <w:marTop w:val="0"/>
          <w:marBottom w:val="0"/>
          <w:divBdr>
            <w:top w:val="none" w:sz="0" w:space="0" w:color="auto"/>
            <w:left w:val="none" w:sz="0" w:space="0" w:color="auto"/>
            <w:bottom w:val="none" w:sz="0" w:space="0" w:color="auto"/>
            <w:right w:val="none" w:sz="0" w:space="0" w:color="auto"/>
          </w:divBdr>
        </w:div>
        <w:div w:id="1309746942">
          <w:marLeft w:val="480"/>
          <w:marRight w:val="0"/>
          <w:marTop w:val="0"/>
          <w:marBottom w:val="0"/>
          <w:divBdr>
            <w:top w:val="none" w:sz="0" w:space="0" w:color="auto"/>
            <w:left w:val="none" w:sz="0" w:space="0" w:color="auto"/>
            <w:bottom w:val="none" w:sz="0" w:space="0" w:color="auto"/>
            <w:right w:val="none" w:sz="0" w:space="0" w:color="auto"/>
          </w:divBdr>
        </w:div>
        <w:div w:id="1321812073">
          <w:marLeft w:val="480"/>
          <w:marRight w:val="0"/>
          <w:marTop w:val="0"/>
          <w:marBottom w:val="0"/>
          <w:divBdr>
            <w:top w:val="none" w:sz="0" w:space="0" w:color="auto"/>
            <w:left w:val="none" w:sz="0" w:space="0" w:color="auto"/>
            <w:bottom w:val="none" w:sz="0" w:space="0" w:color="auto"/>
            <w:right w:val="none" w:sz="0" w:space="0" w:color="auto"/>
          </w:divBdr>
        </w:div>
        <w:div w:id="1369799126">
          <w:marLeft w:val="480"/>
          <w:marRight w:val="0"/>
          <w:marTop w:val="0"/>
          <w:marBottom w:val="0"/>
          <w:divBdr>
            <w:top w:val="none" w:sz="0" w:space="0" w:color="auto"/>
            <w:left w:val="none" w:sz="0" w:space="0" w:color="auto"/>
            <w:bottom w:val="none" w:sz="0" w:space="0" w:color="auto"/>
            <w:right w:val="none" w:sz="0" w:space="0" w:color="auto"/>
          </w:divBdr>
        </w:div>
        <w:div w:id="1582829572">
          <w:marLeft w:val="480"/>
          <w:marRight w:val="0"/>
          <w:marTop w:val="0"/>
          <w:marBottom w:val="0"/>
          <w:divBdr>
            <w:top w:val="none" w:sz="0" w:space="0" w:color="auto"/>
            <w:left w:val="none" w:sz="0" w:space="0" w:color="auto"/>
            <w:bottom w:val="none" w:sz="0" w:space="0" w:color="auto"/>
            <w:right w:val="none" w:sz="0" w:space="0" w:color="auto"/>
          </w:divBdr>
        </w:div>
        <w:div w:id="1662150151">
          <w:marLeft w:val="480"/>
          <w:marRight w:val="0"/>
          <w:marTop w:val="0"/>
          <w:marBottom w:val="0"/>
          <w:divBdr>
            <w:top w:val="none" w:sz="0" w:space="0" w:color="auto"/>
            <w:left w:val="none" w:sz="0" w:space="0" w:color="auto"/>
            <w:bottom w:val="none" w:sz="0" w:space="0" w:color="auto"/>
            <w:right w:val="none" w:sz="0" w:space="0" w:color="auto"/>
          </w:divBdr>
        </w:div>
        <w:div w:id="1803038486">
          <w:marLeft w:val="480"/>
          <w:marRight w:val="0"/>
          <w:marTop w:val="0"/>
          <w:marBottom w:val="0"/>
          <w:divBdr>
            <w:top w:val="none" w:sz="0" w:space="0" w:color="auto"/>
            <w:left w:val="none" w:sz="0" w:space="0" w:color="auto"/>
            <w:bottom w:val="none" w:sz="0" w:space="0" w:color="auto"/>
            <w:right w:val="none" w:sz="0" w:space="0" w:color="auto"/>
          </w:divBdr>
        </w:div>
        <w:div w:id="1863326494">
          <w:marLeft w:val="480"/>
          <w:marRight w:val="0"/>
          <w:marTop w:val="0"/>
          <w:marBottom w:val="0"/>
          <w:divBdr>
            <w:top w:val="none" w:sz="0" w:space="0" w:color="auto"/>
            <w:left w:val="none" w:sz="0" w:space="0" w:color="auto"/>
            <w:bottom w:val="none" w:sz="0" w:space="0" w:color="auto"/>
            <w:right w:val="none" w:sz="0" w:space="0" w:color="auto"/>
          </w:divBdr>
        </w:div>
        <w:div w:id="1952859470">
          <w:marLeft w:val="480"/>
          <w:marRight w:val="0"/>
          <w:marTop w:val="0"/>
          <w:marBottom w:val="0"/>
          <w:divBdr>
            <w:top w:val="none" w:sz="0" w:space="0" w:color="auto"/>
            <w:left w:val="none" w:sz="0" w:space="0" w:color="auto"/>
            <w:bottom w:val="none" w:sz="0" w:space="0" w:color="auto"/>
            <w:right w:val="none" w:sz="0" w:space="0" w:color="auto"/>
          </w:divBdr>
        </w:div>
        <w:div w:id="2070760529">
          <w:marLeft w:val="480"/>
          <w:marRight w:val="0"/>
          <w:marTop w:val="0"/>
          <w:marBottom w:val="0"/>
          <w:divBdr>
            <w:top w:val="none" w:sz="0" w:space="0" w:color="auto"/>
            <w:left w:val="none" w:sz="0" w:space="0" w:color="auto"/>
            <w:bottom w:val="none" w:sz="0" w:space="0" w:color="auto"/>
            <w:right w:val="none" w:sz="0" w:space="0" w:color="auto"/>
          </w:divBdr>
        </w:div>
        <w:div w:id="2112970160">
          <w:marLeft w:val="480"/>
          <w:marRight w:val="0"/>
          <w:marTop w:val="0"/>
          <w:marBottom w:val="0"/>
          <w:divBdr>
            <w:top w:val="none" w:sz="0" w:space="0" w:color="auto"/>
            <w:left w:val="none" w:sz="0" w:space="0" w:color="auto"/>
            <w:bottom w:val="none" w:sz="0" w:space="0" w:color="auto"/>
            <w:right w:val="none" w:sz="0" w:space="0" w:color="auto"/>
          </w:divBdr>
        </w:div>
      </w:divsChild>
    </w:div>
    <w:div w:id="1891723972">
      <w:bodyDiv w:val="1"/>
      <w:marLeft w:val="0"/>
      <w:marRight w:val="0"/>
      <w:marTop w:val="0"/>
      <w:marBottom w:val="0"/>
      <w:divBdr>
        <w:top w:val="none" w:sz="0" w:space="0" w:color="auto"/>
        <w:left w:val="none" w:sz="0" w:space="0" w:color="auto"/>
        <w:bottom w:val="none" w:sz="0" w:space="0" w:color="auto"/>
        <w:right w:val="none" w:sz="0" w:space="0" w:color="auto"/>
      </w:divBdr>
    </w:div>
    <w:div w:id="1894731541">
      <w:bodyDiv w:val="1"/>
      <w:marLeft w:val="0"/>
      <w:marRight w:val="0"/>
      <w:marTop w:val="0"/>
      <w:marBottom w:val="0"/>
      <w:divBdr>
        <w:top w:val="none" w:sz="0" w:space="0" w:color="auto"/>
        <w:left w:val="none" w:sz="0" w:space="0" w:color="auto"/>
        <w:bottom w:val="none" w:sz="0" w:space="0" w:color="auto"/>
        <w:right w:val="none" w:sz="0" w:space="0" w:color="auto"/>
      </w:divBdr>
      <w:divsChild>
        <w:div w:id="337463827">
          <w:marLeft w:val="480"/>
          <w:marRight w:val="0"/>
          <w:marTop w:val="0"/>
          <w:marBottom w:val="0"/>
          <w:divBdr>
            <w:top w:val="none" w:sz="0" w:space="0" w:color="auto"/>
            <w:left w:val="none" w:sz="0" w:space="0" w:color="auto"/>
            <w:bottom w:val="none" w:sz="0" w:space="0" w:color="auto"/>
            <w:right w:val="none" w:sz="0" w:space="0" w:color="auto"/>
          </w:divBdr>
        </w:div>
        <w:div w:id="349529704">
          <w:marLeft w:val="480"/>
          <w:marRight w:val="0"/>
          <w:marTop w:val="0"/>
          <w:marBottom w:val="0"/>
          <w:divBdr>
            <w:top w:val="none" w:sz="0" w:space="0" w:color="auto"/>
            <w:left w:val="none" w:sz="0" w:space="0" w:color="auto"/>
            <w:bottom w:val="none" w:sz="0" w:space="0" w:color="auto"/>
            <w:right w:val="none" w:sz="0" w:space="0" w:color="auto"/>
          </w:divBdr>
        </w:div>
        <w:div w:id="435249017">
          <w:marLeft w:val="480"/>
          <w:marRight w:val="0"/>
          <w:marTop w:val="0"/>
          <w:marBottom w:val="0"/>
          <w:divBdr>
            <w:top w:val="none" w:sz="0" w:space="0" w:color="auto"/>
            <w:left w:val="none" w:sz="0" w:space="0" w:color="auto"/>
            <w:bottom w:val="none" w:sz="0" w:space="0" w:color="auto"/>
            <w:right w:val="none" w:sz="0" w:space="0" w:color="auto"/>
          </w:divBdr>
        </w:div>
        <w:div w:id="438990806">
          <w:marLeft w:val="480"/>
          <w:marRight w:val="0"/>
          <w:marTop w:val="0"/>
          <w:marBottom w:val="0"/>
          <w:divBdr>
            <w:top w:val="none" w:sz="0" w:space="0" w:color="auto"/>
            <w:left w:val="none" w:sz="0" w:space="0" w:color="auto"/>
            <w:bottom w:val="none" w:sz="0" w:space="0" w:color="auto"/>
            <w:right w:val="none" w:sz="0" w:space="0" w:color="auto"/>
          </w:divBdr>
        </w:div>
        <w:div w:id="521094379">
          <w:marLeft w:val="480"/>
          <w:marRight w:val="0"/>
          <w:marTop w:val="0"/>
          <w:marBottom w:val="0"/>
          <w:divBdr>
            <w:top w:val="none" w:sz="0" w:space="0" w:color="auto"/>
            <w:left w:val="none" w:sz="0" w:space="0" w:color="auto"/>
            <w:bottom w:val="none" w:sz="0" w:space="0" w:color="auto"/>
            <w:right w:val="none" w:sz="0" w:space="0" w:color="auto"/>
          </w:divBdr>
        </w:div>
        <w:div w:id="567426157">
          <w:marLeft w:val="480"/>
          <w:marRight w:val="0"/>
          <w:marTop w:val="0"/>
          <w:marBottom w:val="0"/>
          <w:divBdr>
            <w:top w:val="none" w:sz="0" w:space="0" w:color="auto"/>
            <w:left w:val="none" w:sz="0" w:space="0" w:color="auto"/>
            <w:bottom w:val="none" w:sz="0" w:space="0" w:color="auto"/>
            <w:right w:val="none" w:sz="0" w:space="0" w:color="auto"/>
          </w:divBdr>
        </w:div>
        <w:div w:id="568157829">
          <w:marLeft w:val="480"/>
          <w:marRight w:val="0"/>
          <w:marTop w:val="0"/>
          <w:marBottom w:val="0"/>
          <w:divBdr>
            <w:top w:val="none" w:sz="0" w:space="0" w:color="auto"/>
            <w:left w:val="none" w:sz="0" w:space="0" w:color="auto"/>
            <w:bottom w:val="none" w:sz="0" w:space="0" w:color="auto"/>
            <w:right w:val="none" w:sz="0" w:space="0" w:color="auto"/>
          </w:divBdr>
        </w:div>
        <w:div w:id="577986311">
          <w:marLeft w:val="480"/>
          <w:marRight w:val="0"/>
          <w:marTop w:val="0"/>
          <w:marBottom w:val="0"/>
          <w:divBdr>
            <w:top w:val="none" w:sz="0" w:space="0" w:color="auto"/>
            <w:left w:val="none" w:sz="0" w:space="0" w:color="auto"/>
            <w:bottom w:val="none" w:sz="0" w:space="0" w:color="auto"/>
            <w:right w:val="none" w:sz="0" w:space="0" w:color="auto"/>
          </w:divBdr>
        </w:div>
        <w:div w:id="679619607">
          <w:marLeft w:val="480"/>
          <w:marRight w:val="0"/>
          <w:marTop w:val="0"/>
          <w:marBottom w:val="0"/>
          <w:divBdr>
            <w:top w:val="none" w:sz="0" w:space="0" w:color="auto"/>
            <w:left w:val="none" w:sz="0" w:space="0" w:color="auto"/>
            <w:bottom w:val="none" w:sz="0" w:space="0" w:color="auto"/>
            <w:right w:val="none" w:sz="0" w:space="0" w:color="auto"/>
          </w:divBdr>
        </w:div>
        <w:div w:id="782573156">
          <w:marLeft w:val="480"/>
          <w:marRight w:val="0"/>
          <w:marTop w:val="0"/>
          <w:marBottom w:val="0"/>
          <w:divBdr>
            <w:top w:val="none" w:sz="0" w:space="0" w:color="auto"/>
            <w:left w:val="none" w:sz="0" w:space="0" w:color="auto"/>
            <w:bottom w:val="none" w:sz="0" w:space="0" w:color="auto"/>
            <w:right w:val="none" w:sz="0" w:space="0" w:color="auto"/>
          </w:divBdr>
        </w:div>
        <w:div w:id="877159951">
          <w:marLeft w:val="480"/>
          <w:marRight w:val="0"/>
          <w:marTop w:val="0"/>
          <w:marBottom w:val="0"/>
          <w:divBdr>
            <w:top w:val="none" w:sz="0" w:space="0" w:color="auto"/>
            <w:left w:val="none" w:sz="0" w:space="0" w:color="auto"/>
            <w:bottom w:val="none" w:sz="0" w:space="0" w:color="auto"/>
            <w:right w:val="none" w:sz="0" w:space="0" w:color="auto"/>
          </w:divBdr>
        </w:div>
        <w:div w:id="1020157627">
          <w:marLeft w:val="480"/>
          <w:marRight w:val="0"/>
          <w:marTop w:val="0"/>
          <w:marBottom w:val="0"/>
          <w:divBdr>
            <w:top w:val="none" w:sz="0" w:space="0" w:color="auto"/>
            <w:left w:val="none" w:sz="0" w:space="0" w:color="auto"/>
            <w:bottom w:val="none" w:sz="0" w:space="0" w:color="auto"/>
            <w:right w:val="none" w:sz="0" w:space="0" w:color="auto"/>
          </w:divBdr>
        </w:div>
        <w:div w:id="1056584639">
          <w:marLeft w:val="480"/>
          <w:marRight w:val="0"/>
          <w:marTop w:val="0"/>
          <w:marBottom w:val="0"/>
          <w:divBdr>
            <w:top w:val="none" w:sz="0" w:space="0" w:color="auto"/>
            <w:left w:val="none" w:sz="0" w:space="0" w:color="auto"/>
            <w:bottom w:val="none" w:sz="0" w:space="0" w:color="auto"/>
            <w:right w:val="none" w:sz="0" w:space="0" w:color="auto"/>
          </w:divBdr>
        </w:div>
        <w:div w:id="1178232887">
          <w:marLeft w:val="480"/>
          <w:marRight w:val="0"/>
          <w:marTop w:val="0"/>
          <w:marBottom w:val="0"/>
          <w:divBdr>
            <w:top w:val="none" w:sz="0" w:space="0" w:color="auto"/>
            <w:left w:val="none" w:sz="0" w:space="0" w:color="auto"/>
            <w:bottom w:val="none" w:sz="0" w:space="0" w:color="auto"/>
            <w:right w:val="none" w:sz="0" w:space="0" w:color="auto"/>
          </w:divBdr>
        </w:div>
        <w:div w:id="1192912887">
          <w:marLeft w:val="480"/>
          <w:marRight w:val="0"/>
          <w:marTop w:val="0"/>
          <w:marBottom w:val="0"/>
          <w:divBdr>
            <w:top w:val="none" w:sz="0" w:space="0" w:color="auto"/>
            <w:left w:val="none" w:sz="0" w:space="0" w:color="auto"/>
            <w:bottom w:val="none" w:sz="0" w:space="0" w:color="auto"/>
            <w:right w:val="none" w:sz="0" w:space="0" w:color="auto"/>
          </w:divBdr>
        </w:div>
        <w:div w:id="1321734354">
          <w:marLeft w:val="480"/>
          <w:marRight w:val="0"/>
          <w:marTop w:val="0"/>
          <w:marBottom w:val="0"/>
          <w:divBdr>
            <w:top w:val="none" w:sz="0" w:space="0" w:color="auto"/>
            <w:left w:val="none" w:sz="0" w:space="0" w:color="auto"/>
            <w:bottom w:val="none" w:sz="0" w:space="0" w:color="auto"/>
            <w:right w:val="none" w:sz="0" w:space="0" w:color="auto"/>
          </w:divBdr>
        </w:div>
        <w:div w:id="1323005084">
          <w:marLeft w:val="480"/>
          <w:marRight w:val="0"/>
          <w:marTop w:val="0"/>
          <w:marBottom w:val="0"/>
          <w:divBdr>
            <w:top w:val="none" w:sz="0" w:space="0" w:color="auto"/>
            <w:left w:val="none" w:sz="0" w:space="0" w:color="auto"/>
            <w:bottom w:val="none" w:sz="0" w:space="0" w:color="auto"/>
            <w:right w:val="none" w:sz="0" w:space="0" w:color="auto"/>
          </w:divBdr>
        </w:div>
        <w:div w:id="1428692847">
          <w:marLeft w:val="480"/>
          <w:marRight w:val="0"/>
          <w:marTop w:val="0"/>
          <w:marBottom w:val="0"/>
          <w:divBdr>
            <w:top w:val="none" w:sz="0" w:space="0" w:color="auto"/>
            <w:left w:val="none" w:sz="0" w:space="0" w:color="auto"/>
            <w:bottom w:val="none" w:sz="0" w:space="0" w:color="auto"/>
            <w:right w:val="none" w:sz="0" w:space="0" w:color="auto"/>
          </w:divBdr>
        </w:div>
        <w:div w:id="1738160924">
          <w:marLeft w:val="480"/>
          <w:marRight w:val="0"/>
          <w:marTop w:val="0"/>
          <w:marBottom w:val="0"/>
          <w:divBdr>
            <w:top w:val="none" w:sz="0" w:space="0" w:color="auto"/>
            <w:left w:val="none" w:sz="0" w:space="0" w:color="auto"/>
            <w:bottom w:val="none" w:sz="0" w:space="0" w:color="auto"/>
            <w:right w:val="none" w:sz="0" w:space="0" w:color="auto"/>
          </w:divBdr>
        </w:div>
        <w:div w:id="1766221862">
          <w:marLeft w:val="480"/>
          <w:marRight w:val="0"/>
          <w:marTop w:val="0"/>
          <w:marBottom w:val="0"/>
          <w:divBdr>
            <w:top w:val="none" w:sz="0" w:space="0" w:color="auto"/>
            <w:left w:val="none" w:sz="0" w:space="0" w:color="auto"/>
            <w:bottom w:val="none" w:sz="0" w:space="0" w:color="auto"/>
            <w:right w:val="none" w:sz="0" w:space="0" w:color="auto"/>
          </w:divBdr>
        </w:div>
        <w:div w:id="1786385045">
          <w:marLeft w:val="480"/>
          <w:marRight w:val="0"/>
          <w:marTop w:val="0"/>
          <w:marBottom w:val="0"/>
          <w:divBdr>
            <w:top w:val="none" w:sz="0" w:space="0" w:color="auto"/>
            <w:left w:val="none" w:sz="0" w:space="0" w:color="auto"/>
            <w:bottom w:val="none" w:sz="0" w:space="0" w:color="auto"/>
            <w:right w:val="none" w:sz="0" w:space="0" w:color="auto"/>
          </w:divBdr>
        </w:div>
        <w:div w:id="1795515860">
          <w:marLeft w:val="480"/>
          <w:marRight w:val="0"/>
          <w:marTop w:val="0"/>
          <w:marBottom w:val="0"/>
          <w:divBdr>
            <w:top w:val="none" w:sz="0" w:space="0" w:color="auto"/>
            <w:left w:val="none" w:sz="0" w:space="0" w:color="auto"/>
            <w:bottom w:val="none" w:sz="0" w:space="0" w:color="auto"/>
            <w:right w:val="none" w:sz="0" w:space="0" w:color="auto"/>
          </w:divBdr>
        </w:div>
        <w:div w:id="1973250292">
          <w:marLeft w:val="480"/>
          <w:marRight w:val="0"/>
          <w:marTop w:val="0"/>
          <w:marBottom w:val="0"/>
          <w:divBdr>
            <w:top w:val="none" w:sz="0" w:space="0" w:color="auto"/>
            <w:left w:val="none" w:sz="0" w:space="0" w:color="auto"/>
            <w:bottom w:val="none" w:sz="0" w:space="0" w:color="auto"/>
            <w:right w:val="none" w:sz="0" w:space="0" w:color="auto"/>
          </w:divBdr>
        </w:div>
        <w:div w:id="2000423364">
          <w:marLeft w:val="480"/>
          <w:marRight w:val="0"/>
          <w:marTop w:val="0"/>
          <w:marBottom w:val="0"/>
          <w:divBdr>
            <w:top w:val="none" w:sz="0" w:space="0" w:color="auto"/>
            <w:left w:val="none" w:sz="0" w:space="0" w:color="auto"/>
            <w:bottom w:val="none" w:sz="0" w:space="0" w:color="auto"/>
            <w:right w:val="none" w:sz="0" w:space="0" w:color="auto"/>
          </w:divBdr>
        </w:div>
      </w:divsChild>
    </w:div>
    <w:div w:id="1897275879">
      <w:bodyDiv w:val="1"/>
      <w:marLeft w:val="0"/>
      <w:marRight w:val="0"/>
      <w:marTop w:val="0"/>
      <w:marBottom w:val="0"/>
      <w:divBdr>
        <w:top w:val="none" w:sz="0" w:space="0" w:color="auto"/>
        <w:left w:val="none" w:sz="0" w:space="0" w:color="auto"/>
        <w:bottom w:val="none" w:sz="0" w:space="0" w:color="auto"/>
        <w:right w:val="none" w:sz="0" w:space="0" w:color="auto"/>
      </w:divBdr>
    </w:div>
    <w:div w:id="1898857543">
      <w:bodyDiv w:val="1"/>
      <w:marLeft w:val="0"/>
      <w:marRight w:val="0"/>
      <w:marTop w:val="0"/>
      <w:marBottom w:val="0"/>
      <w:divBdr>
        <w:top w:val="none" w:sz="0" w:space="0" w:color="auto"/>
        <w:left w:val="none" w:sz="0" w:space="0" w:color="auto"/>
        <w:bottom w:val="none" w:sz="0" w:space="0" w:color="auto"/>
        <w:right w:val="none" w:sz="0" w:space="0" w:color="auto"/>
      </w:divBdr>
      <w:divsChild>
        <w:div w:id="114906316">
          <w:marLeft w:val="480"/>
          <w:marRight w:val="0"/>
          <w:marTop w:val="0"/>
          <w:marBottom w:val="0"/>
          <w:divBdr>
            <w:top w:val="none" w:sz="0" w:space="0" w:color="auto"/>
            <w:left w:val="none" w:sz="0" w:space="0" w:color="auto"/>
            <w:bottom w:val="none" w:sz="0" w:space="0" w:color="auto"/>
            <w:right w:val="none" w:sz="0" w:space="0" w:color="auto"/>
          </w:divBdr>
        </w:div>
        <w:div w:id="330839453">
          <w:marLeft w:val="480"/>
          <w:marRight w:val="0"/>
          <w:marTop w:val="0"/>
          <w:marBottom w:val="0"/>
          <w:divBdr>
            <w:top w:val="none" w:sz="0" w:space="0" w:color="auto"/>
            <w:left w:val="none" w:sz="0" w:space="0" w:color="auto"/>
            <w:bottom w:val="none" w:sz="0" w:space="0" w:color="auto"/>
            <w:right w:val="none" w:sz="0" w:space="0" w:color="auto"/>
          </w:divBdr>
        </w:div>
        <w:div w:id="352460211">
          <w:marLeft w:val="480"/>
          <w:marRight w:val="0"/>
          <w:marTop w:val="0"/>
          <w:marBottom w:val="0"/>
          <w:divBdr>
            <w:top w:val="none" w:sz="0" w:space="0" w:color="auto"/>
            <w:left w:val="none" w:sz="0" w:space="0" w:color="auto"/>
            <w:bottom w:val="none" w:sz="0" w:space="0" w:color="auto"/>
            <w:right w:val="none" w:sz="0" w:space="0" w:color="auto"/>
          </w:divBdr>
        </w:div>
        <w:div w:id="368803057">
          <w:marLeft w:val="480"/>
          <w:marRight w:val="0"/>
          <w:marTop w:val="0"/>
          <w:marBottom w:val="0"/>
          <w:divBdr>
            <w:top w:val="none" w:sz="0" w:space="0" w:color="auto"/>
            <w:left w:val="none" w:sz="0" w:space="0" w:color="auto"/>
            <w:bottom w:val="none" w:sz="0" w:space="0" w:color="auto"/>
            <w:right w:val="none" w:sz="0" w:space="0" w:color="auto"/>
          </w:divBdr>
        </w:div>
        <w:div w:id="460467556">
          <w:marLeft w:val="480"/>
          <w:marRight w:val="0"/>
          <w:marTop w:val="0"/>
          <w:marBottom w:val="0"/>
          <w:divBdr>
            <w:top w:val="none" w:sz="0" w:space="0" w:color="auto"/>
            <w:left w:val="none" w:sz="0" w:space="0" w:color="auto"/>
            <w:bottom w:val="none" w:sz="0" w:space="0" w:color="auto"/>
            <w:right w:val="none" w:sz="0" w:space="0" w:color="auto"/>
          </w:divBdr>
        </w:div>
        <w:div w:id="529227681">
          <w:marLeft w:val="480"/>
          <w:marRight w:val="0"/>
          <w:marTop w:val="0"/>
          <w:marBottom w:val="0"/>
          <w:divBdr>
            <w:top w:val="none" w:sz="0" w:space="0" w:color="auto"/>
            <w:left w:val="none" w:sz="0" w:space="0" w:color="auto"/>
            <w:bottom w:val="none" w:sz="0" w:space="0" w:color="auto"/>
            <w:right w:val="none" w:sz="0" w:space="0" w:color="auto"/>
          </w:divBdr>
        </w:div>
        <w:div w:id="647130297">
          <w:marLeft w:val="480"/>
          <w:marRight w:val="0"/>
          <w:marTop w:val="0"/>
          <w:marBottom w:val="0"/>
          <w:divBdr>
            <w:top w:val="none" w:sz="0" w:space="0" w:color="auto"/>
            <w:left w:val="none" w:sz="0" w:space="0" w:color="auto"/>
            <w:bottom w:val="none" w:sz="0" w:space="0" w:color="auto"/>
            <w:right w:val="none" w:sz="0" w:space="0" w:color="auto"/>
          </w:divBdr>
        </w:div>
        <w:div w:id="750128323">
          <w:marLeft w:val="480"/>
          <w:marRight w:val="0"/>
          <w:marTop w:val="0"/>
          <w:marBottom w:val="0"/>
          <w:divBdr>
            <w:top w:val="none" w:sz="0" w:space="0" w:color="auto"/>
            <w:left w:val="none" w:sz="0" w:space="0" w:color="auto"/>
            <w:bottom w:val="none" w:sz="0" w:space="0" w:color="auto"/>
            <w:right w:val="none" w:sz="0" w:space="0" w:color="auto"/>
          </w:divBdr>
        </w:div>
        <w:div w:id="955793632">
          <w:marLeft w:val="480"/>
          <w:marRight w:val="0"/>
          <w:marTop w:val="0"/>
          <w:marBottom w:val="0"/>
          <w:divBdr>
            <w:top w:val="none" w:sz="0" w:space="0" w:color="auto"/>
            <w:left w:val="none" w:sz="0" w:space="0" w:color="auto"/>
            <w:bottom w:val="none" w:sz="0" w:space="0" w:color="auto"/>
            <w:right w:val="none" w:sz="0" w:space="0" w:color="auto"/>
          </w:divBdr>
        </w:div>
        <w:div w:id="1015303031">
          <w:marLeft w:val="480"/>
          <w:marRight w:val="0"/>
          <w:marTop w:val="0"/>
          <w:marBottom w:val="0"/>
          <w:divBdr>
            <w:top w:val="none" w:sz="0" w:space="0" w:color="auto"/>
            <w:left w:val="none" w:sz="0" w:space="0" w:color="auto"/>
            <w:bottom w:val="none" w:sz="0" w:space="0" w:color="auto"/>
            <w:right w:val="none" w:sz="0" w:space="0" w:color="auto"/>
          </w:divBdr>
        </w:div>
        <w:div w:id="1125931683">
          <w:marLeft w:val="480"/>
          <w:marRight w:val="0"/>
          <w:marTop w:val="0"/>
          <w:marBottom w:val="0"/>
          <w:divBdr>
            <w:top w:val="none" w:sz="0" w:space="0" w:color="auto"/>
            <w:left w:val="none" w:sz="0" w:space="0" w:color="auto"/>
            <w:bottom w:val="none" w:sz="0" w:space="0" w:color="auto"/>
            <w:right w:val="none" w:sz="0" w:space="0" w:color="auto"/>
          </w:divBdr>
        </w:div>
        <w:div w:id="1162501734">
          <w:marLeft w:val="480"/>
          <w:marRight w:val="0"/>
          <w:marTop w:val="0"/>
          <w:marBottom w:val="0"/>
          <w:divBdr>
            <w:top w:val="none" w:sz="0" w:space="0" w:color="auto"/>
            <w:left w:val="none" w:sz="0" w:space="0" w:color="auto"/>
            <w:bottom w:val="none" w:sz="0" w:space="0" w:color="auto"/>
            <w:right w:val="none" w:sz="0" w:space="0" w:color="auto"/>
          </w:divBdr>
        </w:div>
        <w:div w:id="1312825706">
          <w:marLeft w:val="480"/>
          <w:marRight w:val="0"/>
          <w:marTop w:val="0"/>
          <w:marBottom w:val="0"/>
          <w:divBdr>
            <w:top w:val="none" w:sz="0" w:space="0" w:color="auto"/>
            <w:left w:val="none" w:sz="0" w:space="0" w:color="auto"/>
            <w:bottom w:val="none" w:sz="0" w:space="0" w:color="auto"/>
            <w:right w:val="none" w:sz="0" w:space="0" w:color="auto"/>
          </w:divBdr>
        </w:div>
        <w:div w:id="1337686330">
          <w:marLeft w:val="480"/>
          <w:marRight w:val="0"/>
          <w:marTop w:val="0"/>
          <w:marBottom w:val="0"/>
          <w:divBdr>
            <w:top w:val="none" w:sz="0" w:space="0" w:color="auto"/>
            <w:left w:val="none" w:sz="0" w:space="0" w:color="auto"/>
            <w:bottom w:val="none" w:sz="0" w:space="0" w:color="auto"/>
            <w:right w:val="none" w:sz="0" w:space="0" w:color="auto"/>
          </w:divBdr>
        </w:div>
        <w:div w:id="1342851178">
          <w:marLeft w:val="480"/>
          <w:marRight w:val="0"/>
          <w:marTop w:val="0"/>
          <w:marBottom w:val="0"/>
          <w:divBdr>
            <w:top w:val="none" w:sz="0" w:space="0" w:color="auto"/>
            <w:left w:val="none" w:sz="0" w:space="0" w:color="auto"/>
            <w:bottom w:val="none" w:sz="0" w:space="0" w:color="auto"/>
            <w:right w:val="none" w:sz="0" w:space="0" w:color="auto"/>
          </w:divBdr>
        </w:div>
        <w:div w:id="1520311151">
          <w:marLeft w:val="480"/>
          <w:marRight w:val="0"/>
          <w:marTop w:val="0"/>
          <w:marBottom w:val="0"/>
          <w:divBdr>
            <w:top w:val="none" w:sz="0" w:space="0" w:color="auto"/>
            <w:left w:val="none" w:sz="0" w:space="0" w:color="auto"/>
            <w:bottom w:val="none" w:sz="0" w:space="0" w:color="auto"/>
            <w:right w:val="none" w:sz="0" w:space="0" w:color="auto"/>
          </w:divBdr>
        </w:div>
        <w:div w:id="1612782388">
          <w:marLeft w:val="480"/>
          <w:marRight w:val="0"/>
          <w:marTop w:val="0"/>
          <w:marBottom w:val="0"/>
          <w:divBdr>
            <w:top w:val="none" w:sz="0" w:space="0" w:color="auto"/>
            <w:left w:val="none" w:sz="0" w:space="0" w:color="auto"/>
            <w:bottom w:val="none" w:sz="0" w:space="0" w:color="auto"/>
            <w:right w:val="none" w:sz="0" w:space="0" w:color="auto"/>
          </w:divBdr>
        </w:div>
        <w:div w:id="1617366547">
          <w:marLeft w:val="480"/>
          <w:marRight w:val="0"/>
          <w:marTop w:val="0"/>
          <w:marBottom w:val="0"/>
          <w:divBdr>
            <w:top w:val="none" w:sz="0" w:space="0" w:color="auto"/>
            <w:left w:val="none" w:sz="0" w:space="0" w:color="auto"/>
            <w:bottom w:val="none" w:sz="0" w:space="0" w:color="auto"/>
            <w:right w:val="none" w:sz="0" w:space="0" w:color="auto"/>
          </w:divBdr>
        </w:div>
        <w:div w:id="1683120381">
          <w:marLeft w:val="480"/>
          <w:marRight w:val="0"/>
          <w:marTop w:val="0"/>
          <w:marBottom w:val="0"/>
          <w:divBdr>
            <w:top w:val="none" w:sz="0" w:space="0" w:color="auto"/>
            <w:left w:val="none" w:sz="0" w:space="0" w:color="auto"/>
            <w:bottom w:val="none" w:sz="0" w:space="0" w:color="auto"/>
            <w:right w:val="none" w:sz="0" w:space="0" w:color="auto"/>
          </w:divBdr>
        </w:div>
        <w:div w:id="1835805110">
          <w:marLeft w:val="480"/>
          <w:marRight w:val="0"/>
          <w:marTop w:val="0"/>
          <w:marBottom w:val="0"/>
          <w:divBdr>
            <w:top w:val="none" w:sz="0" w:space="0" w:color="auto"/>
            <w:left w:val="none" w:sz="0" w:space="0" w:color="auto"/>
            <w:bottom w:val="none" w:sz="0" w:space="0" w:color="auto"/>
            <w:right w:val="none" w:sz="0" w:space="0" w:color="auto"/>
          </w:divBdr>
        </w:div>
        <w:div w:id="1880893272">
          <w:marLeft w:val="480"/>
          <w:marRight w:val="0"/>
          <w:marTop w:val="0"/>
          <w:marBottom w:val="0"/>
          <w:divBdr>
            <w:top w:val="none" w:sz="0" w:space="0" w:color="auto"/>
            <w:left w:val="none" w:sz="0" w:space="0" w:color="auto"/>
            <w:bottom w:val="none" w:sz="0" w:space="0" w:color="auto"/>
            <w:right w:val="none" w:sz="0" w:space="0" w:color="auto"/>
          </w:divBdr>
        </w:div>
        <w:div w:id="1982229370">
          <w:marLeft w:val="480"/>
          <w:marRight w:val="0"/>
          <w:marTop w:val="0"/>
          <w:marBottom w:val="0"/>
          <w:divBdr>
            <w:top w:val="none" w:sz="0" w:space="0" w:color="auto"/>
            <w:left w:val="none" w:sz="0" w:space="0" w:color="auto"/>
            <w:bottom w:val="none" w:sz="0" w:space="0" w:color="auto"/>
            <w:right w:val="none" w:sz="0" w:space="0" w:color="auto"/>
          </w:divBdr>
        </w:div>
        <w:div w:id="1990939209">
          <w:marLeft w:val="480"/>
          <w:marRight w:val="0"/>
          <w:marTop w:val="0"/>
          <w:marBottom w:val="0"/>
          <w:divBdr>
            <w:top w:val="none" w:sz="0" w:space="0" w:color="auto"/>
            <w:left w:val="none" w:sz="0" w:space="0" w:color="auto"/>
            <w:bottom w:val="none" w:sz="0" w:space="0" w:color="auto"/>
            <w:right w:val="none" w:sz="0" w:space="0" w:color="auto"/>
          </w:divBdr>
        </w:div>
      </w:divsChild>
    </w:div>
    <w:div w:id="1911691038">
      <w:bodyDiv w:val="1"/>
      <w:marLeft w:val="0"/>
      <w:marRight w:val="0"/>
      <w:marTop w:val="0"/>
      <w:marBottom w:val="0"/>
      <w:divBdr>
        <w:top w:val="none" w:sz="0" w:space="0" w:color="auto"/>
        <w:left w:val="none" w:sz="0" w:space="0" w:color="auto"/>
        <w:bottom w:val="none" w:sz="0" w:space="0" w:color="auto"/>
        <w:right w:val="none" w:sz="0" w:space="0" w:color="auto"/>
      </w:divBdr>
      <w:divsChild>
        <w:div w:id="16008976">
          <w:marLeft w:val="480"/>
          <w:marRight w:val="0"/>
          <w:marTop w:val="0"/>
          <w:marBottom w:val="0"/>
          <w:divBdr>
            <w:top w:val="none" w:sz="0" w:space="0" w:color="auto"/>
            <w:left w:val="none" w:sz="0" w:space="0" w:color="auto"/>
            <w:bottom w:val="none" w:sz="0" w:space="0" w:color="auto"/>
            <w:right w:val="none" w:sz="0" w:space="0" w:color="auto"/>
          </w:divBdr>
        </w:div>
        <w:div w:id="97338543">
          <w:marLeft w:val="480"/>
          <w:marRight w:val="0"/>
          <w:marTop w:val="0"/>
          <w:marBottom w:val="0"/>
          <w:divBdr>
            <w:top w:val="none" w:sz="0" w:space="0" w:color="auto"/>
            <w:left w:val="none" w:sz="0" w:space="0" w:color="auto"/>
            <w:bottom w:val="none" w:sz="0" w:space="0" w:color="auto"/>
            <w:right w:val="none" w:sz="0" w:space="0" w:color="auto"/>
          </w:divBdr>
        </w:div>
        <w:div w:id="106656399">
          <w:marLeft w:val="480"/>
          <w:marRight w:val="0"/>
          <w:marTop w:val="0"/>
          <w:marBottom w:val="0"/>
          <w:divBdr>
            <w:top w:val="none" w:sz="0" w:space="0" w:color="auto"/>
            <w:left w:val="none" w:sz="0" w:space="0" w:color="auto"/>
            <w:bottom w:val="none" w:sz="0" w:space="0" w:color="auto"/>
            <w:right w:val="none" w:sz="0" w:space="0" w:color="auto"/>
          </w:divBdr>
        </w:div>
        <w:div w:id="229733274">
          <w:marLeft w:val="480"/>
          <w:marRight w:val="0"/>
          <w:marTop w:val="0"/>
          <w:marBottom w:val="0"/>
          <w:divBdr>
            <w:top w:val="none" w:sz="0" w:space="0" w:color="auto"/>
            <w:left w:val="none" w:sz="0" w:space="0" w:color="auto"/>
            <w:bottom w:val="none" w:sz="0" w:space="0" w:color="auto"/>
            <w:right w:val="none" w:sz="0" w:space="0" w:color="auto"/>
          </w:divBdr>
        </w:div>
        <w:div w:id="328362650">
          <w:marLeft w:val="480"/>
          <w:marRight w:val="0"/>
          <w:marTop w:val="0"/>
          <w:marBottom w:val="0"/>
          <w:divBdr>
            <w:top w:val="none" w:sz="0" w:space="0" w:color="auto"/>
            <w:left w:val="none" w:sz="0" w:space="0" w:color="auto"/>
            <w:bottom w:val="none" w:sz="0" w:space="0" w:color="auto"/>
            <w:right w:val="none" w:sz="0" w:space="0" w:color="auto"/>
          </w:divBdr>
        </w:div>
        <w:div w:id="449783458">
          <w:marLeft w:val="480"/>
          <w:marRight w:val="0"/>
          <w:marTop w:val="0"/>
          <w:marBottom w:val="0"/>
          <w:divBdr>
            <w:top w:val="none" w:sz="0" w:space="0" w:color="auto"/>
            <w:left w:val="none" w:sz="0" w:space="0" w:color="auto"/>
            <w:bottom w:val="none" w:sz="0" w:space="0" w:color="auto"/>
            <w:right w:val="none" w:sz="0" w:space="0" w:color="auto"/>
          </w:divBdr>
        </w:div>
        <w:div w:id="481505644">
          <w:marLeft w:val="480"/>
          <w:marRight w:val="0"/>
          <w:marTop w:val="0"/>
          <w:marBottom w:val="0"/>
          <w:divBdr>
            <w:top w:val="none" w:sz="0" w:space="0" w:color="auto"/>
            <w:left w:val="none" w:sz="0" w:space="0" w:color="auto"/>
            <w:bottom w:val="none" w:sz="0" w:space="0" w:color="auto"/>
            <w:right w:val="none" w:sz="0" w:space="0" w:color="auto"/>
          </w:divBdr>
        </w:div>
        <w:div w:id="481821415">
          <w:marLeft w:val="480"/>
          <w:marRight w:val="0"/>
          <w:marTop w:val="0"/>
          <w:marBottom w:val="0"/>
          <w:divBdr>
            <w:top w:val="none" w:sz="0" w:space="0" w:color="auto"/>
            <w:left w:val="none" w:sz="0" w:space="0" w:color="auto"/>
            <w:bottom w:val="none" w:sz="0" w:space="0" w:color="auto"/>
            <w:right w:val="none" w:sz="0" w:space="0" w:color="auto"/>
          </w:divBdr>
        </w:div>
        <w:div w:id="545022182">
          <w:marLeft w:val="480"/>
          <w:marRight w:val="0"/>
          <w:marTop w:val="0"/>
          <w:marBottom w:val="0"/>
          <w:divBdr>
            <w:top w:val="none" w:sz="0" w:space="0" w:color="auto"/>
            <w:left w:val="none" w:sz="0" w:space="0" w:color="auto"/>
            <w:bottom w:val="none" w:sz="0" w:space="0" w:color="auto"/>
            <w:right w:val="none" w:sz="0" w:space="0" w:color="auto"/>
          </w:divBdr>
        </w:div>
        <w:div w:id="592981098">
          <w:marLeft w:val="480"/>
          <w:marRight w:val="0"/>
          <w:marTop w:val="0"/>
          <w:marBottom w:val="0"/>
          <w:divBdr>
            <w:top w:val="none" w:sz="0" w:space="0" w:color="auto"/>
            <w:left w:val="none" w:sz="0" w:space="0" w:color="auto"/>
            <w:bottom w:val="none" w:sz="0" w:space="0" w:color="auto"/>
            <w:right w:val="none" w:sz="0" w:space="0" w:color="auto"/>
          </w:divBdr>
        </w:div>
        <w:div w:id="961614980">
          <w:marLeft w:val="480"/>
          <w:marRight w:val="0"/>
          <w:marTop w:val="0"/>
          <w:marBottom w:val="0"/>
          <w:divBdr>
            <w:top w:val="none" w:sz="0" w:space="0" w:color="auto"/>
            <w:left w:val="none" w:sz="0" w:space="0" w:color="auto"/>
            <w:bottom w:val="none" w:sz="0" w:space="0" w:color="auto"/>
            <w:right w:val="none" w:sz="0" w:space="0" w:color="auto"/>
          </w:divBdr>
        </w:div>
        <w:div w:id="1052190391">
          <w:marLeft w:val="480"/>
          <w:marRight w:val="0"/>
          <w:marTop w:val="0"/>
          <w:marBottom w:val="0"/>
          <w:divBdr>
            <w:top w:val="none" w:sz="0" w:space="0" w:color="auto"/>
            <w:left w:val="none" w:sz="0" w:space="0" w:color="auto"/>
            <w:bottom w:val="none" w:sz="0" w:space="0" w:color="auto"/>
            <w:right w:val="none" w:sz="0" w:space="0" w:color="auto"/>
          </w:divBdr>
        </w:div>
        <w:div w:id="1063485151">
          <w:marLeft w:val="480"/>
          <w:marRight w:val="0"/>
          <w:marTop w:val="0"/>
          <w:marBottom w:val="0"/>
          <w:divBdr>
            <w:top w:val="none" w:sz="0" w:space="0" w:color="auto"/>
            <w:left w:val="none" w:sz="0" w:space="0" w:color="auto"/>
            <w:bottom w:val="none" w:sz="0" w:space="0" w:color="auto"/>
            <w:right w:val="none" w:sz="0" w:space="0" w:color="auto"/>
          </w:divBdr>
        </w:div>
        <w:div w:id="1283654470">
          <w:marLeft w:val="480"/>
          <w:marRight w:val="0"/>
          <w:marTop w:val="0"/>
          <w:marBottom w:val="0"/>
          <w:divBdr>
            <w:top w:val="none" w:sz="0" w:space="0" w:color="auto"/>
            <w:left w:val="none" w:sz="0" w:space="0" w:color="auto"/>
            <w:bottom w:val="none" w:sz="0" w:space="0" w:color="auto"/>
            <w:right w:val="none" w:sz="0" w:space="0" w:color="auto"/>
          </w:divBdr>
        </w:div>
        <w:div w:id="1296334429">
          <w:marLeft w:val="480"/>
          <w:marRight w:val="0"/>
          <w:marTop w:val="0"/>
          <w:marBottom w:val="0"/>
          <w:divBdr>
            <w:top w:val="none" w:sz="0" w:space="0" w:color="auto"/>
            <w:left w:val="none" w:sz="0" w:space="0" w:color="auto"/>
            <w:bottom w:val="none" w:sz="0" w:space="0" w:color="auto"/>
            <w:right w:val="none" w:sz="0" w:space="0" w:color="auto"/>
          </w:divBdr>
        </w:div>
        <w:div w:id="1424759488">
          <w:marLeft w:val="480"/>
          <w:marRight w:val="0"/>
          <w:marTop w:val="0"/>
          <w:marBottom w:val="0"/>
          <w:divBdr>
            <w:top w:val="none" w:sz="0" w:space="0" w:color="auto"/>
            <w:left w:val="none" w:sz="0" w:space="0" w:color="auto"/>
            <w:bottom w:val="none" w:sz="0" w:space="0" w:color="auto"/>
            <w:right w:val="none" w:sz="0" w:space="0" w:color="auto"/>
          </w:divBdr>
        </w:div>
        <w:div w:id="1452043872">
          <w:marLeft w:val="480"/>
          <w:marRight w:val="0"/>
          <w:marTop w:val="0"/>
          <w:marBottom w:val="0"/>
          <w:divBdr>
            <w:top w:val="none" w:sz="0" w:space="0" w:color="auto"/>
            <w:left w:val="none" w:sz="0" w:space="0" w:color="auto"/>
            <w:bottom w:val="none" w:sz="0" w:space="0" w:color="auto"/>
            <w:right w:val="none" w:sz="0" w:space="0" w:color="auto"/>
          </w:divBdr>
        </w:div>
        <w:div w:id="1568611635">
          <w:marLeft w:val="480"/>
          <w:marRight w:val="0"/>
          <w:marTop w:val="0"/>
          <w:marBottom w:val="0"/>
          <w:divBdr>
            <w:top w:val="none" w:sz="0" w:space="0" w:color="auto"/>
            <w:left w:val="none" w:sz="0" w:space="0" w:color="auto"/>
            <w:bottom w:val="none" w:sz="0" w:space="0" w:color="auto"/>
            <w:right w:val="none" w:sz="0" w:space="0" w:color="auto"/>
          </w:divBdr>
        </w:div>
        <w:div w:id="1832911821">
          <w:marLeft w:val="480"/>
          <w:marRight w:val="0"/>
          <w:marTop w:val="0"/>
          <w:marBottom w:val="0"/>
          <w:divBdr>
            <w:top w:val="none" w:sz="0" w:space="0" w:color="auto"/>
            <w:left w:val="none" w:sz="0" w:space="0" w:color="auto"/>
            <w:bottom w:val="none" w:sz="0" w:space="0" w:color="auto"/>
            <w:right w:val="none" w:sz="0" w:space="0" w:color="auto"/>
          </w:divBdr>
        </w:div>
        <w:div w:id="1904876171">
          <w:marLeft w:val="480"/>
          <w:marRight w:val="0"/>
          <w:marTop w:val="0"/>
          <w:marBottom w:val="0"/>
          <w:divBdr>
            <w:top w:val="none" w:sz="0" w:space="0" w:color="auto"/>
            <w:left w:val="none" w:sz="0" w:space="0" w:color="auto"/>
            <w:bottom w:val="none" w:sz="0" w:space="0" w:color="auto"/>
            <w:right w:val="none" w:sz="0" w:space="0" w:color="auto"/>
          </w:divBdr>
        </w:div>
        <w:div w:id="1914656231">
          <w:marLeft w:val="480"/>
          <w:marRight w:val="0"/>
          <w:marTop w:val="0"/>
          <w:marBottom w:val="0"/>
          <w:divBdr>
            <w:top w:val="none" w:sz="0" w:space="0" w:color="auto"/>
            <w:left w:val="none" w:sz="0" w:space="0" w:color="auto"/>
            <w:bottom w:val="none" w:sz="0" w:space="0" w:color="auto"/>
            <w:right w:val="none" w:sz="0" w:space="0" w:color="auto"/>
          </w:divBdr>
        </w:div>
        <w:div w:id="1996644039">
          <w:marLeft w:val="480"/>
          <w:marRight w:val="0"/>
          <w:marTop w:val="0"/>
          <w:marBottom w:val="0"/>
          <w:divBdr>
            <w:top w:val="none" w:sz="0" w:space="0" w:color="auto"/>
            <w:left w:val="none" w:sz="0" w:space="0" w:color="auto"/>
            <w:bottom w:val="none" w:sz="0" w:space="0" w:color="auto"/>
            <w:right w:val="none" w:sz="0" w:space="0" w:color="auto"/>
          </w:divBdr>
        </w:div>
        <w:div w:id="2057846517">
          <w:marLeft w:val="480"/>
          <w:marRight w:val="0"/>
          <w:marTop w:val="0"/>
          <w:marBottom w:val="0"/>
          <w:divBdr>
            <w:top w:val="none" w:sz="0" w:space="0" w:color="auto"/>
            <w:left w:val="none" w:sz="0" w:space="0" w:color="auto"/>
            <w:bottom w:val="none" w:sz="0" w:space="0" w:color="auto"/>
            <w:right w:val="none" w:sz="0" w:space="0" w:color="auto"/>
          </w:divBdr>
        </w:div>
      </w:divsChild>
    </w:div>
    <w:div w:id="1918636819">
      <w:bodyDiv w:val="1"/>
      <w:marLeft w:val="0"/>
      <w:marRight w:val="0"/>
      <w:marTop w:val="0"/>
      <w:marBottom w:val="0"/>
      <w:divBdr>
        <w:top w:val="none" w:sz="0" w:space="0" w:color="auto"/>
        <w:left w:val="none" w:sz="0" w:space="0" w:color="auto"/>
        <w:bottom w:val="none" w:sz="0" w:space="0" w:color="auto"/>
        <w:right w:val="none" w:sz="0" w:space="0" w:color="auto"/>
      </w:divBdr>
    </w:div>
    <w:div w:id="1935626339">
      <w:bodyDiv w:val="1"/>
      <w:marLeft w:val="0"/>
      <w:marRight w:val="0"/>
      <w:marTop w:val="0"/>
      <w:marBottom w:val="0"/>
      <w:divBdr>
        <w:top w:val="none" w:sz="0" w:space="0" w:color="auto"/>
        <w:left w:val="none" w:sz="0" w:space="0" w:color="auto"/>
        <w:bottom w:val="none" w:sz="0" w:space="0" w:color="auto"/>
        <w:right w:val="none" w:sz="0" w:space="0" w:color="auto"/>
      </w:divBdr>
    </w:div>
    <w:div w:id="1937321874">
      <w:bodyDiv w:val="1"/>
      <w:marLeft w:val="0"/>
      <w:marRight w:val="0"/>
      <w:marTop w:val="0"/>
      <w:marBottom w:val="0"/>
      <w:divBdr>
        <w:top w:val="none" w:sz="0" w:space="0" w:color="auto"/>
        <w:left w:val="none" w:sz="0" w:space="0" w:color="auto"/>
        <w:bottom w:val="none" w:sz="0" w:space="0" w:color="auto"/>
        <w:right w:val="none" w:sz="0" w:space="0" w:color="auto"/>
      </w:divBdr>
    </w:div>
    <w:div w:id="1939673800">
      <w:bodyDiv w:val="1"/>
      <w:marLeft w:val="0"/>
      <w:marRight w:val="0"/>
      <w:marTop w:val="0"/>
      <w:marBottom w:val="0"/>
      <w:divBdr>
        <w:top w:val="none" w:sz="0" w:space="0" w:color="auto"/>
        <w:left w:val="none" w:sz="0" w:space="0" w:color="auto"/>
        <w:bottom w:val="none" w:sz="0" w:space="0" w:color="auto"/>
        <w:right w:val="none" w:sz="0" w:space="0" w:color="auto"/>
      </w:divBdr>
      <w:divsChild>
        <w:div w:id="58748058">
          <w:marLeft w:val="480"/>
          <w:marRight w:val="0"/>
          <w:marTop w:val="0"/>
          <w:marBottom w:val="0"/>
          <w:divBdr>
            <w:top w:val="none" w:sz="0" w:space="0" w:color="auto"/>
            <w:left w:val="none" w:sz="0" w:space="0" w:color="auto"/>
            <w:bottom w:val="none" w:sz="0" w:space="0" w:color="auto"/>
            <w:right w:val="none" w:sz="0" w:space="0" w:color="auto"/>
          </w:divBdr>
        </w:div>
        <w:div w:id="210963015">
          <w:marLeft w:val="480"/>
          <w:marRight w:val="0"/>
          <w:marTop w:val="0"/>
          <w:marBottom w:val="0"/>
          <w:divBdr>
            <w:top w:val="none" w:sz="0" w:space="0" w:color="auto"/>
            <w:left w:val="none" w:sz="0" w:space="0" w:color="auto"/>
            <w:bottom w:val="none" w:sz="0" w:space="0" w:color="auto"/>
            <w:right w:val="none" w:sz="0" w:space="0" w:color="auto"/>
          </w:divBdr>
        </w:div>
        <w:div w:id="353579381">
          <w:marLeft w:val="480"/>
          <w:marRight w:val="0"/>
          <w:marTop w:val="0"/>
          <w:marBottom w:val="0"/>
          <w:divBdr>
            <w:top w:val="none" w:sz="0" w:space="0" w:color="auto"/>
            <w:left w:val="none" w:sz="0" w:space="0" w:color="auto"/>
            <w:bottom w:val="none" w:sz="0" w:space="0" w:color="auto"/>
            <w:right w:val="none" w:sz="0" w:space="0" w:color="auto"/>
          </w:divBdr>
        </w:div>
        <w:div w:id="405685554">
          <w:marLeft w:val="480"/>
          <w:marRight w:val="0"/>
          <w:marTop w:val="0"/>
          <w:marBottom w:val="0"/>
          <w:divBdr>
            <w:top w:val="none" w:sz="0" w:space="0" w:color="auto"/>
            <w:left w:val="none" w:sz="0" w:space="0" w:color="auto"/>
            <w:bottom w:val="none" w:sz="0" w:space="0" w:color="auto"/>
            <w:right w:val="none" w:sz="0" w:space="0" w:color="auto"/>
          </w:divBdr>
        </w:div>
        <w:div w:id="475495861">
          <w:marLeft w:val="480"/>
          <w:marRight w:val="0"/>
          <w:marTop w:val="0"/>
          <w:marBottom w:val="0"/>
          <w:divBdr>
            <w:top w:val="none" w:sz="0" w:space="0" w:color="auto"/>
            <w:left w:val="none" w:sz="0" w:space="0" w:color="auto"/>
            <w:bottom w:val="none" w:sz="0" w:space="0" w:color="auto"/>
            <w:right w:val="none" w:sz="0" w:space="0" w:color="auto"/>
          </w:divBdr>
        </w:div>
        <w:div w:id="732966043">
          <w:marLeft w:val="480"/>
          <w:marRight w:val="0"/>
          <w:marTop w:val="0"/>
          <w:marBottom w:val="0"/>
          <w:divBdr>
            <w:top w:val="none" w:sz="0" w:space="0" w:color="auto"/>
            <w:left w:val="none" w:sz="0" w:space="0" w:color="auto"/>
            <w:bottom w:val="none" w:sz="0" w:space="0" w:color="auto"/>
            <w:right w:val="none" w:sz="0" w:space="0" w:color="auto"/>
          </w:divBdr>
        </w:div>
        <w:div w:id="752699974">
          <w:marLeft w:val="480"/>
          <w:marRight w:val="0"/>
          <w:marTop w:val="0"/>
          <w:marBottom w:val="0"/>
          <w:divBdr>
            <w:top w:val="none" w:sz="0" w:space="0" w:color="auto"/>
            <w:left w:val="none" w:sz="0" w:space="0" w:color="auto"/>
            <w:bottom w:val="none" w:sz="0" w:space="0" w:color="auto"/>
            <w:right w:val="none" w:sz="0" w:space="0" w:color="auto"/>
          </w:divBdr>
        </w:div>
        <w:div w:id="847141362">
          <w:marLeft w:val="480"/>
          <w:marRight w:val="0"/>
          <w:marTop w:val="0"/>
          <w:marBottom w:val="0"/>
          <w:divBdr>
            <w:top w:val="none" w:sz="0" w:space="0" w:color="auto"/>
            <w:left w:val="none" w:sz="0" w:space="0" w:color="auto"/>
            <w:bottom w:val="none" w:sz="0" w:space="0" w:color="auto"/>
            <w:right w:val="none" w:sz="0" w:space="0" w:color="auto"/>
          </w:divBdr>
        </w:div>
        <w:div w:id="901332440">
          <w:marLeft w:val="480"/>
          <w:marRight w:val="0"/>
          <w:marTop w:val="0"/>
          <w:marBottom w:val="0"/>
          <w:divBdr>
            <w:top w:val="none" w:sz="0" w:space="0" w:color="auto"/>
            <w:left w:val="none" w:sz="0" w:space="0" w:color="auto"/>
            <w:bottom w:val="none" w:sz="0" w:space="0" w:color="auto"/>
            <w:right w:val="none" w:sz="0" w:space="0" w:color="auto"/>
          </w:divBdr>
        </w:div>
        <w:div w:id="993604272">
          <w:marLeft w:val="480"/>
          <w:marRight w:val="0"/>
          <w:marTop w:val="0"/>
          <w:marBottom w:val="0"/>
          <w:divBdr>
            <w:top w:val="none" w:sz="0" w:space="0" w:color="auto"/>
            <w:left w:val="none" w:sz="0" w:space="0" w:color="auto"/>
            <w:bottom w:val="none" w:sz="0" w:space="0" w:color="auto"/>
            <w:right w:val="none" w:sz="0" w:space="0" w:color="auto"/>
          </w:divBdr>
        </w:div>
        <w:div w:id="1070036143">
          <w:marLeft w:val="480"/>
          <w:marRight w:val="0"/>
          <w:marTop w:val="0"/>
          <w:marBottom w:val="0"/>
          <w:divBdr>
            <w:top w:val="none" w:sz="0" w:space="0" w:color="auto"/>
            <w:left w:val="none" w:sz="0" w:space="0" w:color="auto"/>
            <w:bottom w:val="none" w:sz="0" w:space="0" w:color="auto"/>
            <w:right w:val="none" w:sz="0" w:space="0" w:color="auto"/>
          </w:divBdr>
        </w:div>
        <w:div w:id="1152601135">
          <w:marLeft w:val="480"/>
          <w:marRight w:val="0"/>
          <w:marTop w:val="0"/>
          <w:marBottom w:val="0"/>
          <w:divBdr>
            <w:top w:val="none" w:sz="0" w:space="0" w:color="auto"/>
            <w:left w:val="none" w:sz="0" w:space="0" w:color="auto"/>
            <w:bottom w:val="none" w:sz="0" w:space="0" w:color="auto"/>
            <w:right w:val="none" w:sz="0" w:space="0" w:color="auto"/>
          </w:divBdr>
        </w:div>
        <w:div w:id="1184594267">
          <w:marLeft w:val="480"/>
          <w:marRight w:val="0"/>
          <w:marTop w:val="0"/>
          <w:marBottom w:val="0"/>
          <w:divBdr>
            <w:top w:val="none" w:sz="0" w:space="0" w:color="auto"/>
            <w:left w:val="none" w:sz="0" w:space="0" w:color="auto"/>
            <w:bottom w:val="none" w:sz="0" w:space="0" w:color="auto"/>
            <w:right w:val="none" w:sz="0" w:space="0" w:color="auto"/>
          </w:divBdr>
        </w:div>
        <w:div w:id="1213925310">
          <w:marLeft w:val="480"/>
          <w:marRight w:val="0"/>
          <w:marTop w:val="0"/>
          <w:marBottom w:val="0"/>
          <w:divBdr>
            <w:top w:val="none" w:sz="0" w:space="0" w:color="auto"/>
            <w:left w:val="none" w:sz="0" w:space="0" w:color="auto"/>
            <w:bottom w:val="none" w:sz="0" w:space="0" w:color="auto"/>
            <w:right w:val="none" w:sz="0" w:space="0" w:color="auto"/>
          </w:divBdr>
        </w:div>
        <w:div w:id="1238326085">
          <w:marLeft w:val="480"/>
          <w:marRight w:val="0"/>
          <w:marTop w:val="0"/>
          <w:marBottom w:val="0"/>
          <w:divBdr>
            <w:top w:val="none" w:sz="0" w:space="0" w:color="auto"/>
            <w:left w:val="none" w:sz="0" w:space="0" w:color="auto"/>
            <w:bottom w:val="none" w:sz="0" w:space="0" w:color="auto"/>
            <w:right w:val="none" w:sz="0" w:space="0" w:color="auto"/>
          </w:divBdr>
        </w:div>
        <w:div w:id="1408916339">
          <w:marLeft w:val="480"/>
          <w:marRight w:val="0"/>
          <w:marTop w:val="0"/>
          <w:marBottom w:val="0"/>
          <w:divBdr>
            <w:top w:val="none" w:sz="0" w:space="0" w:color="auto"/>
            <w:left w:val="none" w:sz="0" w:space="0" w:color="auto"/>
            <w:bottom w:val="none" w:sz="0" w:space="0" w:color="auto"/>
            <w:right w:val="none" w:sz="0" w:space="0" w:color="auto"/>
          </w:divBdr>
        </w:div>
        <w:div w:id="1557349058">
          <w:marLeft w:val="480"/>
          <w:marRight w:val="0"/>
          <w:marTop w:val="0"/>
          <w:marBottom w:val="0"/>
          <w:divBdr>
            <w:top w:val="none" w:sz="0" w:space="0" w:color="auto"/>
            <w:left w:val="none" w:sz="0" w:space="0" w:color="auto"/>
            <w:bottom w:val="none" w:sz="0" w:space="0" w:color="auto"/>
            <w:right w:val="none" w:sz="0" w:space="0" w:color="auto"/>
          </w:divBdr>
        </w:div>
        <w:div w:id="1890530639">
          <w:marLeft w:val="480"/>
          <w:marRight w:val="0"/>
          <w:marTop w:val="0"/>
          <w:marBottom w:val="0"/>
          <w:divBdr>
            <w:top w:val="none" w:sz="0" w:space="0" w:color="auto"/>
            <w:left w:val="none" w:sz="0" w:space="0" w:color="auto"/>
            <w:bottom w:val="none" w:sz="0" w:space="0" w:color="auto"/>
            <w:right w:val="none" w:sz="0" w:space="0" w:color="auto"/>
          </w:divBdr>
        </w:div>
        <w:div w:id="1891573880">
          <w:marLeft w:val="480"/>
          <w:marRight w:val="0"/>
          <w:marTop w:val="0"/>
          <w:marBottom w:val="0"/>
          <w:divBdr>
            <w:top w:val="none" w:sz="0" w:space="0" w:color="auto"/>
            <w:left w:val="none" w:sz="0" w:space="0" w:color="auto"/>
            <w:bottom w:val="none" w:sz="0" w:space="0" w:color="auto"/>
            <w:right w:val="none" w:sz="0" w:space="0" w:color="auto"/>
          </w:divBdr>
        </w:div>
      </w:divsChild>
    </w:div>
    <w:div w:id="1949651786">
      <w:bodyDiv w:val="1"/>
      <w:marLeft w:val="0"/>
      <w:marRight w:val="0"/>
      <w:marTop w:val="0"/>
      <w:marBottom w:val="0"/>
      <w:divBdr>
        <w:top w:val="none" w:sz="0" w:space="0" w:color="auto"/>
        <w:left w:val="none" w:sz="0" w:space="0" w:color="auto"/>
        <w:bottom w:val="none" w:sz="0" w:space="0" w:color="auto"/>
        <w:right w:val="none" w:sz="0" w:space="0" w:color="auto"/>
      </w:divBdr>
      <w:divsChild>
        <w:div w:id="131992833">
          <w:marLeft w:val="480"/>
          <w:marRight w:val="0"/>
          <w:marTop w:val="0"/>
          <w:marBottom w:val="0"/>
          <w:divBdr>
            <w:top w:val="none" w:sz="0" w:space="0" w:color="auto"/>
            <w:left w:val="none" w:sz="0" w:space="0" w:color="auto"/>
            <w:bottom w:val="none" w:sz="0" w:space="0" w:color="auto"/>
            <w:right w:val="none" w:sz="0" w:space="0" w:color="auto"/>
          </w:divBdr>
        </w:div>
        <w:div w:id="140583733">
          <w:marLeft w:val="480"/>
          <w:marRight w:val="0"/>
          <w:marTop w:val="0"/>
          <w:marBottom w:val="0"/>
          <w:divBdr>
            <w:top w:val="none" w:sz="0" w:space="0" w:color="auto"/>
            <w:left w:val="none" w:sz="0" w:space="0" w:color="auto"/>
            <w:bottom w:val="none" w:sz="0" w:space="0" w:color="auto"/>
            <w:right w:val="none" w:sz="0" w:space="0" w:color="auto"/>
          </w:divBdr>
        </w:div>
        <w:div w:id="165480652">
          <w:marLeft w:val="480"/>
          <w:marRight w:val="0"/>
          <w:marTop w:val="0"/>
          <w:marBottom w:val="0"/>
          <w:divBdr>
            <w:top w:val="none" w:sz="0" w:space="0" w:color="auto"/>
            <w:left w:val="none" w:sz="0" w:space="0" w:color="auto"/>
            <w:bottom w:val="none" w:sz="0" w:space="0" w:color="auto"/>
            <w:right w:val="none" w:sz="0" w:space="0" w:color="auto"/>
          </w:divBdr>
        </w:div>
        <w:div w:id="284431498">
          <w:marLeft w:val="480"/>
          <w:marRight w:val="0"/>
          <w:marTop w:val="0"/>
          <w:marBottom w:val="0"/>
          <w:divBdr>
            <w:top w:val="none" w:sz="0" w:space="0" w:color="auto"/>
            <w:left w:val="none" w:sz="0" w:space="0" w:color="auto"/>
            <w:bottom w:val="none" w:sz="0" w:space="0" w:color="auto"/>
            <w:right w:val="none" w:sz="0" w:space="0" w:color="auto"/>
          </w:divBdr>
        </w:div>
        <w:div w:id="386033117">
          <w:marLeft w:val="480"/>
          <w:marRight w:val="0"/>
          <w:marTop w:val="0"/>
          <w:marBottom w:val="0"/>
          <w:divBdr>
            <w:top w:val="none" w:sz="0" w:space="0" w:color="auto"/>
            <w:left w:val="none" w:sz="0" w:space="0" w:color="auto"/>
            <w:bottom w:val="none" w:sz="0" w:space="0" w:color="auto"/>
            <w:right w:val="none" w:sz="0" w:space="0" w:color="auto"/>
          </w:divBdr>
        </w:div>
        <w:div w:id="876283400">
          <w:marLeft w:val="480"/>
          <w:marRight w:val="0"/>
          <w:marTop w:val="0"/>
          <w:marBottom w:val="0"/>
          <w:divBdr>
            <w:top w:val="none" w:sz="0" w:space="0" w:color="auto"/>
            <w:left w:val="none" w:sz="0" w:space="0" w:color="auto"/>
            <w:bottom w:val="none" w:sz="0" w:space="0" w:color="auto"/>
            <w:right w:val="none" w:sz="0" w:space="0" w:color="auto"/>
          </w:divBdr>
        </w:div>
        <w:div w:id="988288790">
          <w:marLeft w:val="480"/>
          <w:marRight w:val="0"/>
          <w:marTop w:val="0"/>
          <w:marBottom w:val="0"/>
          <w:divBdr>
            <w:top w:val="none" w:sz="0" w:space="0" w:color="auto"/>
            <w:left w:val="none" w:sz="0" w:space="0" w:color="auto"/>
            <w:bottom w:val="none" w:sz="0" w:space="0" w:color="auto"/>
            <w:right w:val="none" w:sz="0" w:space="0" w:color="auto"/>
          </w:divBdr>
        </w:div>
        <w:div w:id="993025917">
          <w:marLeft w:val="480"/>
          <w:marRight w:val="0"/>
          <w:marTop w:val="0"/>
          <w:marBottom w:val="0"/>
          <w:divBdr>
            <w:top w:val="none" w:sz="0" w:space="0" w:color="auto"/>
            <w:left w:val="none" w:sz="0" w:space="0" w:color="auto"/>
            <w:bottom w:val="none" w:sz="0" w:space="0" w:color="auto"/>
            <w:right w:val="none" w:sz="0" w:space="0" w:color="auto"/>
          </w:divBdr>
        </w:div>
        <w:div w:id="1379695683">
          <w:marLeft w:val="480"/>
          <w:marRight w:val="0"/>
          <w:marTop w:val="0"/>
          <w:marBottom w:val="0"/>
          <w:divBdr>
            <w:top w:val="none" w:sz="0" w:space="0" w:color="auto"/>
            <w:left w:val="none" w:sz="0" w:space="0" w:color="auto"/>
            <w:bottom w:val="none" w:sz="0" w:space="0" w:color="auto"/>
            <w:right w:val="none" w:sz="0" w:space="0" w:color="auto"/>
          </w:divBdr>
        </w:div>
        <w:div w:id="1428817650">
          <w:marLeft w:val="480"/>
          <w:marRight w:val="0"/>
          <w:marTop w:val="0"/>
          <w:marBottom w:val="0"/>
          <w:divBdr>
            <w:top w:val="none" w:sz="0" w:space="0" w:color="auto"/>
            <w:left w:val="none" w:sz="0" w:space="0" w:color="auto"/>
            <w:bottom w:val="none" w:sz="0" w:space="0" w:color="auto"/>
            <w:right w:val="none" w:sz="0" w:space="0" w:color="auto"/>
          </w:divBdr>
        </w:div>
        <w:div w:id="1572613629">
          <w:marLeft w:val="480"/>
          <w:marRight w:val="0"/>
          <w:marTop w:val="0"/>
          <w:marBottom w:val="0"/>
          <w:divBdr>
            <w:top w:val="none" w:sz="0" w:space="0" w:color="auto"/>
            <w:left w:val="none" w:sz="0" w:space="0" w:color="auto"/>
            <w:bottom w:val="none" w:sz="0" w:space="0" w:color="auto"/>
            <w:right w:val="none" w:sz="0" w:space="0" w:color="auto"/>
          </w:divBdr>
        </w:div>
        <w:div w:id="1763256997">
          <w:marLeft w:val="480"/>
          <w:marRight w:val="0"/>
          <w:marTop w:val="0"/>
          <w:marBottom w:val="0"/>
          <w:divBdr>
            <w:top w:val="none" w:sz="0" w:space="0" w:color="auto"/>
            <w:left w:val="none" w:sz="0" w:space="0" w:color="auto"/>
            <w:bottom w:val="none" w:sz="0" w:space="0" w:color="auto"/>
            <w:right w:val="none" w:sz="0" w:space="0" w:color="auto"/>
          </w:divBdr>
        </w:div>
        <w:div w:id="1841239617">
          <w:marLeft w:val="480"/>
          <w:marRight w:val="0"/>
          <w:marTop w:val="0"/>
          <w:marBottom w:val="0"/>
          <w:divBdr>
            <w:top w:val="none" w:sz="0" w:space="0" w:color="auto"/>
            <w:left w:val="none" w:sz="0" w:space="0" w:color="auto"/>
            <w:bottom w:val="none" w:sz="0" w:space="0" w:color="auto"/>
            <w:right w:val="none" w:sz="0" w:space="0" w:color="auto"/>
          </w:divBdr>
        </w:div>
        <w:div w:id="2021620718">
          <w:marLeft w:val="480"/>
          <w:marRight w:val="0"/>
          <w:marTop w:val="0"/>
          <w:marBottom w:val="0"/>
          <w:divBdr>
            <w:top w:val="none" w:sz="0" w:space="0" w:color="auto"/>
            <w:left w:val="none" w:sz="0" w:space="0" w:color="auto"/>
            <w:bottom w:val="none" w:sz="0" w:space="0" w:color="auto"/>
            <w:right w:val="none" w:sz="0" w:space="0" w:color="auto"/>
          </w:divBdr>
        </w:div>
        <w:div w:id="2059085539">
          <w:marLeft w:val="480"/>
          <w:marRight w:val="0"/>
          <w:marTop w:val="0"/>
          <w:marBottom w:val="0"/>
          <w:divBdr>
            <w:top w:val="none" w:sz="0" w:space="0" w:color="auto"/>
            <w:left w:val="none" w:sz="0" w:space="0" w:color="auto"/>
            <w:bottom w:val="none" w:sz="0" w:space="0" w:color="auto"/>
            <w:right w:val="none" w:sz="0" w:space="0" w:color="auto"/>
          </w:divBdr>
        </w:div>
        <w:div w:id="2132896775">
          <w:marLeft w:val="480"/>
          <w:marRight w:val="0"/>
          <w:marTop w:val="0"/>
          <w:marBottom w:val="0"/>
          <w:divBdr>
            <w:top w:val="none" w:sz="0" w:space="0" w:color="auto"/>
            <w:left w:val="none" w:sz="0" w:space="0" w:color="auto"/>
            <w:bottom w:val="none" w:sz="0" w:space="0" w:color="auto"/>
            <w:right w:val="none" w:sz="0" w:space="0" w:color="auto"/>
          </w:divBdr>
        </w:div>
      </w:divsChild>
    </w:div>
    <w:div w:id="1952545773">
      <w:bodyDiv w:val="1"/>
      <w:marLeft w:val="0"/>
      <w:marRight w:val="0"/>
      <w:marTop w:val="0"/>
      <w:marBottom w:val="0"/>
      <w:divBdr>
        <w:top w:val="none" w:sz="0" w:space="0" w:color="auto"/>
        <w:left w:val="none" w:sz="0" w:space="0" w:color="auto"/>
        <w:bottom w:val="none" w:sz="0" w:space="0" w:color="auto"/>
        <w:right w:val="none" w:sz="0" w:space="0" w:color="auto"/>
      </w:divBdr>
    </w:div>
    <w:div w:id="1954818815">
      <w:bodyDiv w:val="1"/>
      <w:marLeft w:val="0"/>
      <w:marRight w:val="0"/>
      <w:marTop w:val="0"/>
      <w:marBottom w:val="0"/>
      <w:divBdr>
        <w:top w:val="none" w:sz="0" w:space="0" w:color="auto"/>
        <w:left w:val="none" w:sz="0" w:space="0" w:color="auto"/>
        <w:bottom w:val="none" w:sz="0" w:space="0" w:color="auto"/>
        <w:right w:val="none" w:sz="0" w:space="0" w:color="auto"/>
      </w:divBdr>
      <w:divsChild>
        <w:div w:id="62946602">
          <w:marLeft w:val="480"/>
          <w:marRight w:val="0"/>
          <w:marTop w:val="0"/>
          <w:marBottom w:val="0"/>
          <w:divBdr>
            <w:top w:val="none" w:sz="0" w:space="0" w:color="auto"/>
            <w:left w:val="none" w:sz="0" w:space="0" w:color="auto"/>
            <w:bottom w:val="none" w:sz="0" w:space="0" w:color="auto"/>
            <w:right w:val="none" w:sz="0" w:space="0" w:color="auto"/>
          </w:divBdr>
        </w:div>
        <w:div w:id="259681144">
          <w:marLeft w:val="480"/>
          <w:marRight w:val="0"/>
          <w:marTop w:val="0"/>
          <w:marBottom w:val="0"/>
          <w:divBdr>
            <w:top w:val="none" w:sz="0" w:space="0" w:color="auto"/>
            <w:left w:val="none" w:sz="0" w:space="0" w:color="auto"/>
            <w:bottom w:val="none" w:sz="0" w:space="0" w:color="auto"/>
            <w:right w:val="none" w:sz="0" w:space="0" w:color="auto"/>
          </w:divBdr>
        </w:div>
        <w:div w:id="329409995">
          <w:marLeft w:val="480"/>
          <w:marRight w:val="0"/>
          <w:marTop w:val="0"/>
          <w:marBottom w:val="0"/>
          <w:divBdr>
            <w:top w:val="none" w:sz="0" w:space="0" w:color="auto"/>
            <w:left w:val="none" w:sz="0" w:space="0" w:color="auto"/>
            <w:bottom w:val="none" w:sz="0" w:space="0" w:color="auto"/>
            <w:right w:val="none" w:sz="0" w:space="0" w:color="auto"/>
          </w:divBdr>
        </w:div>
        <w:div w:id="376778844">
          <w:marLeft w:val="480"/>
          <w:marRight w:val="0"/>
          <w:marTop w:val="0"/>
          <w:marBottom w:val="0"/>
          <w:divBdr>
            <w:top w:val="none" w:sz="0" w:space="0" w:color="auto"/>
            <w:left w:val="none" w:sz="0" w:space="0" w:color="auto"/>
            <w:bottom w:val="none" w:sz="0" w:space="0" w:color="auto"/>
            <w:right w:val="none" w:sz="0" w:space="0" w:color="auto"/>
          </w:divBdr>
        </w:div>
        <w:div w:id="623928884">
          <w:marLeft w:val="480"/>
          <w:marRight w:val="0"/>
          <w:marTop w:val="0"/>
          <w:marBottom w:val="0"/>
          <w:divBdr>
            <w:top w:val="none" w:sz="0" w:space="0" w:color="auto"/>
            <w:left w:val="none" w:sz="0" w:space="0" w:color="auto"/>
            <w:bottom w:val="none" w:sz="0" w:space="0" w:color="auto"/>
            <w:right w:val="none" w:sz="0" w:space="0" w:color="auto"/>
          </w:divBdr>
        </w:div>
        <w:div w:id="711685002">
          <w:marLeft w:val="480"/>
          <w:marRight w:val="0"/>
          <w:marTop w:val="0"/>
          <w:marBottom w:val="0"/>
          <w:divBdr>
            <w:top w:val="none" w:sz="0" w:space="0" w:color="auto"/>
            <w:left w:val="none" w:sz="0" w:space="0" w:color="auto"/>
            <w:bottom w:val="none" w:sz="0" w:space="0" w:color="auto"/>
            <w:right w:val="none" w:sz="0" w:space="0" w:color="auto"/>
          </w:divBdr>
        </w:div>
        <w:div w:id="864485909">
          <w:marLeft w:val="480"/>
          <w:marRight w:val="0"/>
          <w:marTop w:val="0"/>
          <w:marBottom w:val="0"/>
          <w:divBdr>
            <w:top w:val="none" w:sz="0" w:space="0" w:color="auto"/>
            <w:left w:val="none" w:sz="0" w:space="0" w:color="auto"/>
            <w:bottom w:val="none" w:sz="0" w:space="0" w:color="auto"/>
            <w:right w:val="none" w:sz="0" w:space="0" w:color="auto"/>
          </w:divBdr>
        </w:div>
        <w:div w:id="874387852">
          <w:marLeft w:val="480"/>
          <w:marRight w:val="0"/>
          <w:marTop w:val="0"/>
          <w:marBottom w:val="0"/>
          <w:divBdr>
            <w:top w:val="none" w:sz="0" w:space="0" w:color="auto"/>
            <w:left w:val="none" w:sz="0" w:space="0" w:color="auto"/>
            <w:bottom w:val="none" w:sz="0" w:space="0" w:color="auto"/>
            <w:right w:val="none" w:sz="0" w:space="0" w:color="auto"/>
          </w:divBdr>
        </w:div>
        <w:div w:id="1189686308">
          <w:marLeft w:val="480"/>
          <w:marRight w:val="0"/>
          <w:marTop w:val="0"/>
          <w:marBottom w:val="0"/>
          <w:divBdr>
            <w:top w:val="none" w:sz="0" w:space="0" w:color="auto"/>
            <w:left w:val="none" w:sz="0" w:space="0" w:color="auto"/>
            <w:bottom w:val="none" w:sz="0" w:space="0" w:color="auto"/>
            <w:right w:val="none" w:sz="0" w:space="0" w:color="auto"/>
          </w:divBdr>
        </w:div>
        <w:div w:id="1350176572">
          <w:marLeft w:val="480"/>
          <w:marRight w:val="0"/>
          <w:marTop w:val="0"/>
          <w:marBottom w:val="0"/>
          <w:divBdr>
            <w:top w:val="none" w:sz="0" w:space="0" w:color="auto"/>
            <w:left w:val="none" w:sz="0" w:space="0" w:color="auto"/>
            <w:bottom w:val="none" w:sz="0" w:space="0" w:color="auto"/>
            <w:right w:val="none" w:sz="0" w:space="0" w:color="auto"/>
          </w:divBdr>
        </w:div>
        <w:div w:id="1416249004">
          <w:marLeft w:val="480"/>
          <w:marRight w:val="0"/>
          <w:marTop w:val="0"/>
          <w:marBottom w:val="0"/>
          <w:divBdr>
            <w:top w:val="none" w:sz="0" w:space="0" w:color="auto"/>
            <w:left w:val="none" w:sz="0" w:space="0" w:color="auto"/>
            <w:bottom w:val="none" w:sz="0" w:space="0" w:color="auto"/>
            <w:right w:val="none" w:sz="0" w:space="0" w:color="auto"/>
          </w:divBdr>
        </w:div>
        <w:div w:id="1506168986">
          <w:marLeft w:val="480"/>
          <w:marRight w:val="0"/>
          <w:marTop w:val="0"/>
          <w:marBottom w:val="0"/>
          <w:divBdr>
            <w:top w:val="none" w:sz="0" w:space="0" w:color="auto"/>
            <w:left w:val="none" w:sz="0" w:space="0" w:color="auto"/>
            <w:bottom w:val="none" w:sz="0" w:space="0" w:color="auto"/>
            <w:right w:val="none" w:sz="0" w:space="0" w:color="auto"/>
          </w:divBdr>
        </w:div>
        <w:div w:id="1549298478">
          <w:marLeft w:val="480"/>
          <w:marRight w:val="0"/>
          <w:marTop w:val="0"/>
          <w:marBottom w:val="0"/>
          <w:divBdr>
            <w:top w:val="none" w:sz="0" w:space="0" w:color="auto"/>
            <w:left w:val="none" w:sz="0" w:space="0" w:color="auto"/>
            <w:bottom w:val="none" w:sz="0" w:space="0" w:color="auto"/>
            <w:right w:val="none" w:sz="0" w:space="0" w:color="auto"/>
          </w:divBdr>
        </w:div>
        <w:div w:id="1658680563">
          <w:marLeft w:val="480"/>
          <w:marRight w:val="0"/>
          <w:marTop w:val="0"/>
          <w:marBottom w:val="0"/>
          <w:divBdr>
            <w:top w:val="none" w:sz="0" w:space="0" w:color="auto"/>
            <w:left w:val="none" w:sz="0" w:space="0" w:color="auto"/>
            <w:bottom w:val="none" w:sz="0" w:space="0" w:color="auto"/>
            <w:right w:val="none" w:sz="0" w:space="0" w:color="auto"/>
          </w:divBdr>
        </w:div>
        <w:div w:id="1940795825">
          <w:marLeft w:val="480"/>
          <w:marRight w:val="0"/>
          <w:marTop w:val="0"/>
          <w:marBottom w:val="0"/>
          <w:divBdr>
            <w:top w:val="none" w:sz="0" w:space="0" w:color="auto"/>
            <w:left w:val="none" w:sz="0" w:space="0" w:color="auto"/>
            <w:bottom w:val="none" w:sz="0" w:space="0" w:color="auto"/>
            <w:right w:val="none" w:sz="0" w:space="0" w:color="auto"/>
          </w:divBdr>
        </w:div>
        <w:div w:id="1950576078">
          <w:marLeft w:val="480"/>
          <w:marRight w:val="0"/>
          <w:marTop w:val="0"/>
          <w:marBottom w:val="0"/>
          <w:divBdr>
            <w:top w:val="none" w:sz="0" w:space="0" w:color="auto"/>
            <w:left w:val="none" w:sz="0" w:space="0" w:color="auto"/>
            <w:bottom w:val="none" w:sz="0" w:space="0" w:color="auto"/>
            <w:right w:val="none" w:sz="0" w:space="0" w:color="auto"/>
          </w:divBdr>
        </w:div>
        <w:div w:id="1968269121">
          <w:marLeft w:val="480"/>
          <w:marRight w:val="0"/>
          <w:marTop w:val="0"/>
          <w:marBottom w:val="0"/>
          <w:divBdr>
            <w:top w:val="none" w:sz="0" w:space="0" w:color="auto"/>
            <w:left w:val="none" w:sz="0" w:space="0" w:color="auto"/>
            <w:bottom w:val="none" w:sz="0" w:space="0" w:color="auto"/>
            <w:right w:val="none" w:sz="0" w:space="0" w:color="auto"/>
          </w:divBdr>
        </w:div>
        <w:div w:id="2058508668">
          <w:marLeft w:val="480"/>
          <w:marRight w:val="0"/>
          <w:marTop w:val="0"/>
          <w:marBottom w:val="0"/>
          <w:divBdr>
            <w:top w:val="none" w:sz="0" w:space="0" w:color="auto"/>
            <w:left w:val="none" w:sz="0" w:space="0" w:color="auto"/>
            <w:bottom w:val="none" w:sz="0" w:space="0" w:color="auto"/>
            <w:right w:val="none" w:sz="0" w:space="0" w:color="auto"/>
          </w:divBdr>
        </w:div>
      </w:divsChild>
    </w:div>
    <w:div w:id="1971397753">
      <w:bodyDiv w:val="1"/>
      <w:marLeft w:val="0"/>
      <w:marRight w:val="0"/>
      <w:marTop w:val="0"/>
      <w:marBottom w:val="0"/>
      <w:divBdr>
        <w:top w:val="none" w:sz="0" w:space="0" w:color="auto"/>
        <w:left w:val="none" w:sz="0" w:space="0" w:color="auto"/>
        <w:bottom w:val="none" w:sz="0" w:space="0" w:color="auto"/>
        <w:right w:val="none" w:sz="0" w:space="0" w:color="auto"/>
      </w:divBdr>
      <w:divsChild>
        <w:div w:id="78990806">
          <w:marLeft w:val="480"/>
          <w:marRight w:val="0"/>
          <w:marTop w:val="0"/>
          <w:marBottom w:val="0"/>
          <w:divBdr>
            <w:top w:val="none" w:sz="0" w:space="0" w:color="auto"/>
            <w:left w:val="none" w:sz="0" w:space="0" w:color="auto"/>
            <w:bottom w:val="none" w:sz="0" w:space="0" w:color="auto"/>
            <w:right w:val="none" w:sz="0" w:space="0" w:color="auto"/>
          </w:divBdr>
        </w:div>
        <w:div w:id="132256619">
          <w:marLeft w:val="480"/>
          <w:marRight w:val="0"/>
          <w:marTop w:val="0"/>
          <w:marBottom w:val="0"/>
          <w:divBdr>
            <w:top w:val="none" w:sz="0" w:space="0" w:color="auto"/>
            <w:left w:val="none" w:sz="0" w:space="0" w:color="auto"/>
            <w:bottom w:val="none" w:sz="0" w:space="0" w:color="auto"/>
            <w:right w:val="none" w:sz="0" w:space="0" w:color="auto"/>
          </w:divBdr>
        </w:div>
        <w:div w:id="211233302">
          <w:marLeft w:val="480"/>
          <w:marRight w:val="0"/>
          <w:marTop w:val="0"/>
          <w:marBottom w:val="0"/>
          <w:divBdr>
            <w:top w:val="none" w:sz="0" w:space="0" w:color="auto"/>
            <w:left w:val="none" w:sz="0" w:space="0" w:color="auto"/>
            <w:bottom w:val="none" w:sz="0" w:space="0" w:color="auto"/>
            <w:right w:val="none" w:sz="0" w:space="0" w:color="auto"/>
          </w:divBdr>
        </w:div>
        <w:div w:id="378626951">
          <w:marLeft w:val="480"/>
          <w:marRight w:val="0"/>
          <w:marTop w:val="0"/>
          <w:marBottom w:val="0"/>
          <w:divBdr>
            <w:top w:val="none" w:sz="0" w:space="0" w:color="auto"/>
            <w:left w:val="none" w:sz="0" w:space="0" w:color="auto"/>
            <w:bottom w:val="none" w:sz="0" w:space="0" w:color="auto"/>
            <w:right w:val="none" w:sz="0" w:space="0" w:color="auto"/>
          </w:divBdr>
        </w:div>
        <w:div w:id="723410192">
          <w:marLeft w:val="480"/>
          <w:marRight w:val="0"/>
          <w:marTop w:val="0"/>
          <w:marBottom w:val="0"/>
          <w:divBdr>
            <w:top w:val="none" w:sz="0" w:space="0" w:color="auto"/>
            <w:left w:val="none" w:sz="0" w:space="0" w:color="auto"/>
            <w:bottom w:val="none" w:sz="0" w:space="0" w:color="auto"/>
            <w:right w:val="none" w:sz="0" w:space="0" w:color="auto"/>
          </w:divBdr>
        </w:div>
        <w:div w:id="914360521">
          <w:marLeft w:val="480"/>
          <w:marRight w:val="0"/>
          <w:marTop w:val="0"/>
          <w:marBottom w:val="0"/>
          <w:divBdr>
            <w:top w:val="none" w:sz="0" w:space="0" w:color="auto"/>
            <w:left w:val="none" w:sz="0" w:space="0" w:color="auto"/>
            <w:bottom w:val="none" w:sz="0" w:space="0" w:color="auto"/>
            <w:right w:val="none" w:sz="0" w:space="0" w:color="auto"/>
          </w:divBdr>
        </w:div>
        <w:div w:id="936016374">
          <w:marLeft w:val="480"/>
          <w:marRight w:val="0"/>
          <w:marTop w:val="0"/>
          <w:marBottom w:val="0"/>
          <w:divBdr>
            <w:top w:val="none" w:sz="0" w:space="0" w:color="auto"/>
            <w:left w:val="none" w:sz="0" w:space="0" w:color="auto"/>
            <w:bottom w:val="none" w:sz="0" w:space="0" w:color="auto"/>
            <w:right w:val="none" w:sz="0" w:space="0" w:color="auto"/>
          </w:divBdr>
        </w:div>
        <w:div w:id="962005439">
          <w:marLeft w:val="480"/>
          <w:marRight w:val="0"/>
          <w:marTop w:val="0"/>
          <w:marBottom w:val="0"/>
          <w:divBdr>
            <w:top w:val="none" w:sz="0" w:space="0" w:color="auto"/>
            <w:left w:val="none" w:sz="0" w:space="0" w:color="auto"/>
            <w:bottom w:val="none" w:sz="0" w:space="0" w:color="auto"/>
            <w:right w:val="none" w:sz="0" w:space="0" w:color="auto"/>
          </w:divBdr>
        </w:div>
        <w:div w:id="1044989164">
          <w:marLeft w:val="480"/>
          <w:marRight w:val="0"/>
          <w:marTop w:val="0"/>
          <w:marBottom w:val="0"/>
          <w:divBdr>
            <w:top w:val="none" w:sz="0" w:space="0" w:color="auto"/>
            <w:left w:val="none" w:sz="0" w:space="0" w:color="auto"/>
            <w:bottom w:val="none" w:sz="0" w:space="0" w:color="auto"/>
            <w:right w:val="none" w:sz="0" w:space="0" w:color="auto"/>
          </w:divBdr>
        </w:div>
        <w:div w:id="1357465347">
          <w:marLeft w:val="480"/>
          <w:marRight w:val="0"/>
          <w:marTop w:val="0"/>
          <w:marBottom w:val="0"/>
          <w:divBdr>
            <w:top w:val="none" w:sz="0" w:space="0" w:color="auto"/>
            <w:left w:val="none" w:sz="0" w:space="0" w:color="auto"/>
            <w:bottom w:val="none" w:sz="0" w:space="0" w:color="auto"/>
            <w:right w:val="none" w:sz="0" w:space="0" w:color="auto"/>
          </w:divBdr>
        </w:div>
        <w:div w:id="1444495530">
          <w:marLeft w:val="480"/>
          <w:marRight w:val="0"/>
          <w:marTop w:val="0"/>
          <w:marBottom w:val="0"/>
          <w:divBdr>
            <w:top w:val="none" w:sz="0" w:space="0" w:color="auto"/>
            <w:left w:val="none" w:sz="0" w:space="0" w:color="auto"/>
            <w:bottom w:val="none" w:sz="0" w:space="0" w:color="auto"/>
            <w:right w:val="none" w:sz="0" w:space="0" w:color="auto"/>
          </w:divBdr>
        </w:div>
        <w:div w:id="1512646331">
          <w:marLeft w:val="480"/>
          <w:marRight w:val="0"/>
          <w:marTop w:val="0"/>
          <w:marBottom w:val="0"/>
          <w:divBdr>
            <w:top w:val="none" w:sz="0" w:space="0" w:color="auto"/>
            <w:left w:val="none" w:sz="0" w:space="0" w:color="auto"/>
            <w:bottom w:val="none" w:sz="0" w:space="0" w:color="auto"/>
            <w:right w:val="none" w:sz="0" w:space="0" w:color="auto"/>
          </w:divBdr>
        </w:div>
        <w:div w:id="1532919418">
          <w:marLeft w:val="480"/>
          <w:marRight w:val="0"/>
          <w:marTop w:val="0"/>
          <w:marBottom w:val="0"/>
          <w:divBdr>
            <w:top w:val="none" w:sz="0" w:space="0" w:color="auto"/>
            <w:left w:val="none" w:sz="0" w:space="0" w:color="auto"/>
            <w:bottom w:val="none" w:sz="0" w:space="0" w:color="auto"/>
            <w:right w:val="none" w:sz="0" w:space="0" w:color="auto"/>
          </w:divBdr>
        </w:div>
        <w:div w:id="1741439394">
          <w:marLeft w:val="480"/>
          <w:marRight w:val="0"/>
          <w:marTop w:val="0"/>
          <w:marBottom w:val="0"/>
          <w:divBdr>
            <w:top w:val="none" w:sz="0" w:space="0" w:color="auto"/>
            <w:left w:val="none" w:sz="0" w:space="0" w:color="auto"/>
            <w:bottom w:val="none" w:sz="0" w:space="0" w:color="auto"/>
            <w:right w:val="none" w:sz="0" w:space="0" w:color="auto"/>
          </w:divBdr>
        </w:div>
        <w:div w:id="1783575783">
          <w:marLeft w:val="480"/>
          <w:marRight w:val="0"/>
          <w:marTop w:val="0"/>
          <w:marBottom w:val="0"/>
          <w:divBdr>
            <w:top w:val="none" w:sz="0" w:space="0" w:color="auto"/>
            <w:left w:val="none" w:sz="0" w:space="0" w:color="auto"/>
            <w:bottom w:val="none" w:sz="0" w:space="0" w:color="auto"/>
            <w:right w:val="none" w:sz="0" w:space="0" w:color="auto"/>
          </w:divBdr>
        </w:div>
        <w:div w:id="1845050717">
          <w:marLeft w:val="480"/>
          <w:marRight w:val="0"/>
          <w:marTop w:val="0"/>
          <w:marBottom w:val="0"/>
          <w:divBdr>
            <w:top w:val="none" w:sz="0" w:space="0" w:color="auto"/>
            <w:left w:val="none" w:sz="0" w:space="0" w:color="auto"/>
            <w:bottom w:val="none" w:sz="0" w:space="0" w:color="auto"/>
            <w:right w:val="none" w:sz="0" w:space="0" w:color="auto"/>
          </w:divBdr>
        </w:div>
        <w:div w:id="1894198814">
          <w:marLeft w:val="480"/>
          <w:marRight w:val="0"/>
          <w:marTop w:val="0"/>
          <w:marBottom w:val="0"/>
          <w:divBdr>
            <w:top w:val="none" w:sz="0" w:space="0" w:color="auto"/>
            <w:left w:val="none" w:sz="0" w:space="0" w:color="auto"/>
            <w:bottom w:val="none" w:sz="0" w:space="0" w:color="auto"/>
            <w:right w:val="none" w:sz="0" w:space="0" w:color="auto"/>
          </w:divBdr>
        </w:div>
        <w:div w:id="1991204573">
          <w:marLeft w:val="480"/>
          <w:marRight w:val="0"/>
          <w:marTop w:val="0"/>
          <w:marBottom w:val="0"/>
          <w:divBdr>
            <w:top w:val="none" w:sz="0" w:space="0" w:color="auto"/>
            <w:left w:val="none" w:sz="0" w:space="0" w:color="auto"/>
            <w:bottom w:val="none" w:sz="0" w:space="0" w:color="auto"/>
            <w:right w:val="none" w:sz="0" w:space="0" w:color="auto"/>
          </w:divBdr>
        </w:div>
        <w:div w:id="2008050741">
          <w:marLeft w:val="480"/>
          <w:marRight w:val="0"/>
          <w:marTop w:val="0"/>
          <w:marBottom w:val="0"/>
          <w:divBdr>
            <w:top w:val="none" w:sz="0" w:space="0" w:color="auto"/>
            <w:left w:val="none" w:sz="0" w:space="0" w:color="auto"/>
            <w:bottom w:val="none" w:sz="0" w:space="0" w:color="auto"/>
            <w:right w:val="none" w:sz="0" w:space="0" w:color="auto"/>
          </w:divBdr>
        </w:div>
      </w:divsChild>
    </w:div>
    <w:div w:id="1975870541">
      <w:bodyDiv w:val="1"/>
      <w:marLeft w:val="0"/>
      <w:marRight w:val="0"/>
      <w:marTop w:val="0"/>
      <w:marBottom w:val="0"/>
      <w:divBdr>
        <w:top w:val="none" w:sz="0" w:space="0" w:color="auto"/>
        <w:left w:val="none" w:sz="0" w:space="0" w:color="auto"/>
        <w:bottom w:val="none" w:sz="0" w:space="0" w:color="auto"/>
        <w:right w:val="none" w:sz="0" w:space="0" w:color="auto"/>
      </w:divBdr>
    </w:div>
    <w:div w:id="1978681633">
      <w:bodyDiv w:val="1"/>
      <w:marLeft w:val="0"/>
      <w:marRight w:val="0"/>
      <w:marTop w:val="0"/>
      <w:marBottom w:val="0"/>
      <w:divBdr>
        <w:top w:val="none" w:sz="0" w:space="0" w:color="auto"/>
        <w:left w:val="none" w:sz="0" w:space="0" w:color="auto"/>
        <w:bottom w:val="none" w:sz="0" w:space="0" w:color="auto"/>
        <w:right w:val="none" w:sz="0" w:space="0" w:color="auto"/>
      </w:divBdr>
    </w:div>
    <w:div w:id="2008897958">
      <w:bodyDiv w:val="1"/>
      <w:marLeft w:val="0"/>
      <w:marRight w:val="0"/>
      <w:marTop w:val="0"/>
      <w:marBottom w:val="0"/>
      <w:divBdr>
        <w:top w:val="none" w:sz="0" w:space="0" w:color="auto"/>
        <w:left w:val="none" w:sz="0" w:space="0" w:color="auto"/>
        <w:bottom w:val="none" w:sz="0" w:space="0" w:color="auto"/>
        <w:right w:val="none" w:sz="0" w:space="0" w:color="auto"/>
      </w:divBdr>
    </w:div>
    <w:div w:id="2010672892">
      <w:bodyDiv w:val="1"/>
      <w:marLeft w:val="0"/>
      <w:marRight w:val="0"/>
      <w:marTop w:val="0"/>
      <w:marBottom w:val="0"/>
      <w:divBdr>
        <w:top w:val="none" w:sz="0" w:space="0" w:color="auto"/>
        <w:left w:val="none" w:sz="0" w:space="0" w:color="auto"/>
        <w:bottom w:val="none" w:sz="0" w:space="0" w:color="auto"/>
        <w:right w:val="none" w:sz="0" w:space="0" w:color="auto"/>
      </w:divBdr>
    </w:div>
    <w:div w:id="2011910488">
      <w:bodyDiv w:val="1"/>
      <w:marLeft w:val="0"/>
      <w:marRight w:val="0"/>
      <w:marTop w:val="0"/>
      <w:marBottom w:val="0"/>
      <w:divBdr>
        <w:top w:val="none" w:sz="0" w:space="0" w:color="auto"/>
        <w:left w:val="none" w:sz="0" w:space="0" w:color="auto"/>
        <w:bottom w:val="none" w:sz="0" w:space="0" w:color="auto"/>
        <w:right w:val="none" w:sz="0" w:space="0" w:color="auto"/>
      </w:divBdr>
      <w:divsChild>
        <w:div w:id="189494451">
          <w:marLeft w:val="480"/>
          <w:marRight w:val="0"/>
          <w:marTop w:val="0"/>
          <w:marBottom w:val="0"/>
          <w:divBdr>
            <w:top w:val="none" w:sz="0" w:space="0" w:color="auto"/>
            <w:left w:val="none" w:sz="0" w:space="0" w:color="auto"/>
            <w:bottom w:val="none" w:sz="0" w:space="0" w:color="auto"/>
            <w:right w:val="none" w:sz="0" w:space="0" w:color="auto"/>
          </w:divBdr>
        </w:div>
        <w:div w:id="202714564">
          <w:marLeft w:val="480"/>
          <w:marRight w:val="0"/>
          <w:marTop w:val="0"/>
          <w:marBottom w:val="0"/>
          <w:divBdr>
            <w:top w:val="none" w:sz="0" w:space="0" w:color="auto"/>
            <w:left w:val="none" w:sz="0" w:space="0" w:color="auto"/>
            <w:bottom w:val="none" w:sz="0" w:space="0" w:color="auto"/>
            <w:right w:val="none" w:sz="0" w:space="0" w:color="auto"/>
          </w:divBdr>
        </w:div>
        <w:div w:id="358749021">
          <w:marLeft w:val="480"/>
          <w:marRight w:val="0"/>
          <w:marTop w:val="0"/>
          <w:marBottom w:val="0"/>
          <w:divBdr>
            <w:top w:val="none" w:sz="0" w:space="0" w:color="auto"/>
            <w:left w:val="none" w:sz="0" w:space="0" w:color="auto"/>
            <w:bottom w:val="none" w:sz="0" w:space="0" w:color="auto"/>
            <w:right w:val="none" w:sz="0" w:space="0" w:color="auto"/>
          </w:divBdr>
        </w:div>
        <w:div w:id="443382972">
          <w:marLeft w:val="480"/>
          <w:marRight w:val="0"/>
          <w:marTop w:val="0"/>
          <w:marBottom w:val="0"/>
          <w:divBdr>
            <w:top w:val="none" w:sz="0" w:space="0" w:color="auto"/>
            <w:left w:val="none" w:sz="0" w:space="0" w:color="auto"/>
            <w:bottom w:val="none" w:sz="0" w:space="0" w:color="auto"/>
            <w:right w:val="none" w:sz="0" w:space="0" w:color="auto"/>
          </w:divBdr>
        </w:div>
        <w:div w:id="464126157">
          <w:marLeft w:val="480"/>
          <w:marRight w:val="0"/>
          <w:marTop w:val="0"/>
          <w:marBottom w:val="0"/>
          <w:divBdr>
            <w:top w:val="none" w:sz="0" w:space="0" w:color="auto"/>
            <w:left w:val="none" w:sz="0" w:space="0" w:color="auto"/>
            <w:bottom w:val="none" w:sz="0" w:space="0" w:color="auto"/>
            <w:right w:val="none" w:sz="0" w:space="0" w:color="auto"/>
          </w:divBdr>
        </w:div>
        <w:div w:id="639532442">
          <w:marLeft w:val="480"/>
          <w:marRight w:val="0"/>
          <w:marTop w:val="0"/>
          <w:marBottom w:val="0"/>
          <w:divBdr>
            <w:top w:val="none" w:sz="0" w:space="0" w:color="auto"/>
            <w:left w:val="none" w:sz="0" w:space="0" w:color="auto"/>
            <w:bottom w:val="none" w:sz="0" w:space="0" w:color="auto"/>
            <w:right w:val="none" w:sz="0" w:space="0" w:color="auto"/>
          </w:divBdr>
        </w:div>
        <w:div w:id="706370451">
          <w:marLeft w:val="480"/>
          <w:marRight w:val="0"/>
          <w:marTop w:val="0"/>
          <w:marBottom w:val="0"/>
          <w:divBdr>
            <w:top w:val="none" w:sz="0" w:space="0" w:color="auto"/>
            <w:left w:val="none" w:sz="0" w:space="0" w:color="auto"/>
            <w:bottom w:val="none" w:sz="0" w:space="0" w:color="auto"/>
            <w:right w:val="none" w:sz="0" w:space="0" w:color="auto"/>
          </w:divBdr>
        </w:div>
        <w:div w:id="847478473">
          <w:marLeft w:val="480"/>
          <w:marRight w:val="0"/>
          <w:marTop w:val="0"/>
          <w:marBottom w:val="0"/>
          <w:divBdr>
            <w:top w:val="none" w:sz="0" w:space="0" w:color="auto"/>
            <w:left w:val="none" w:sz="0" w:space="0" w:color="auto"/>
            <w:bottom w:val="none" w:sz="0" w:space="0" w:color="auto"/>
            <w:right w:val="none" w:sz="0" w:space="0" w:color="auto"/>
          </w:divBdr>
        </w:div>
        <w:div w:id="855458002">
          <w:marLeft w:val="480"/>
          <w:marRight w:val="0"/>
          <w:marTop w:val="0"/>
          <w:marBottom w:val="0"/>
          <w:divBdr>
            <w:top w:val="none" w:sz="0" w:space="0" w:color="auto"/>
            <w:left w:val="none" w:sz="0" w:space="0" w:color="auto"/>
            <w:bottom w:val="none" w:sz="0" w:space="0" w:color="auto"/>
            <w:right w:val="none" w:sz="0" w:space="0" w:color="auto"/>
          </w:divBdr>
        </w:div>
        <w:div w:id="1057314141">
          <w:marLeft w:val="480"/>
          <w:marRight w:val="0"/>
          <w:marTop w:val="0"/>
          <w:marBottom w:val="0"/>
          <w:divBdr>
            <w:top w:val="none" w:sz="0" w:space="0" w:color="auto"/>
            <w:left w:val="none" w:sz="0" w:space="0" w:color="auto"/>
            <w:bottom w:val="none" w:sz="0" w:space="0" w:color="auto"/>
            <w:right w:val="none" w:sz="0" w:space="0" w:color="auto"/>
          </w:divBdr>
        </w:div>
        <w:div w:id="1223979137">
          <w:marLeft w:val="480"/>
          <w:marRight w:val="0"/>
          <w:marTop w:val="0"/>
          <w:marBottom w:val="0"/>
          <w:divBdr>
            <w:top w:val="none" w:sz="0" w:space="0" w:color="auto"/>
            <w:left w:val="none" w:sz="0" w:space="0" w:color="auto"/>
            <w:bottom w:val="none" w:sz="0" w:space="0" w:color="auto"/>
            <w:right w:val="none" w:sz="0" w:space="0" w:color="auto"/>
          </w:divBdr>
        </w:div>
        <w:div w:id="1257442569">
          <w:marLeft w:val="480"/>
          <w:marRight w:val="0"/>
          <w:marTop w:val="0"/>
          <w:marBottom w:val="0"/>
          <w:divBdr>
            <w:top w:val="none" w:sz="0" w:space="0" w:color="auto"/>
            <w:left w:val="none" w:sz="0" w:space="0" w:color="auto"/>
            <w:bottom w:val="none" w:sz="0" w:space="0" w:color="auto"/>
            <w:right w:val="none" w:sz="0" w:space="0" w:color="auto"/>
          </w:divBdr>
        </w:div>
        <w:div w:id="1387215201">
          <w:marLeft w:val="480"/>
          <w:marRight w:val="0"/>
          <w:marTop w:val="0"/>
          <w:marBottom w:val="0"/>
          <w:divBdr>
            <w:top w:val="none" w:sz="0" w:space="0" w:color="auto"/>
            <w:left w:val="none" w:sz="0" w:space="0" w:color="auto"/>
            <w:bottom w:val="none" w:sz="0" w:space="0" w:color="auto"/>
            <w:right w:val="none" w:sz="0" w:space="0" w:color="auto"/>
          </w:divBdr>
        </w:div>
        <w:div w:id="1427308908">
          <w:marLeft w:val="480"/>
          <w:marRight w:val="0"/>
          <w:marTop w:val="0"/>
          <w:marBottom w:val="0"/>
          <w:divBdr>
            <w:top w:val="none" w:sz="0" w:space="0" w:color="auto"/>
            <w:left w:val="none" w:sz="0" w:space="0" w:color="auto"/>
            <w:bottom w:val="none" w:sz="0" w:space="0" w:color="auto"/>
            <w:right w:val="none" w:sz="0" w:space="0" w:color="auto"/>
          </w:divBdr>
        </w:div>
        <w:div w:id="1439526934">
          <w:marLeft w:val="480"/>
          <w:marRight w:val="0"/>
          <w:marTop w:val="0"/>
          <w:marBottom w:val="0"/>
          <w:divBdr>
            <w:top w:val="none" w:sz="0" w:space="0" w:color="auto"/>
            <w:left w:val="none" w:sz="0" w:space="0" w:color="auto"/>
            <w:bottom w:val="none" w:sz="0" w:space="0" w:color="auto"/>
            <w:right w:val="none" w:sz="0" w:space="0" w:color="auto"/>
          </w:divBdr>
        </w:div>
        <w:div w:id="1730886343">
          <w:marLeft w:val="480"/>
          <w:marRight w:val="0"/>
          <w:marTop w:val="0"/>
          <w:marBottom w:val="0"/>
          <w:divBdr>
            <w:top w:val="none" w:sz="0" w:space="0" w:color="auto"/>
            <w:left w:val="none" w:sz="0" w:space="0" w:color="auto"/>
            <w:bottom w:val="none" w:sz="0" w:space="0" w:color="auto"/>
            <w:right w:val="none" w:sz="0" w:space="0" w:color="auto"/>
          </w:divBdr>
        </w:div>
        <w:div w:id="1749037801">
          <w:marLeft w:val="480"/>
          <w:marRight w:val="0"/>
          <w:marTop w:val="0"/>
          <w:marBottom w:val="0"/>
          <w:divBdr>
            <w:top w:val="none" w:sz="0" w:space="0" w:color="auto"/>
            <w:left w:val="none" w:sz="0" w:space="0" w:color="auto"/>
            <w:bottom w:val="none" w:sz="0" w:space="0" w:color="auto"/>
            <w:right w:val="none" w:sz="0" w:space="0" w:color="auto"/>
          </w:divBdr>
        </w:div>
        <w:div w:id="1838422026">
          <w:marLeft w:val="480"/>
          <w:marRight w:val="0"/>
          <w:marTop w:val="0"/>
          <w:marBottom w:val="0"/>
          <w:divBdr>
            <w:top w:val="none" w:sz="0" w:space="0" w:color="auto"/>
            <w:left w:val="none" w:sz="0" w:space="0" w:color="auto"/>
            <w:bottom w:val="none" w:sz="0" w:space="0" w:color="auto"/>
            <w:right w:val="none" w:sz="0" w:space="0" w:color="auto"/>
          </w:divBdr>
        </w:div>
        <w:div w:id="2001541374">
          <w:marLeft w:val="480"/>
          <w:marRight w:val="0"/>
          <w:marTop w:val="0"/>
          <w:marBottom w:val="0"/>
          <w:divBdr>
            <w:top w:val="none" w:sz="0" w:space="0" w:color="auto"/>
            <w:left w:val="none" w:sz="0" w:space="0" w:color="auto"/>
            <w:bottom w:val="none" w:sz="0" w:space="0" w:color="auto"/>
            <w:right w:val="none" w:sz="0" w:space="0" w:color="auto"/>
          </w:divBdr>
        </w:div>
        <w:div w:id="2064138268">
          <w:marLeft w:val="480"/>
          <w:marRight w:val="0"/>
          <w:marTop w:val="0"/>
          <w:marBottom w:val="0"/>
          <w:divBdr>
            <w:top w:val="none" w:sz="0" w:space="0" w:color="auto"/>
            <w:left w:val="none" w:sz="0" w:space="0" w:color="auto"/>
            <w:bottom w:val="none" w:sz="0" w:space="0" w:color="auto"/>
            <w:right w:val="none" w:sz="0" w:space="0" w:color="auto"/>
          </w:divBdr>
        </w:div>
        <w:div w:id="2066487841">
          <w:marLeft w:val="480"/>
          <w:marRight w:val="0"/>
          <w:marTop w:val="0"/>
          <w:marBottom w:val="0"/>
          <w:divBdr>
            <w:top w:val="none" w:sz="0" w:space="0" w:color="auto"/>
            <w:left w:val="none" w:sz="0" w:space="0" w:color="auto"/>
            <w:bottom w:val="none" w:sz="0" w:space="0" w:color="auto"/>
            <w:right w:val="none" w:sz="0" w:space="0" w:color="auto"/>
          </w:divBdr>
        </w:div>
      </w:divsChild>
    </w:div>
    <w:div w:id="2017682342">
      <w:bodyDiv w:val="1"/>
      <w:marLeft w:val="0"/>
      <w:marRight w:val="0"/>
      <w:marTop w:val="0"/>
      <w:marBottom w:val="0"/>
      <w:divBdr>
        <w:top w:val="none" w:sz="0" w:space="0" w:color="auto"/>
        <w:left w:val="none" w:sz="0" w:space="0" w:color="auto"/>
        <w:bottom w:val="none" w:sz="0" w:space="0" w:color="auto"/>
        <w:right w:val="none" w:sz="0" w:space="0" w:color="auto"/>
      </w:divBdr>
    </w:div>
    <w:div w:id="2021084472">
      <w:bodyDiv w:val="1"/>
      <w:marLeft w:val="0"/>
      <w:marRight w:val="0"/>
      <w:marTop w:val="0"/>
      <w:marBottom w:val="0"/>
      <w:divBdr>
        <w:top w:val="none" w:sz="0" w:space="0" w:color="auto"/>
        <w:left w:val="none" w:sz="0" w:space="0" w:color="auto"/>
        <w:bottom w:val="none" w:sz="0" w:space="0" w:color="auto"/>
        <w:right w:val="none" w:sz="0" w:space="0" w:color="auto"/>
      </w:divBdr>
      <w:divsChild>
        <w:div w:id="9455114">
          <w:marLeft w:val="480"/>
          <w:marRight w:val="0"/>
          <w:marTop w:val="0"/>
          <w:marBottom w:val="0"/>
          <w:divBdr>
            <w:top w:val="none" w:sz="0" w:space="0" w:color="auto"/>
            <w:left w:val="none" w:sz="0" w:space="0" w:color="auto"/>
            <w:bottom w:val="none" w:sz="0" w:space="0" w:color="auto"/>
            <w:right w:val="none" w:sz="0" w:space="0" w:color="auto"/>
          </w:divBdr>
        </w:div>
        <w:div w:id="32122671">
          <w:marLeft w:val="480"/>
          <w:marRight w:val="0"/>
          <w:marTop w:val="0"/>
          <w:marBottom w:val="0"/>
          <w:divBdr>
            <w:top w:val="none" w:sz="0" w:space="0" w:color="auto"/>
            <w:left w:val="none" w:sz="0" w:space="0" w:color="auto"/>
            <w:bottom w:val="none" w:sz="0" w:space="0" w:color="auto"/>
            <w:right w:val="none" w:sz="0" w:space="0" w:color="auto"/>
          </w:divBdr>
        </w:div>
        <w:div w:id="168066846">
          <w:marLeft w:val="480"/>
          <w:marRight w:val="0"/>
          <w:marTop w:val="0"/>
          <w:marBottom w:val="0"/>
          <w:divBdr>
            <w:top w:val="none" w:sz="0" w:space="0" w:color="auto"/>
            <w:left w:val="none" w:sz="0" w:space="0" w:color="auto"/>
            <w:bottom w:val="none" w:sz="0" w:space="0" w:color="auto"/>
            <w:right w:val="none" w:sz="0" w:space="0" w:color="auto"/>
          </w:divBdr>
        </w:div>
        <w:div w:id="201749172">
          <w:marLeft w:val="480"/>
          <w:marRight w:val="0"/>
          <w:marTop w:val="0"/>
          <w:marBottom w:val="0"/>
          <w:divBdr>
            <w:top w:val="none" w:sz="0" w:space="0" w:color="auto"/>
            <w:left w:val="none" w:sz="0" w:space="0" w:color="auto"/>
            <w:bottom w:val="none" w:sz="0" w:space="0" w:color="auto"/>
            <w:right w:val="none" w:sz="0" w:space="0" w:color="auto"/>
          </w:divBdr>
        </w:div>
        <w:div w:id="226503271">
          <w:marLeft w:val="480"/>
          <w:marRight w:val="0"/>
          <w:marTop w:val="0"/>
          <w:marBottom w:val="0"/>
          <w:divBdr>
            <w:top w:val="none" w:sz="0" w:space="0" w:color="auto"/>
            <w:left w:val="none" w:sz="0" w:space="0" w:color="auto"/>
            <w:bottom w:val="none" w:sz="0" w:space="0" w:color="auto"/>
            <w:right w:val="none" w:sz="0" w:space="0" w:color="auto"/>
          </w:divBdr>
        </w:div>
        <w:div w:id="423570532">
          <w:marLeft w:val="480"/>
          <w:marRight w:val="0"/>
          <w:marTop w:val="0"/>
          <w:marBottom w:val="0"/>
          <w:divBdr>
            <w:top w:val="none" w:sz="0" w:space="0" w:color="auto"/>
            <w:left w:val="none" w:sz="0" w:space="0" w:color="auto"/>
            <w:bottom w:val="none" w:sz="0" w:space="0" w:color="auto"/>
            <w:right w:val="none" w:sz="0" w:space="0" w:color="auto"/>
          </w:divBdr>
        </w:div>
        <w:div w:id="476578686">
          <w:marLeft w:val="480"/>
          <w:marRight w:val="0"/>
          <w:marTop w:val="0"/>
          <w:marBottom w:val="0"/>
          <w:divBdr>
            <w:top w:val="none" w:sz="0" w:space="0" w:color="auto"/>
            <w:left w:val="none" w:sz="0" w:space="0" w:color="auto"/>
            <w:bottom w:val="none" w:sz="0" w:space="0" w:color="auto"/>
            <w:right w:val="none" w:sz="0" w:space="0" w:color="auto"/>
          </w:divBdr>
        </w:div>
        <w:div w:id="706179410">
          <w:marLeft w:val="480"/>
          <w:marRight w:val="0"/>
          <w:marTop w:val="0"/>
          <w:marBottom w:val="0"/>
          <w:divBdr>
            <w:top w:val="none" w:sz="0" w:space="0" w:color="auto"/>
            <w:left w:val="none" w:sz="0" w:space="0" w:color="auto"/>
            <w:bottom w:val="none" w:sz="0" w:space="0" w:color="auto"/>
            <w:right w:val="none" w:sz="0" w:space="0" w:color="auto"/>
          </w:divBdr>
        </w:div>
        <w:div w:id="723069136">
          <w:marLeft w:val="480"/>
          <w:marRight w:val="0"/>
          <w:marTop w:val="0"/>
          <w:marBottom w:val="0"/>
          <w:divBdr>
            <w:top w:val="none" w:sz="0" w:space="0" w:color="auto"/>
            <w:left w:val="none" w:sz="0" w:space="0" w:color="auto"/>
            <w:bottom w:val="none" w:sz="0" w:space="0" w:color="auto"/>
            <w:right w:val="none" w:sz="0" w:space="0" w:color="auto"/>
          </w:divBdr>
        </w:div>
        <w:div w:id="888036936">
          <w:marLeft w:val="480"/>
          <w:marRight w:val="0"/>
          <w:marTop w:val="0"/>
          <w:marBottom w:val="0"/>
          <w:divBdr>
            <w:top w:val="none" w:sz="0" w:space="0" w:color="auto"/>
            <w:left w:val="none" w:sz="0" w:space="0" w:color="auto"/>
            <w:bottom w:val="none" w:sz="0" w:space="0" w:color="auto"/>
            <w:right w:val="none" w:sz="0" w:space="0" w:color="auto"/>
          </w:divBdr>
        </w:div>
        <w:div w:id="990598473">
          <w:marLeft w:val="480"/>
          <w:marRight w:val="0"/>
          <w:marTop w:val="0"/>
          <w:marBottom w:val="0"/>
          <w:divBdr>
            <w:top w:val="none" w:sz="0" w:space="0" w:color="auto"/>
            <w:left w:val="none" w:sz="0" w:space="0" w:color="auto"/>
            <w:bottom w:val="none" w:sz="0" w:space="0" w:color="auto"/>
            <w:right w:val="none" w:sz="0" w:space="0" w:color="auto"/>
          </w:divBdr>
        </w:div>
        <w:div w:id="1106539740">
          <w:marLeft w:val="480"/>
          <w:marRight w:val="0"/>
          <w:marTop w:val="0"/>
          <w:marBottom w:val="0"/>
          <w:divBdr>
            <w:top w:val="none" w:sz="0" w:space="0" w:color="auto"/>
            <w:left w:val="none" w:sz="0" w:space="0" w:color="auto"/>
            <w:bottom w:val="none" w:sz="0" w:space="0" w:color="auto"/>
            <w:right w:val="none" w:sz="0" w:space="0" w:color="auto"/>
          </w:divBdr>
        </w:div>
        <w:div w:id="1247837899">
          <w:marLeft w:val="480"/>
          <w:marRight w:val="0"/>
          <w:marTop w:val="0"/>
          <w:marBottom w:val="0"/>
          <w:divBdr>
            <w:top w:val="none" w:sz="0" w:space="0" w:color="auto"/>
            <w:left w:val="none" w:sz="0" w:space="0" w:color="auto"/>
            <w:bottom w:val="none" w:sz="0" w:space="0" w:color="auto"/>
            <w:right w:val="none" w:sz="0" w:space="0" w:color="auto"/>
          </w:divBdr>
        </w:div>
        <w:div w:id="1248345195">
          <w:marLeft w:val="480"/>
          <w:marRight w:val="0"/>
          <w:marTop w:val="0"/>
          <w:marBottom w:val="0"/>
          <w:divBdr>
            <w:top w:val="none" w:sz="0" w:space="0" w:color="auto"/>
            <w:left w:val="none" w:sz="0" w:space="0" w:color="auto"/>
            <w:bottom w:val="none" w:sz="0" w:space="0" w:color="auto"/>
            <w:right w:val="none" w:sz="0" w:space="0" w:color="auto"/>
          </w:divBdr>
        </w:div>
        <w:div w:id="1323194962">
          <w:marLeft w:val="480"/>
          <w:marRight w:val="0"/>
          <w:marTop w:val="0"/>
          <w:marBottom w:val="0"/>
          <w:divBdr>
            <w:top w:val="none" w:sz="0" w:space="0" w:color="auto"/>
            <w:left w:val="none" w:sz="0" w:space="0" w:color="auto"/>
            <w:bottom w:val="none" w:sz="0" w:space="0" w:color="auto"/>
            <w:right w:val="none" w:sz="0" w:space="0" w:color="auto"/>
          </w:divBdr>
        </w:div>
        <w:div w:id="1424034138">
          <w:marLeft w:val="480"/>
          <w:marRight w:val="0"/>
          <w:marTop w:val="0"/>
          <w:marBottom w:val="0"/>
          <w:divBdr>
            <w:top w:val="none" w:sz="0" w:space="0" w:color="auto"/>
            <w:left w:val="none" w:sz="0" w:space="0" w:color="auto"/>
            <w:bottom w:val="none" w:sz="0" w:space="0" w:color="auto"/>
            <w:right w:val="none" w:sz="0" w:space="0" w:color="auto"/>
          </w:divBdr>
        </w:div>
        <w:div w:id="1466701271">
          <w:marLeft w:val="480"/>
          <w:marRight w:val="0"/>
          <w:marTop w:val="0"/>
          <w:marBottom w:val="0"/>
          <w:divBdr>
            <w:top w:val="none" w:sz="0" w:space="0" w:color="auto"/>
            <w:left w:val="none" w:sz="0" w:space="0" w:color="auto"/>
            <w:bottom w:val="none" w:sz="0" w:space="0" w:color="auto"/>
            <w:right w:val="none" w:sz="0" w:space="0" w:color="auto"/>
          </w:divBdr>
        </w:div>
        <w:div w:id="1596478231">
          <w:marLeft w:val="480"/>
          <w:marRight w:val="0"/>
          <w:marTop w:val="0"/>
          <w:marBottom w:val="0"/>
          <w:divBdr>
            <w:top w:val="none" w:sz="0" w:space="0" w:color="auto"/>
            <w:left w:val="none" w:sz="0" w:space="0" w:color="auto"/>
            <w:bottom w:val="none" w:sz="0" w:space="0" w:color="auto"/>
            <w:right w:val="none" w:sz="0" w:space="0" w:color="auto"/>
          </w:divBdr>
        </w:div>
        <w:div w:id="1869757158">
          <w:marLeft w:val="480"/>
          <w:marRight w:val="0"/>
          <w:marTop w:val="0"/>
          <w:marBottom w:val="0"/>
          <w:divBdr>
            <w:top w:val="none" w:sz="0" w:space="0" w:color="auto"/>
            <w:left w:val="none" w:sz="0" w:space="0" w:color="auto"/>
            <w:bottom w:val="none" w:sz="0" w:space="0" w:color="auto"/>
            <w:right w:val="none" w:sz="0" w:space="0" w:color="auto"/>
          </w:divBdr>
        </w:div>
        <w:div w:id="1989439194">
          <w:marLeft w:val="480"/>
          <w:marRight w:val="0"/>
          <w:marTop w:val="0"/>
          <w:marBottom w:val="0"/>
          <w:divBdr>
            <w:top w:val="none" w:sz="0" w:space="0" w:color="auto"/>
            <w:left w:val="none" w:sz="0" w:space="0" w:color="auto"/>
            <w:bottom w:val="none" w:sz="0" w:space="0" w:color="auto"/>
            <w:right w:val="none" w:sz="0" w:space="0" w:color="auto"/>
          </w:divBdr>
        </w:div>
      </w:divsChild>
    </w:div>
    <w:div w:id="2021615909">
      <w:bodyDiv w:val="1"/>
      <w:marLeft w:val="0"/>
      <w:marRight w:val="0"/>
      <w:marTop w:val="0"/>
      <w:marBottom w:val="0"/>
      <w:divBdr>
        <w:top w:val="none" w:sz="0" w:space="0" w:color="auto"/>
        <w:left w:val="none" w:sz="0" w:space="0" w:color="auto"/>
        <w:bottom w:val="none" w:sz="0" w:space="0" w:color="auto"/>
        <w:right w:val="none" w:sz="0" w:space="0" w:color="auto"/>
      </w:divBdr>
    </w:div>
    <w:div w:id="2022588305">
      <w:bodyDiv w:val="1"/>
      <w:marLeft w:val="0"/>
      <w:marRight w:val="0"/>
      <w:marTop w:val="0"/>
      <w:marBottom w:val="0"/>
      <w:divBdr>
        <w:top w:val="none" w:sz="0" w:space="0" w:color="auto"/>
        <w:left w:val="none" w:sz="0" w:space="0" w:color="auto"/>
        <w:bottom w:val="none" w:sz="0" w:space="0" w:color="auto"/>
        <w:right w:val="none" w:sz="0" w:space="0" w:color="auto"/>
      </w:divBdr>
    </w:div>
    <w:div w:id="2023822497">
      <w:bodyDiv w:val="1"/>
      <w:marLeft w:val="0"/>
      <w:marRight w:val="0"/>
      <w:marTop w:val="0"/>
      <w:marBottom w:val="0"/>
      <w:divBdr>
        <w:top w:val="none" w:sz="0" w:space="0" w:color="auto"/>
        <w:left w:val="none" w:sz="0" w:space="0" w:color="auto"/>
        <w:bottom w:val="none" w:sz="0" w:space="0" w:color="auto"/>
        <w:right w:val="none" w:sz="0" w:space="0" w:color="auto"/>
      </w:divBdr>
      <w:divsChild>
        <w:div w:id="378090174">
          <w:marLeft w:val="480"/>
          <w:marRight w:val="0"/>
          <w:marTop w:val="0"/>
          <w:marBottom w:val="0"/>
          <w:divBdr>
            <w:top w:val="none" w:sz="0" w:space="0" w:color="auto"/>
            <w:left w:val="none" w:sz="0" w:space="0" w:color="auto"/>
            <w:bottom w:val="none" w:sz="0" w:space="0" w:color="auto"/>
            <w:right w:val="none" w:sz="0" w:space="0" w:color="auto"/>
          </w:divBdr>
        </w:div>
        <w:div w:id="492795157">
          <w:marLeft w:val="480"/>
          <w:marRight w:val="0"/>
          <w:marTop w:val="0"/>
          <w:marBottom w:val="0"/>
          <w:divBdr>
            <w:top w:val="none" w:sz="0" w:space="0" w:color="auto"/>
            <w:left w:val="none" w:sz="0" w:space="0" w:color="auto"/>
            <w:bottom w:val="none" w:sz="0" w:space="0" w:color="auto"/>
            <w:right w:val="none" w:sz="0" w:space="0" w:color="auto"/>
          </w:divBdr>
        </w:div>
        <w:div w:id="749738157">
          <w:marLeft w:val="480"/>
          <w:marRight w:val="0"/>
          <w:marTop w:val="0"/>
          <w:marBottom w:val="0"/>
          <w:divBdr>
            <w:top w:val="none" w:sz="0" w:space="0" w:color="auto"/>
            <w:left w:val="none" w:sz="0" w:space="0" w:color="auto"/>
            <w:bottom w:val="none" w:sz="0" w:space="0" w:color="auto"/>
            <w:right w:val="none" w:sz="0" w:space="0" w:color="auto"/>
          </w:divBdr>
        </w:div>
        <w:div w:id="802578244">
          <w:marLeft w:val="480"/>
          <w:marRight w:val="0"/>
          <w:marTop w:val="0"/>
          <w:marBottom w:val="0"/>
          <w:divBdr>
            <w:top w:val="none" w:sz="0" w:space="0" w:color="auto"/>
            <w:left w:val="none" w:sz="0" w:space="0" w:color="auto"/>
            <w:bottom w:val="none" w:sz="0" w:space="0" w:color="auto"/>
            <w:right w:val="none" w:sz="0" w:space="0" w:color="auto"/>
          </w:divBdr>
        </w:div>
        <w:div w:id="944651818">
          <w:marLeft w:val="480"/>
          <w:marRight w:val="0"/>
          <w:marTop w:val="0"/>
          <w:marBottom w:val="0"/>
          <w:divBdr>
            <w:top w:val="none" w:sz="0" w:space="0" w:color="auto"/>
            <w:left w:val="none" w:sz="0" w:space="0" w:color="auto"/>
            <w:bottom w:val="none" w:sz="0" w:space="0" w:color="auto"/>
            <w:right w:val="none" w:sz="0" w:space="0" w:color="auto"/>
          </w:divBdr>
        </w:div>
        <w:div w:id="1021518035">
          <w:marLeft w:val="480"/>
          <w:marRight w:val="0"/>
          <w:marTop w:val="0"/>
          <w:marBottom w:val="0"/>
          <w:divBdr>
            <w:top w:val="none" w:sz="0" w:space="0" w:color="auto"/>
            <w:left w:val="none" w:sz="0" w:space="0" w:color="auto"/>
            <w:bottom w:val="none" w:sz="0" w:space="0" w:color="auto"/>
            <w:right w:val="none" w:sz="0" w:space="0" w:color="auto"/>
          </w:divBdr>
        </w:div>
        <w:div w:id="1099368809">
          <w:marLeft w:val="480"/>
          <w:marRight w:val="0"/>
          <w:marTop w:val="0"/>
          <w:marBottom w:val="0"/>
          <w:divBdr>
            <w:top w:val="none" w:sz="0" w:space="0" w:color="auto"/>
            <w:left w:val="none" w:sz="0" w:space="0" w:color="auto"/>
            <w:bottom w:val="none" w:sz="0" w:space="0" w:color="auto"/>
            <w:right w:val="none" w:sz="0" w:space="0" w:color="auto"/>
          </w:divBdr>
        </w:div>
        <w:div w:id="1167092605">
          <w:marLeft w:val="480"/>
          <w:marRight w:val="0"/>
          <w:marTop w:val="0"/>
          <w:marBottom w:val="0"/>
          <w:divBdr>
            <w:top w:val="none" w:sz="0" w:space="0" w:color="auto"/>
            <w:left w:val="none" w:sz="0" w:space="0" w:color="auto"/>
            <w:bottom w:val="none" w:sz="0" w:space="0" w:color="auto"/>
            <w:right w:val="none" w:sz="0" w:space="0" w:color="auto"/>
          </w:divBdr>
        </w:div>
        <w:div w:id="1189413338">
          <w:marLeft w:val="480"/>
          <w:marRight w:val="0"/>
          <w:marTop w:val="0"/>
          <w:marBottom w:val="0"/>
          <w:divBdr>
            <w:top w:val="none" w:sz="0" w:space="0" w:color="auto"/>
            <w:left w:val="none" w:sz="0" w:space="0" w:color="auto"/>
            <w:bottom w:val="none" w:sz="0" w:space="0" w:color="auto"/>
            <w:right w:val="none" w:sz="0" w:space="0" w:color="auto"/>
          </w:divBdr>
        </w:div>
        <w:div w:id="1253127738">
          <w:marLeft w:val="480"/>
          <w:marRight w:val="0"/>
          <w:marTop w:val="0"/>
          <w:marBottom w:val="0"/>
          <w:divBdr>
            <w:top w:val="none" w:sz="0" w:space="0" w:color="auto"/>
            <w:left w:val="none" w:sz="0" w:space="0" w:color="auto"/>
            <w:bottom w:val="none" w:sz="0" w:space="0" w:color="auto"/>
            <w:right w:val="none" w:sz="0" w:space="0" w:color="auto"/>
          </w:divBdr>
        </w:div>
        <w:div w:id="1316297117">
          <w:marLeft w:val="480"/>
          <w:marRight w:val="0"/>
          <w:marTop w:val="0"/>
          <w:marBottom w:val="0"/>
          <w:divBdr>
            <w:top w:val="none" w:sz="0" w:space="0" w:color="auto"/>
            <w:left w:val="none" w:sz="0" w:space="0" w:color="auto"/>
            <w:bottom w:val="none" w:sz="0" w:space="0" w:color="auto"/>
            <w:right w:val="none" w:sz="0" w:space="0" w:color="auto"/>
          </w:divBdr>
        </w:div>
        <w:div w:id="1363356932">
          <w:marLeft w:val="480"/>
          <w:marRight w:val="0"/>
          <w:marTop w:val="0"/>
          <w:marBottom w:val="0"/>
          <w:divBdr>
            <w:top w:val="none" w:sz="0" w:space="0" w:color="auto"/>
            <w:left w:val="none" w:sz="0" w:space="0" w:color="auto"/>
            <w:bottom w:val="none" w:sz="0" w:space="0" w:color="auto"/>
            <w:right w:val="none" w:sz="0" w:space="0" w:color="auto"/>
          </w:divBdr>
        </w:div>
        <w:div w:id="1439447910">
          <w:marLeft w:val="480"/>
          <w:marRight w:val="0"/>
          <w:marTop w:val="0"/>
          <w:marBottom w:val="0"/>
          <w:divBdr>
            <w:top w:val="none" w:sz="0" w:space="0" w:color="auto"/>
            <w:left w:val="none" w:sz="0" w:space="0" w:color="auto"/>
            <w:bottom w:val="none" w:sz="0" w:space="0" w:color="auto"/>
            <w:right w:val="none" w:sz="0" w:space="0" w:color="auto"/>
          </w:divBdr>
        </w:div>
        <w:div w:id="1584291862">
          <w:marLeft w:val="480"/>
          <w:marRight w:val="0"/>
          <w:marTop w:val="0"/>
          <w:marBottom w:val="0"/>
          <w:divBdr>
            <w:top w:val="none" w:sz="0" w:space="0" w:color="auto"/>
            <w:left w:val="none" w:sz="0" w:space="0" w:color="auto"/>
            <w:bottom w:val="none" w:sz="0" w:space="0" w:color="auto"/>
            <w:right w:val="none" w:sz="0" w:space="0" w:color="auto"/>
          </w:divBdr>
        </w:div>
        <w:div w:id="1956718626">
          <w:marLeft w:val="480"/>
          <w:marRight w:val="0"/>
          <w:marTop w:val="0"/>
          <w:marBottom w:val="0"/>
          <w:divBdr>
            <w:top w:val="none" w:sz="0" w:space="0" w:color="auto"/>
            <w:left w:val="none" w:sz="0" w:space="0" w:color="auto"/>
            <w:bottom w:val="none" w:sz="0" w:space="0" w:color="auto"/>
            <w:right w:val="none" w:sz="0" w:space="0" w:color="auto"/>
          </w:divBdr>
        </w:div>
        <w:div w:id="2011443464">
          <w:marLeft w:val="480"/>
          <w:marRight w:val="0"/>
          <w:marTop w:val="0"/>
          <w:marBottom w:val="0"/>
          <w:divBdr>
            <w:top w:val="none" w:sz="0" w:space="0" w:color="auto"/>
            <w:left w:val="none" w:sz="0" w:space="0" w:color="auto"/>
            <w:bottom w:val="none" w:sz="0" w:space="0" w:color="auto"/>
            <w:right w:val="none" w:sz="0" w:space="0" w:color="auto"/>
          </w:divBdr>
        </w:div>
        <w:div w:id="2026325265">
          <w:marLeft w:val="480"/>
          <w:marRight w:val="0"/>
          <w:marTop w:val="0"/>
          <w:marBottom w:val="0"/>
          <w:divBdr>
            <w:top w:val="none" w:sz="0" w:space="0" w:color="auto"/>
            <w:left w:val="none" w:sz="0" w:space="0" w:color="auto"/>
            <w:bottom w:val="none" w:sz="0" w:space="0" w:color="auto"/>
            <w:right w:val="none" w:sz="0" w:space="0" w:color="auto"/>
          </w:divBdr>
        </w:div>
        <w:div w:id="2063749149">
          <w:marLeft w:val="480"/>
          <w:marRight w:val="0"/>
          <w:marTop w:val="0"/>
          <w:marBottom w:val="0"/>
          <w:divBdr>
            <w:top w:val="none" w:sz="0" w:space="0" w:color="auto"/>
            <w:left w:val="none" w:sz="0" w:space="0" w:color="auto"/>
            <w:bottom w:val="none" w:sz="0" w:space="0" w:color="auto"/>
            <w:right w:val="none" w:sz="0" w:space="0" w:color="auto"/>
          </w:divBdr>
        </w:div>
      </w:divsChild>
    </w:div>
    <w:div w:id="2047219588">
      <w:bodyDiv w:val="1"/>
      <w:marLeft w:val="0"/>
      <w:marRight w:val="0"/>
      <w:marTop w:val="0"/>
      <w:marBottom w:val="0"/>
      <w:divBdr>
        <w:top w:val="none" w:sz="0" w:space="0" w:color="auto"/>
        <w:left w:val="none" w:sz="0" w:space="0" w:color="auto"/>
        <w:bottom w:val="none" w:sz="0" w:space="0" w:color="auto"/>
        <w:right w:val="none" w:sz="0" w:space="0" w:color="auto"/>
      </w:divBdr>
      <w:divsChild>
        <w:div w:id="2127171">
          <w:marLeft w:val="480"/>
          <w:marRight w:val="0"/>
          <w:marTop w:val="0"/>
          <w:marBottom w:val="0"/>
          <w:divBdr>
            <w:top w:val="none" w:sz="0" w:space="0" w:color="auto"/>
            <w:left w:val="none" w:sz="0" w:space="0" w:color="auto"/>
            <w:bottom w:val="none" w:sz="0" w:space="0" w:color="auto"/>
            <w:right w:val="none" w:sz="0" w:space="0" w:color="auto"/>
          </w:divBdr>
        </w:div>
        <w:div w:id="28838863">
          <w:marLeft w:val="480"/>
          <w:marRight w:val="0"/>
          <w:marTop w:val="0"/>
          <w:marBottom w:val="0"/>
          <w:divBdr>
            <w:top w:val="none" w:sz="0" w:space="0" w:color="auto"/>
            <w:left w:val="none" w:sz="0" w:space="0" w:color="auto"/>
            <w:bottom w:val="none" w:sz="0" w:space="0" w:color="auto"/>
            <w:right w:val="none" w:sz="0" w:space="0" w:color="auto"/>
          </w:divBdr>
        </w:div>
        <w:div w:id="54669850">
          <w:marLeft w:val="480"/>
          <w:marRight w:val="0"/>
          <w:marTop w:val="0"/>
          <w:marBottom w:val="0"/>
          <w:divBdr>
            <w:top w:val="none" w:sz="0" w:space="0" w:color="auto"/>
            <w:left w:val="none" w:sz="0" w:space="0" w:color="auto"/>
            <w:bottom w:val="none" w:sz="0" w:space="0" w:color="auto"/>
            <w:right w:val="none" w:sz="0" w:space="0" w:color="auto"/>
          </w:divBdr>
        </w:div>
        <w:div w:id="355695085">
          <w:marLeft w:val="480"/>
          <w:marRight w:val="0"/>
          <w:marTop w:val="0"/>
          <w:marBottom w:val="0"/>
          <w:divBdr>
            <w:top w:val="none" w:sz="0" w:space="0" w:color="auto"/>
            <w:left w:val="none" w:sz="0" w:space="0" w:color="auto"/>
            <w:bottom w:val="none" w:sz="0" w:space="0" w:color="auto"/>
            <w:right w:val="none" w:sz="0" w:space="0" w:color="auto"/>
          </w:divBdr>
        </w:div>
        <w:div w:id="387345685">
          <w:marLeft w:val="480"/>
          <w:marRight w:val="0"/>
          <w:marTop w:val="0"/>
          <w:marBottom w:val="0"/>
          <w:divBdr>
            <w:top w:val="none" w:sz="0" w:space="0" w:color="auto"/>
            <w:left w:val="none" w:sz="0" w:space="0" w:color="auto"/>
            <w:bottom w:val="none" w:sz="0" w:space="0" w:color="auto"/>
            <w:right w:val="none" w:sz="0" w:space="0" w:color="auto"/>
          </w:divBdr>
        </w:div>
        <w:div w:id="427509262">
          <w:marLeft w:val="480"/>
          <w:marRight w:val="0"/>
          <w:marTop w:val="0"/>
          <w:marBottom w:val="0"/>
          <w:divBdr>
            <w:top w:val="none" w:sz="0" w:space="0" w:color="auto"/>
            <w:left w:val="none" w:sz="0" w:space="0" w:color="auto"/>
            <w:bottom w:val="none" w:sz="0" w:space="0" w:color="auto"/>
            <w:right w:val="none" w:sz="0" w:space="0" w:color="auto"/>
          </w:divBdr>
        </w:div>
        <w:div w:id="488596715">
          <w:marLeft w:val="480"/>
          <w:marRight w:val="0"/>
          <w:marTop w:val="0"/>
          <w:marBottom w:val="0"/>
          <w:divBdr>
            <w:top w:val="none" w:sz="0" w:space="0" w:color="auto"/>
            <w:left w:val="none" w:sz="0" w:space="0" w:color="auto"/>
            <w:bottom w:val="none" w:sz="0" w:space="0" w:color="auto"/>
            <w:right w:val="none" w:sz="0" w:space="0" w:color="auto"/>
          </w:divBdr>
        </w:div>
        <w:div w:id="595597549">
          <w:marLeft w:val="480"/>
          <w:marRight w:val="0"/>
          <w:marTop w:val="0"/>
          <w:marBottom w:val="0"/>
          <w:divBdr>
            <w:top w:val="none" w:sz="0" w:space="0" w:color="auto"/>
            <w:left w:val="none" w:sz="0" w:space="0" w:color="auto"/>
            <w:bottom w:val="none" w:sz="0" w:space="0" w:color="auto"/>
            <w:right w:val="none" w:sz="0" w:space="0" w:color="auto"/>
          </w:divBdr>
        </w:div>
        <w:div w:id="755128297">
          <w:marLeft w:val="480"/>
          <w:marRight w:val="0"/>
          <w:marTop w:val="0"/>
          <w:marBottom w:val="0"/>
          <w:divBdr>
            <w:top w:val="none" w:sz="0" w:space="0" w:color="auto"/>
            <w:left w:val="none" w:sz="0" w:space="0" w:color="auto"/>
            <w:bottom w:val="none" w:sz="0" w:space="0" w:color="auto"/>
            <w:right w:val="none" w:sz="0" w:space="0" w:color="auto"/>
          </w:divBdr>
        </w:div>
        <w:div w:id="825130917">
          <w:marLeft w:val="480"/>
          <w:marRight w:val="0"/>
          <w:marTop w:val="0"/>
          <w:marBottom w:val="0"/>
          <w:divBdr>
            <w:top w:val="none" w:sz="0" w:space="0" w:color="auto"/>
            <w:left w:val="none" w:sz="0" w:space="0" w:color="auto"/>
            <w:bottom w:val="none" w:sz="0" w:space="0" w:color="auto"/>
            <w:right w:val="none" w:sz="0" w:space="0" w:color="auto"/>
          </w:divBdr>
        </w:div>
        <w:div w:id="874656296">
          <w:marLeft w:val="480"/>
          <w:marRight w:val="0"/>
          <w:marTop w:val="0"/>
          <w:marBottom w:val="0"/>
          <w:divBdr>
            <w:top w:val="none" w:sz="0" w:space="0" w:color="auto"/>
            <w:left w:val="none" w:sz="0" w:space="0" w:color="auto"/>
            <w:bottom w:val="none" w:sz="0" w:space="0" w:color="auto"/>
            <w:right w:val="none" w:sz="0" w:space="0" w:color="auto"/>
          </w:divBdr>
        </w:div>
        <w:div w:id="1032918467">
          <w:marLeft w:val="480"/>
          <w:marRight w:val="0"/>
          <w:marTop w:val="0"/>
          <w:marBottom w:val="0"/>
          <w:divBdr>
            <w:top w:val="none" w:sz="0" w:space="0" w:color="auto"/>
            <w:left w:val="none" w:sz="0" w:space="0" w:color="auto"/>
            <w:bottom w:val="none" w:sz="0" w:space="0" w:color="auto"/>
            <w:right w:val="none" w:sz="0" w:space="0" w:color="auto"/>
          </w:divBdr>
        </w:div>
        <w:div w:id="1063718779">
          <w:marLeft w:val="480"/>
          <w:marRight w:val="0"/>
          <w:marTop w:val="0"/>
          <w:marBottom w:val="0"/>
          <w:divBdr>
            <w:top w:val="none" w:sz="0" w:space="0" w:color="auto"/>
            <w:left w:val="none" w:sz="0" w:space="0" w:color="auto"/>
            <w:bottom w:val="none" w:sz="0" w:space="0" w:color="auto"/>
            <w:right w:val="none" w:sz="0" w:space="0" w:color="auto"/>
          </w:divBdr>
        </w:div>
        <w:div w:id="1166744252">
          <w:marLeft w:val="480"/>
          <w:marRight w:val="0"/>
          <w:marTop w:val="0"/>
          <w:marBottom w:val="0"/>
          <w:divBdr>
            <w:top w:val="none" w:sz="0" w:space="0" w:color="auto"/>
            <w:left w:val="none" w:sz="0" w:space="0" w:color="auto"/>
            <w:bottom w:val="none" w:sz="0" w:space="0" w:color="auto"/>
            <w:right w:val="none" w:sz="0" w:space="0" w:color="auto"/>
          </w:divBdr>
        </w:div>
        <w:div w:id="1231890100">
          <w:marLeft w:val="480"/>
          <w:marRight w:val="0"/>
          <w:marTop w:val="0"/>
          <w:marBottom w:val="0"/>
          <w:divBdr>
            <w:top w:val="none" w:sz="0" w:space="0" w:color="auto"/>
            <w:left w:val="none" w:sz="0" w:space="0" w:color="auto"/>
            <w:bottom w:val="none" w:sz="0" w:space="0" w:color="auto"/>
            <w:right w:val="none" w:sz="0" w:space="0" w:color="auto"/>
          </w:divBdr>
        </w:div>
        <w:div w:id="1259829818">
          <w:marLeft w:val="480"/>
          <w:marRight w:val="0"/>
          <w:marTop w:val="0"/>
          <w:marBottom w:val="0"/>
          <w:divBdr>
            <w:top w:val="none" w:sz="0" w:space="0" w:color="auto"/>
            <w:left w:val="none" w:sz="0" w:space="0" w:color="auto"/>
            <w:bottom w:val="none" w:sz="0" w:space="0" w:color="auto"/>
            <w:right w:val="none" w:sz="0" w:space="0" w:color="auto"/>
          </w:divBdr>
        </w:div>
        <w:div w:id="1550261071">
          <w:marLeft w:val="480"/>
          <w:marRight w:val="0"/>
          <w:marTop w:val="0"/>
          <w:marBottom w:val="0"/>
          <w:divBdr>
            <w:top w:val="none" w:sz="0" w:space="0" w:color="auto"/>
            <w:left w:val="none" w:sz="0" w:space="0" w:color="auto"/>
            <w:bottom w:val="none" w:sz="0" w:space="0" w:color="auto"/>
            <w:right w:val="none" w:sz="0" w:space="0" w:color="auto"/>
          </w:divBdr>
        </w:div>
        <w:div w:id="1559826646">
          <w:marLeft w:val="480"/>
          <w:marRight w:val="0"/>
          <w:marTop w:val="0"/>
          <w:marBottom w:val="0"/>
          <w:divBdr>
            <w:top w:val="none" w:sz="0" w:space="0" w:color="auto"/>
            <w:left w:val="none" w:sz="0" w:space="0" w:color="auto"/>
            <w:bottom w:val="none" w:sz="0" w:space="0" w:color="auto"/>
            <w:right w:val="none" w:sz="0" w:space="0" w:color="auto"/>
          </w:divBdr>
        </w:div>
        <w:div w:id="1677801687">
          <w:marLeft w:val="480"/>
          <w:marRight w:val="0"/>
          <w:marTop w:val="0"/>
          <w:marBottom w:val="0"/>
          <w:divBdr>
            <w:top w:val="none" w:sz="0" w:space="0" w:color="auto"/>
            <w:left w:val="none" w:sz="0" w:space="0" w:color="auto"/>
            <w:bottom w:val="none" w:sz="0" w:space="0" w:color="auto"/>
            <w:right w:val="none" w:sz="0" w:space="0" w:color="auto"/>
          </w:divBdr>
        </w:div>
        <w:div w:id="1812358246">
          <w:marLeft w:val="480"/>
          <w:marRight w:val="0"/>
          <w:marTop w:val="0"/>
          <w:marBottom w:val="0"/>
          <w:divBdr>
            <w:top w:val="none" w:sz="0" w:space="0" w:color="auto"/>
            <w:left w:val="none" w:sz="0" w:space="0" w:color="auto"/>
            <w:bottom w:val="none" w:sz="0" w:space="0" w:color="auto"/>
            <w:right w:val="none" w:sz="0" w:space="0" w:color="auto"/>
          </w:divBdr>
        </w:div>
        <w:div w:id="2040541434">
          <w:marLeft w:val="480"/>
          <w:marRight w:val="0"/>
          <w:marTop w:val="0"/>
          <w:marBottom w:val="0"/>
          <w:divBdr>
            <w:top w:val="none" w:sz="0" w:space="0" w:color="auto"/>
            <w:left w:val="none" w:sz="0" w:space="0" w:color="auto"/>
            <w:bottom w:val="none" w:sz="0" w:space="0" w:color="auto"/>
            <w:right w:val="none" w:sz="0" w:space="0" w:color="auto"/>
          </w:divBdr>
        </w:div>
        <w:div w:id="2103792639">
          <w:marLeft w:val="480"/>
          <w:marRight w:val="0"/>
          <w:marTop w:val="0"/>
          <w:marBottom w:val="0"/>
          <w:divBdr>
            <w:top w:val="none" w:sz="0" w:space="0" w:color="auto"/>
            <w:left w:val="none" w:sz="0" w:space="0" w:color="auto"/>
            <w:bottom w:val="none" w:sz="0" w:space="0" w:color="auto"/>
            <w:right w:val="none" w:sz="0" w:space="0" w:color="auto"/>
          </w:divBdr>
        </w:div>
        <w:div w:id="2104453517">
          <w:marLeft w:val="480"/>
          <w:marRight w:val="0"/>
          <w:marTop w:val="0"/>
          <w:marBottom w:val="0"/>
          <w:divBdr>
            <w:top w:val="none" w:sz="0" w:space="0" w:color="auto"/>
            <w:left w:val="none" w:sz="0" w:space="0" w:color="auto"/>
            <w:bottom w:val="none" w:sz="0" w:space="0" w:color="auto"/>
            <w:right w:val="none" w:sz="0" w:space="0" w:color="auto"/>
          </w:divBdr>
        </w:div>
      </w:divsChild>
    </w:div>
    <w:div w:id="2096590897">
      <w:bodyDiv w:val="1"/>
      <w:marLeft w:val="0"/>
      <w:marRight w:val="0"/>
      <w:marTop w:val="0"/>
      <w:marBottom w:val="0"/>
      <w:divBdr>
        <w:top w:val="none" w:sz="0" w:space="0" w:color="auto"/>
        <w:left w:val="none" w:sz="0" w:space="0" w:color="auto"/>
        <w:bottom w:val="none" w:sz="0" w:space="0" w:color="auto"/>
        <w:right w:val="none" w:sz="0" w:space="0" w:color="auto"/>
      </w:divBdr>
    </w:div>
    <w:div w:id="2098357096">
      <w:bodyDiv w:val="1"/>
      <w:marLeft w:val="0"/>
      <w:marRight w:val="0"/>
      <w:marTop w:val="0"/>
      <w:marBottom w:val="0"/>
      <w:divBdr>
        <w:top w:val="none" w:sz="0" w:space="0" w:color="auto"/>
        <w:left w:val="none" w:sz="0" w:space="0" w:color="auto"/>
        <w:bottom w:val="none" w:sz="0" w:space="0" w:color="auto"/>
        <w:right w:val="none" w:sz="0" w:space="0" w:color="auto"/>
      </w:divBdr>
    </w:div>
    <w:div w:id="2100058287">
      <w:bodyDiv w:val="1"/>
      <w:marLeft w:val="0"/>
      <w:marRight w:val="0"/>
      <w:marTop w:val="0"/>
      <w:marBottom w:val="0"/>
      <w:divBdr>
        <w:top w:val="none" w:sz="0" w:space="0" w:color="auto"/>
        <w:left w:val="none" w:sz="0" w:space="0" w:color="auto"/>
        <w:bottom w:val="none" w:sz="0" w:space="0" w:color="auto"/>
        <w:right w:val="none" w:sz="0" w:space="0" w:color="auto"/>
      </w:divBdr>
    </w:div>
    <w:div w:id="2107992842">
      <w:bodyDiv w:val="1"/>
      <w:marLeft w:val="0"/>
      <w:marRight w:val="0"/>
      <w:marTop w:val="0"/>
      <w:marBottom w:val="0"/>
      <w:divBdr>
        <w:top w:val="none" w:sz="0" w:space="0" w:color="auto"/>
        <w:left w:val="none" w:sz="0" w:space="0" w:color="auto"/>
        <w:bottom w:val="none" w:sz="0" w:space="0" w:color="auto"/>
        <w:right w:val="none" w:sz="0" w:space="0" w:color="auto"/>
      </w:divBdr>
    </w:div>
    <w:div w:id="2116633836">
      <w:bodyDiv w:val="1"/>
      <w:marLeft w:val="0"/>
      <w:marRight w:val="0"/>
      <w:marTop w:val="0"/>
      <w:marBottom w:val="0"/>
      <w:divBdr>
        <w:top w:val="none" w:sz="0" w:space="0" w:color="auto"/>
        <w:left w:val="none" w:sz="0" w:space="0" w:color="auto"/>
        <w:bottom w:val="none" w:sz="0" w:space="0" w:color="auto"/>
        <w:right w:val="none" w:sz="0" w:space="0" w:color="auto"/>
      </w:divBdr>
    </w:div>
    <w:div w:id="2117409556">
      <w:bodyDiv w:val="1"/>
      <w:marLeft w:val="0"/>
      <w:marRight w:val="0"/>
      <w:marTop w:val="0"/>
      <w:marBottom w:val="0"/>
      <w:divBdr>
        <w:top w:val="none" w:sz="0" w:space="0" w:color="auto"/>
        <w:left w:val="none" w:sz="0" w:space="0" w:color="auto"/>
        <w:bottom w:val="none" w:sz="0" w:space="0" w:color="auto"/>
        <w:right w:val="none" w:sz="0" w:space="0" w:color="auto"/>
      </w:divBdr>
    </w:div>
    <w:div w:id="2127120376">
      <w:bodyDiv w:val="1"/>
      <w:marLeft w:val="0"/>
      <w:marRight w:val="0"/>
      <w:marTop w:val="0"/>
      <w:marBottom w:val="0"/>
      <w:divBdr>
        <w:top w:val="none" w:sz="0" w:space="0" w:color="auto"/>
        <w:left w:val="none" w:sz="0" w:space="0" w:color="auto"/>
        <w:bottom w:val="none" w:sz="0" w:space="0" w:color="auto"/>
        <w:right w:val="none" w:sz="0" w:space="0" w:color="auto"/>
      </w:divBdr>
    </w:div>
    <w:div w:id="2127893800">
      <w:bodyDiv w:val="1"/>
      <w:marLeft w:val="0"/>
      <w:marRight w:val="0"/>
      <w:marTop w:val="0"/>
      <w:marBottom w:val="0"/>
      <w:divBdr>
        <w:top w:val="none" w:sz="0" w:space="0" w:color="auto"/>
        <w:left w:val="none" w:sz="0" w:space="0" w:color="auto"/>
        <w:bottom w:val="none" w:sz="0" w:space="0" w:color="auto"/>
        <w:right w:val="none" w:sz="0" w:space="0" w:color="auto"/>
      </w:divBdr>
      <w:divsChild>
        <w:div w:id="109589974">
          <w:marLeft w:val="480"/>
          <w:marRight w:val="0"/>
          <w:marTop w:val="0"/>
          <w:marBottom w:val="0"/>
          <w:divBdr>
            <w:top w:val="none" w:sz="0" w:space="0" w:color="auto"/>
            <w:left w:val="none" w:sz="0" w:space="0" w:color="auto"/>
            <w:bottom w:val="none" w:sz="0" w:space="0" w:color="auto"/>
            <w:right w:val="none" w:sz="0" w:space="0" w:color="auto"/>
          </w:divBdr>
        </w:div>
        <w:div w:id="140657691">
          <w:marLeft w:val="480"/>
          <w:marRight w:val="0"/>
          <w:marTop w:val="0"/>
          <w:marBottom w:val="0"/>
          <w:divBdr>
            <w:top w:val="none" w:sz="0" w:space="0" w:color="auto"/>
            <w:left w:val="none" w:sz="0" w:space="0" w:color="auto"/>
            <w:bottom w:val="none" w:sz="0" w:space="0" w:color="auto"/>
            <w:right w:val="none" w:sz="0" w:space="0" w:color="auto"/>
          </w:divBdr>
        </w:div>
        <w:div w:id="467743813">
          <w:marLeft w:val="480"/>
          <w:marRight w:val="0"/>
          <w:marTop w:val="0"/>
          <w:marBottom w:val="0"/>
          <w:divBdr>
            <w:top w:val="none" w:sz="0" w:space="0" w:color="auto"/>
            <w:left w:val="none" w:sz="0" w:space="0" w:color="auto"/>
            <w:bottom w:val="none" w:sz="0" w:space="0" w:color="auto"/>
            <w:right w:val="none" w:sz="0" w:space="0" w:color="auto"/>
          </w:divBdr>
        </w:div>
        <w:div w:id="468518852">
          <w:marLeft w:val="480"/>
          <w:marRight w:val="0"/>
          <w:marTop w:val="0"/>
          <w:marBottom w:val="0"/>
          <w:divBdr>
            <w:top w:val="none" w:sz="0" w:space="0" w:color="auto"/>
            <w:left w:val="none" w:sz="0" w:space="0" w:color="auto"/>
            <w:bottom w:val="none" w:sz="0" w:space="0" w:color="auto"/>
            <w:right w:val="none" w:sz="0" w:space="0" w:color="auto"/>
          </w:divBdr>
        </w:div>
        <w:div w:id="520820808">
          <w:marLeft w:val="480"/>
          <w:marRight w:val="0"/>
          <w:marTop w:val="0"/>
          <w:marBottom w:val="0"/>
          <w:divBdr>
            <w:top w:val="none" w:sz="0" w:space="0" w:color="auto"/>
            <w:left w:val="none" w:sz="0" w:space="0" w:color="auto"/>
            <w:bottom w:val="none" w:sz="0" w:space="0" w:color="auto"/>
            <w:right w:val="none" w:sz="0" w:space="0" w:color="auto"/>
          </w:divBdr>
        </w:div>
        <w:div w:id="665593242">
          <w:marLeft w:val="480"/>
          <w:marRight w:val="0"/>
          <w:marTop w:val="0"/>
          <w:marBottom w:val="0"/>
          <w:divBdr>
            <w:top w:val="none" w:sz="0" w:space="0" w:color="auto"/>
            <w:left w:val="none" w:sz="0" w:space="0" w:color="auto"/>
            <w:bottom w:val="none" w:sz="0" w:space="0" w:color="auto"/>
            <w:right w:val="none" w:sz="0" w:space="0" w:color="auto"/>
          </w:divBdr>
        </w:div>
        <w:div w:id="756026381">
          <w:marLeft w:val="480"/>
          <w:marRight w:val="0"/>
          <w:marTop w:val="0"/>
          <w:marBottom w:val="0"/>
          <w:divBdr>
            <w:top w:val="none" w:sz="0" w:space="0" w:color="auto"/>
            <w:left w:val="none" w:sz="0" w:space="0" w:color="auto"/>
            <w:bottom w:val="none" w:sz="0" w:space="0" w:color="auto"/>
            <w:right w:val="none" w:sz="0" w:space="0" w:color="auto"/>
          </w:divBdr>
        </w:div>
        <w:div w:id="815613261">
          <w:marLeft w:val="480"/>
          <w:marRight w:val="0"/>
          <w:marTop w:val="0"/>
          <w:marBottom w:val="0"/>
          <w:divBdr>
            <w:top w:val="none" w:sz="0" w:space="0" w:color="auto"/>
            <w:left w:val="none" w:sz="0" w:space="0" w:color="auto"/>
            <w:bottom w:val="none" w:sz="0" w:space="0" w:color="auto"/>
            <w:right w:val="none" w:sz="0" w:space="0" w:color="auto"/>
          </w:divBdr>
        </w:div>
        <w:div w:id="913860406">
          <w:marLeft w:val="480"/>
          <w:marRight w:val="0"/>
          <w:marTop w:val="0"/>
          <w:marBottom w:val="0"/>
          <w:divBdr>
            <w:top w:val="none" w:sz="0" w:space="0" w:color="auto"/>
            <w:left w:val="none" w:sz="0" w:space="0" w:color="auto"/>
            <w:bottom w:val="none" w:sz="0" w:space="0" w:color="auto"/>
            <w:right w:val="none" w:sz="0" w:space="0" w:color="auto"/>
          </w:divBdr>
        </w:div>
        <w:div w:id="947278091">
          <w:marLeft w:val="480"/>
          <w:marRight w:val="0"/>
          <w:marTop w:val="0"/>
          <w:marBottom w:val="0"/>
          <w:divBdr>
            <w:top w:val="none" w:sz="0" w:space="0" w:color="auto"/>
            <w:left w:val="none" w:sz="0" w:space="0" w:color="auto"/>
            <w:bottom w:val="none" w:sz="0" w:space="0" w:color="auto"/>
            <w:right w:val="none" w:sz="0" w:space="0" w:color="auto"/>
          </w:divBdr>
        </w:div>
        <w:div w:id="995568372">
          <w:marLeft w:val="480"/>
          <w:marRight w:val="0"/>
          <w:marTop w:val="0"/>
          <w:marBottom w:val="0"/>
          <w:divBdr>
            <w:top w:val="none" w:sz="0" w:space="0" w:color="auto"/>
            <w:left w:val="none" w:sz="0" w:space="0" w:color="auto"/>
            <w:bottom w:val="none" w:sz="0" w:space="0" w:color="auto"/>
            <w:right w:val="none" w:sz="0" w:space="0" w:color="auto"/>
          </w:divBdr>
        </w:div>
        <w:div w:id="1280599379">
          <w:marLeft w:val="480"/>
          <w:marRight w:val="0"/>
          <w:marTop w:val="0"/>
          <w:marBottom w:val="0"/>
          <w:divBdr>
            <w:top w:val="none" w:sz="0" w:space="0" w:color="auto"/>
            <w:left w:val="none" w:sz="0" w:space="0" w:color="auto"/>
            <w:bottom w:val="none" w:sz="0" w:space="0" w:color="auto"/>
            <w:right w:val="none" w:sz="0" w:space="0" w:color="auto"/>
          </w:divBdr>
        </w:div>
        <w:div w:id="1501189827">
          <w:marLeft w:val="480"/>
          <w:marRight w:val="0"/>
          <w:marTop w:val="0"/>
          <w:marBottom w:val="0"/>
          <w:divBdr>
            <w:top w:val="none" w:sz="0" w:space="0" w:color="auto"/>
            <w:left w:val="none" w:sz="0" w:space="0" w:color="auto"/>
            <w:bottom w:val="none" w:sz="0" w:space="0" w:color="auto"/>
            <w:right w:val="none" w:sz="0" w:space="0" w:color="auto"/>
          </w:divBdr>
        </w:div>
        <w:div w:id="1527675113">
          <w:marLeft w:val="480"/>
          <w:marRight w:val="0"/>
          <w:marTop w:val="0"/>
          <w:marBottom w:val="0"/>
          <w:divBdr>
            <w:top w:val="none" w:sz="0" w:space="0" w:color="auto"/>
            <w:left w:val="none" w:sz="0" w:space="0" w:color="auto"/>
            <w:bottom w:val="none" w:sz="0" w:space="0" w:color="auto"/>
            <w:right w:val="none" w:sz="0" w:space="0" w:color="auto"/>
          </w:divBdr>
        </w:div>
        <w:div w:id="1600676017">
          <w:marLeft w:val="480"/>
          <w:marRight w:val="0"/>
          <w:marTop w:val="0"/>
          <w:marBottom w:val="0"/>
          <w:divBdr>
            <w:top w:val="none" w:sz="0" w:space="0" w:color="auto"/>
            <w:left w:val="none" w:sz="0" w:space="0" w:color="auto"/>
            <w:bottom w:val="none" w:sz="0" w:space="0" w:color="auto"/>
            <w:right w:val="none" w:sz="0" w:space="0" w:color="auto"/>
          </w:divBdr>
        </w:div>
        <w:div w:id="1674259789">
          <w:marLeft w:val="480"/>
          <w:marRight w:val="0"/>
          <w:marTop w:val="0"/>
          <w:marBottom w:val="0"/>
          <w:divBdr>
            <w:top w:val="none" w:sz="0" w:space="0" w:color="auto"/>
            <w:left w:val="none" w:sz="0" w:space="0" w:color="auto"/>
            <w:bottom w:val="none" w:sz="0" w:space="0" w:color="auto"/>
            <w:right w:val="none" w:sz="0" w:space="0" w:color="auto"/>
          </w:divBdr>
        </w:div>
        <w:div w:id="1709378797">
          <w:marLeft w:val="480"/>
          <w:marRight w:val="0"/>
          <w:marTop w:val="0"/>
          <w:marBottom w:val="0"/>
          <w:divBdr>
            <w:top w:val="none" w:sz="0" w:space="0" w:color="auto"/>
            <w:left w:val="none" w:sz="0" w:space="0" w:color="auto"/>
            <w:bottom w:val="none" w:sz="0" w:space="0" w:color="auto"/>
            <w:right w:val="none" w:sz="0" w:space="0" w:color="auto"/>
          </w:divBdr>
        </w:div>
        <w:div w:id="1744373618">
          <w:marLeft w:val="480"/>
          <w:marRight w:val="0"/>
          <w:marTop w:val="0"/>
          <w:marBottom w:val="0"/>
          <w:divBdr>
            <w:top w:val="none" w:sz="0" w:space="0" w:color="auto"/>
            <w:left w:val="none" w:sz="0" w:space="0" w:color="auto"/>
            <w:bottom w:val="none" w:sz="0" w:space="0" w:color="auto"/>
            <w:right w:val="none" w:sz="0" w:space="0" w:color="auto"/>
          </w:divBdr>
        </w:div>
        <w:div w:id="1888176969">
          <w:marLeft w:val="480"/>
          <w:marRight w:val="0"/>
          <w:marTop w:val="0"/>
          <w:marBottom w:val="0"/>
          <w:divBdr>
            <w:top w:val="none" w:sz="0" w:space="0" w:color="auto"/>
            <w:left w:val="none" w:sz="0" w:space="0" w:color="auto"/>
            <w:bottom w:val="none" w:sz="0" w:space="0" w:color="auto"/>
            <w:right w:val="none" w:sz="0" w:space="0" w:color="auto"/>
          </w:divBdr>
        </w:div>
        <w:div w:id="1911771395">
          <w:marLeft w:val="480"/>
          <w:marRight w:val="0"/>
          <w:marTop w:val="0"/>
          <w:marBottom w:val="0"/>
          <w:divBdr>
            <w:top w:val="none" w:sz="0" w:space="0" w:color="auto"/>
            <w:left w:val="none" w:sz="0" w:space="0" w:color="auto"/>
            <w:bottom w:val="none" w:sz="0" w:space="0" w:color="auto"/>
            <w:right w:val="none" w:sz="0" w:space="0" w:color="auto"/>
          </w:divBdr>
        </w:div>
        <w:div w:id="1912504162">
          <w:marLeft w:val="480"/>
          <w:marRight w:val="0"/>
          <w:marTop w:val="0"/>
          <w:marBottom w:val="0"/>
          <w:divBdr>
            <w:top w:val="none" w:sz="0" w:space="0" w:color="auto"/>
            <w:left w:val="none" w:sz="0" w:space="0" w:color="auto"/>
            <w:bottom w:val="none" w:sz="0" w:space="0" w:color="auto"/>
            <w:right w:val="none" w:sz="0" w:space="0" w:color="auto"/>
          </w:divBdr>
        </w:div>
        <w:div w:id="2040201704">
          <w:marLeft w:val="480"/>
          <w:marRight w:val="0"/>
          <w:marTop w:val="0"/>
          <w:marBottom w:val="0"/>
          <w:divBdr>
            <w:top w:val="none" w:sz="0" w:space="0" w:color="auto"/>
            <w:left w:val="none" w:sz="0" w:space="0" w:color="auto"/>
            <w:bottom w:val="none" w:sz="0" w:space="0" w:color="auto"/>
            <w:right w:val="none" w:sz="0" w:space="0" w:color="auto"/>
          </w:divBdr>
        </w:div>
        <w:div w:id="2076854141">
          <w:marLeft w:val="480"/>
          <w:marRight w:val="0"/>
          <w:marTop w:val="0"/>
          <w:marBottom w:val="0"/>
          <w:divBdr>
            <w:top w:val="none" w:sz="0" w:space="0" w:color="auto"/>
            <w:left w:val="none" w:sz="0" w:space="0" w:color="auto"/>
            <w:bottom w:val="none" w:sz="0" w:space="0" w:color="auto"/>
            <w:right w:val="none" w:sz="0" w:space="0" w:color="auto"/>
          </w:divBdr>
        </w:div>
      </w:divsChild>
    </w:div>
    <w:div w:id="2133745069">
      <w:bodyDiv w:val="1"/>
      <w:marLeft w:val="0"/>
      <w:marRight w:val="0"/>
      <w:marTop w:val="0"/>
      <w:marBottom w:val="0"/>
      <w:divBdr>
        <w:top w:val="none" w:sz="0" w:space="0" w:color="auto"/>
        <w:left w:val="none" w:sz="0" w:space="0" w:color="auto"/>
        <w:bottom w:val="none" w:sz="0" w:space="0" w:color="auto"/>
        <w:right w:val="none" w:sz="0" w:space="0" w:color="auto"/>
      </w:divBdr>
      <w:divsChild>
        <w:div w:id="174926861">
          <w:marLeft w:val="480"/>
          <w:marRight w:val="0"/>
          <w:marTop w:val="0"/>
          <w:marBottom w:val="0"/>
          <w:divBdr>
            <w:top w:val="none" w:sz="0" w:space="0" w:color="auto"/>
            <w:left w:val="none" w:sz="0" w:space="0" w:color="auto"/>
            <w:bottom w:val="none" w:sz="0" w:space="0" w:color="auto"/>
            <w:right w:val="none" w:sz="0" w:space="0" w:color="auto"/>
          </w:divBdr>
        </w:div>
        <w:div w:id="346560343">
          <w:marLeft w:val="480"/>
          <w:marRight w:val="0"/>
          <w:marTop w:val="0"/>
          <w:marBottom w:val="0"/>
          <w:divBdr>
            <w:top w:val="none" w:sz="0" w:space="0" w:color="auto"/>
            <w:left w:val="none" w:sz="0" w:space="0" w:color="auto"/>
            <w:bottom w:val="none" w:sz="0" w:space="0" w:color="auto"/>
            <w:right w:val="none" w:sz="0" w:space="0" w:color="auto"/>
          </w:divBdr>
        </w:div>
        <w:div w:id="593363334">
          <w:marLeft w:val="480"/>
          <w:marRight w:val="0"/>
          <w:marTop w:val="0"/>
          <w:marBottom w:val="0"/>
          <w:divBdr>
            <w:top w:val="none" w:sz="0" w:space="0" w:color="auto"/>
            <w:left w:val="none" w:sz="0" w:space="0" w:color="auto"/>
            <w:bottom w:val="none" w:sz="0" w:space="0" w:color="auto"/>
            <w:right w:val="none" w:sz="0" w:space="0" w:color="auto"/>
          </w:divBdr>
        </w:div>
        <w:div w:id="611547644">
          <w:marLeft w:val="480"/>
          <w:marRight w:val="0"/>
          <w:marTop w:val="0"/>
          <w:marBottom w:val="0"/>
          <w:divBdr>
            <w:top w:val="none" w:sz="0" w:space="0" w:color="auto"/>
            <w:left w:val="none" w:sz="0" w:space="0" w:color="auto"/>
            <w:bottom w:val="none" w:sz="0" w:space="0" w:color="auto"/>
            <w:right w:val="none" w:sz="0" w:space="0" w:color="auto"/>
          </w:divBdr>
        </w:div>
        <w:div w:id="655764566">
          <w:marLeft w:val="480"/>
          <w:marRight w:val="0"/>
          <w:marTop w:val="0"/>
          <w:marBottom w:val="0"/>
          <w:divBdr>
            <w:top w:val="none" w:sz="0" w:space="0" w:color="auto"/>
            <w:left w:val="none" w:sz="0" w:space="0" w:color="auto"/>
            <w:bottom w:val="none" w:sz="0" w:space="0" w:color="auto"/>
            <w:right w:val="none" w:sz="0" w:space="0" w:color="auto"/>
          </w:divBdr>
        </w:div>
        <w:div w:id="1140000245">
          <w:marLeft w:val="480"/>
          <w:marRight w:val="0"/>
          <w:marTop w:val="0"/>
          <w:marBottom w:val="0"/>
          <w:divBdr>
            <w:top w:val="none" w:sz="0" w:space="0" w:color="auto"/>
            <w:left w:val="none" w:sz="0" w:space="0" w:color="auto"/>
            <w:bottom w:val="none" w:sz="0" w:space="0" w:color="auto"/>
            <w:right w:val="none" w:sz="0" w:space="0" w:color="auto"/>
          </w:divBdr>
        </w:div>
        <w:div w:id="1150905514">
          <w:marLeft w:val="480"/>
          <w:marRight w:val="0"/>
          <w:marTop w:val="0"/>
          <w:marBottom w:val="0"/>
          <w:divBdr>
            <w:top w:val="none" w:sz="0" w:space="0" w:color="auto"/>
            <w:left w:val="none" w:sz="0" w:space="0" w:color="auto"/>
            <w:bottom w:val="none" w:sz="0" w:space="0" w:color="auto"/>
            <w:right w:val="none" w:sz="0" w:space="0" w:color="auto"/>
          </w:divBdr>
        </w:div>
        <w:div w:id="1211504174">
          <w:marLeft w:val="480"/>
          <w:marRight w:val="0"/>
          <w:marTop w:val="0"/>
          <w:marBottom w:val="0"/>
          <w:divBdr>
            <w:top w:val="none" w:sz="0" w:space="0" w:color="auto"/>
            <w:left w:val="none" w:sz="0" w:space="0" w:color="auto"/>
            <w:bottom w:val="none" w:sz="0" w:space="0" w:color="auto"/>
            <w:right w:val="none" w:sz="0" w:space="0" w:color="auto"/>
          </w:divBdr>
        </w:div>
        <w:div w:id="1284505915">
          <w:marLeft w:val="480"/>
          <w:marRight w:val="0"/>
          <w:marTop w:val="0"/>
          <w:marBottom w:val="0"/>
          <w:divBdr>
            <w:top w:val="none" w:sz="0" w:space="0" w:color="auto"/>
            <w:left w:val="none" w:sz="0" w:space="0" w:color="auto"/>
            <w:bottom w:val="none" w:sz="0" w:space="0" w:color="auto"/>
            <w:right w:val="none" w:sz="0" w:space="0" w:color="auto"/>
          </w:divBdr>
        </w:div>
        <w:div w:id="1589775673">
          <w:marLeft w:val="480"/>
          <w:marRight w:val="0"/>
          <w:marTop w:val="0"/>
          <w:marBottom w:val="0"/>
          <w:divBdr>
            <w:top w:val="none" w:sz="0" w:space="0" w:color="auto"/>
            <w:left w:val="none" w:sz="0" w:space="0" w:color="auto"/>
            <w:bottom w:val="none" w:sz="0" w:space="0" w:color="auto"/>
            <w:right w:val="none" w:sz="0" w:space="0" w:color="auto"/>
          </w:divBdr>
        </w:div>
        <w:div w:id="1685590718">
          <w:marLeft w:val="480"/>
          <w:marRight w:val="0"/>
          <w:marTop w:val="0"/>
          <w:marBottom w:val="0"/>
          <w:divBdr>
            <w:top w:val="none" w:sz="0" w:space="0" w:color="auto"/>
            <w:left w:val="none" w:sz="0" w:space="0" w:color="auto"/>
            <w:bottom w:val="none" w:sz="0" w:space="0" w:color="auto"/>
            <w:right w:val="none" w:sz="0" w:space="0" w:color="auto"/>
          </w:divBdr>
        </w:div>
        <w:div w:id="1710181526">
          <w:marLeft w:val="480"/>
          <w:marRight w:val="0"/>
          <w:marTop w:val="0"/>
          <w:marBottom w:val="0"/>
          <w:divBdr>
            <w:top w:val="none" w:sz="0" w:space="0" w:color="auto"/>
            <w:left w:val="none" w:sz="0" w:space="0" w:color="auto"/>
            <w:bottom w:val="none" w:sz="0" w:space="0" w:color="auto"/>
            <w:right w:val="none" w:sz="0" w:space="0" w:color="auto"/>
          </w:divBdr>
        </w:div>
        <w:div w:id="1711110606">
          <w:marLeft w:val="480"/>
          <w:marRight w:val="0"/>
          <w:marTop w:val="0"/>
          <w:marBottom w:val="0"/>
          <w:divBdr>
            <w:top w:val="none" w:sz="0" w:space="0" w:color="auto"/>
            <w:left w:val="none" w:sz="0" w:space="0" w:color="auto"/>
            <w:bottom w:val="none" w:sz="0" w:space="0" w:color="auto"/>
            <w:right w:val="none" w:sz="0" w:space="0" w:color="auto"/>
          </w:divBdr>
        </w:div>
        <w:div w:id="1714230141">
          <w:marLeft w:val="480"/>
          <w:marRight w:val="0"/>
          <w:marTop w:val="0"/>
          <w:marBottom w:val="0"/>
          <w:divBdr>
            <w:top w:val="none" w:sz="0" w:space="0" w:color="auto"/>
            <w:left w:val="none" w:sz="0" w:space="0" w:color="auto"/>
            <w:bottom w:val="none" w:sz="0" w:space="0" w:color="auto"/>
            <w:right w:val="none" w:sz="0" w:space="0" w:color="auto"/>
          </w:divBdr>
        </w:div>
        <w:div w:id="1783644075">
          <w:marLeft w:val="480"/>
          <w:marRight w:val="0"/>
          <w:marTop w:val="0"/>
          <w:marBottom w:val="0"/>
          <w:divBdr>
            <w:top w:val="none" w:sz="0" w:space="0" w:color="auto"/>
            <w:left w:val="none" w:sz="0" w:space="0" w:color="auto"/>
            <w:bottom w:val="none" w:sz="0" w:space="0" w:color="auto"/>
            <w:right w:val="none" w:sz="0" w:space="0" w:color="auto"/>
          </w:divBdr>
        </w:div>
        <w:div w:id="1980841430">
          <w:marLeft w:val="480"/>
          <w:marRight w:val="0"/>
          <w:marTop w:val="0"/>
          <w:marBottom w:val="0"/>
          <w:divBdr>
            <w:top w:val="none" w:sz="0" w:space="0" w:color="auto"/>
            <w:left w:val="none" w:sz="0" w:space="0" w:color="auto"/>
            <w:bottom w:val="none" w:sz="0" w:space="0" w:color="auto"/>
            <w:right w:val="none" w:sz="0" w:space="0" w:color="auto"/>
          </w:divBdr>
        </w:div>
        <w:div w:id="2055155931">
          <w:marLeft w:val="480"/>
          <w:marRight w:val="0"/>
          <w:marTop w:val="0"/>
          <w:marBottom w:val="0"/>
          <w:divBdr>
            <w:top w:val="none" w:sz="0" w:space="0" w:color="auto"/>
            <w:left w:val="none" w:sz="0" w:space="0" w:color="auto"/>
            <w:bottom w:val="none" w:sz="0" w:space="0" w:color="auto"/>
            <w:right w:val="none" w:sz="0" w:space="0" w:color="auto"/>
          </w:divBdr>
        </w:div>
        <w:div w:id="2120418016">
          <w:marLeft w:val="480"/>
          <w:marRight w:val="0"/>
          <w:marTop w:val="0"/>
          <w:marBottom w:val="0"/>
          <w:divBdr>
            <w:top w:val="none" w:sz="0" w:space="0" w:color="auto"/>
            <w:left w:val="none" w:sz="0" w:space="0" w:color="auto"/>
            <w:bottom w:val="none" w:sz="0" w:space="0" w:color="auto"/>
            <w:right w:val="none" w:sz="0" w:space="0" w:color="auto"/>
          </w:divBdr>
        </w:div>
      </w:divsChild>
    </w:div>
    <w:div w:id="2135294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ducative.io/courses/getting-started-with-image-classification-with-pytorch/image-classification-metrics"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eader" Target="header3.xml"/><Relationship Id="rId26" Type="http://schemas.openxmlformats.org/officeDocument/2006/relationships/image" Target="media/image6.png"/><Relationship Id="rId39" Type="http://schemas.microsoft.com/office/2011/relationships/people" Target="people.xml"/><Relationship Id="rId21" Type="http://schemas.openxmlformats.org/officeDocument/2006/relationships/footer" Target="footer5.xml"/><Relationship Id="rId34"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5.xml"/><Relationship Id="rId37" Type="http://schemas.openxmlformats.org/officeDocument/2006/relationships/footer" Target="footer8.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oter" Target="foot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footer" Target="footer6.xml"/><Relationship Id="rId3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56EA2A2-0120-47B8-9373-E4B2EC86B630}"/>
      </w:docPartPr>
      <w:docPartBody>
        <w:p w:rsidR="006D0281" w:rsidRDefault="00AE282C">
          <w:r w:rsidRPr="00E83C14">
            <w:rPr>
              <w:rStyle w:val="PlaceholderText"/>
            </w:rPr>
            <w:t>Click or tap here to enter text.</w:t>
          </w:r>
        </w:p>
      </w:docPartBody>
    </w:docPart>
    <w:docPart>
      <w:docPartPr>
        <w:name w:val="654EADAECC9E49B79C63657F7342E39B"/>
        <w:category>
          <w:name w:val="General"/>
          <w:gallery w:val="placeholder"/>
        </w:category>
        <w:types>
          <w:type w:val="bbPlcHdr"/>
        </w:types>
        <w:behaviors>
          <w:behavior w:val="content"/>
        </w:behaviors>
        <w:guid w:val="{C040E05C-BE81-443C-BCEE-4126ADE7F7A5}"/>
      </w:docPartPr>
      <w:docPartBody>
        <w:p w:rsidR="00AB0DA8" w:rsidRDefault="00AB0DA8" w:rsidP="00AB0DA8">
          <w:pPr>
            <w:pStyle w:val="654EADAECC9E49B79C63657F7342E39B"/>
          </w:pPr>
          <w:r w:rsidRPr="00E83C14">
            <w:rPr>
              <w:rStyle w:val="PlaceholderText"/>
            </w:rPr>
            <w:t>Click or tap here to enter text.</w:t>
          </w:r>
        </w:p>
      </w:docPartBody>
    </w:docPart>
    <w:docPart>
      <w:docPartPr>
        <w:name w:val="7E51D3EE439E4444B8A6423FD7C964AC"/>
        <w:category>
          <w:name w:val="General"/>
          <w:gallery w:val="placeholder"/>
        </w:category>
        <w:types>
          <w:type w:val="bbPlcHdr"/>
        </w:types>
        <w:behaviors>
          <w:behavior w:val="content"/>
        </w:behaviors>
        <w:guid w:val="{999AFA8D-C364-4234-B0A4-9ED387B53070}"/>
      </w:docPartPr>
      <w:docPartBody>
        <w:p w:rsidR="00AB0DA8" w:rsidRDefault="00AB0DA8" w:rsidP="00AB0DA8">
          <w:pPr>
            <w:pStyle w:val="7E51D3EE439E4444B8A6423FD7C964AC"/>
          </w:pPr>
          <w:r w:rsidRPr="00E83C14">
            <w:rPr>
              <w:rStyle w:val="PlaceholderText"/>
            </w:rPr>
            <w:t>Click or tap here to enter text.</w:t>
          </w:r>
        </w:p>
      </w:docPartBody>
    </w:docPart>
    <w:docPart>
      <w:docPartPr>
        <w:name w:val="EA97E1FA1A2B460BBB69DFDAB172C540"/>
        <w:category>
          <w:name w:val="General"/>
          <w:gallery w:val="placeholder"/>
        </w:category>
        <w:types>
          <w:type w:val="bbPlcHdr"/>
        </w:types>
        <w:behaviors>
          <w:behavior w:val="content"/>
        </w:behaviors>
        <w:guid w:val="{6B2255BC-6FB2-44F1-AB4F-C37CB1CE885F}"/>
      </w:docPartPr>
      <w:docPartBody>
        <w:p w:rsidR="00AB0DA8" w:rsidRDefault="00AB0DA8" w:rsidP="00AB0DA8">
          <w:pPr>
            <w:pStyle w:val="EA97E1FA1A2B460BBB69DFDAB172C540"/>
          </w:pPr>
          <w:r w:rsidRPr="00E83C14">
            <w:rPr>
              <w:rStyle w:val="PlaceholderText"/>
            </w:rPr>
            <w:t>Click or tap here to enter text.</w:t>
          </w:r>
        </w:p>
      </w:docPartBody>
    </w:docPart>
    <w:docPart>
      <w:docPartPr>
        <w:name w:val="7A93B5EDF8D346AB8D3B4FDABA60C7A9"/>
        <w:category>
          <w:name w:val="General"/>
          <w:gallery w:val="placeholder"/>
        </w:category>
        <w:types>
          <w:type w:val="bbPlcHdr"/>
        </w:types>
        <w:behaviors>
          <w:behavior w:val="content"/>
        </w:behaviors>
        <w:guid w:val="{337A579B-FD8E-42B4-B688-D1E067E48A3E}"/>
      </w:docPartPr>
      <w:docPartBody>
        <w:p w:rsidR="00AB0DA8" w:rsidRDefault="00AB0DA8" w:rsidP="00AB0DA8">
          <w:pPr>
            <w:pStyle w:val="7A93B5EDF8D346AB8D3B4FDABA60C7A9"/>
          </w:pPr>
          <w:r w:rsidRPr="00E83C14">
            <w:rPr>
              <w:rStyle w:val="PlaceholderText"/>
            </w:rPr>
            <w:t>Click or tap here to enter text.</w:t>
          </w:r>
        </w:p>
      </w:docPartBody>
    </w:docPart>
    <w:docPart>
      <w:docPartPr>
        <w:name w:val="6195966CF85742B68B3A6EE53A11438D"/>
        <w:category>
          <w:name w:val="General"/>
          <w:gallery w:val="placeholder"/>
        </w:category>
        <w:types>
          <w:type w:val="bbPlcHdr"/>
        </w:types>
        <w:behaviors>
          <w:behavior w:val="content"/>
        </w:behaviors>
        <w:guid w:val="{8DBF3B73-7070-4887-84EB-77BCB6B26CB1}"/>
      </w:docPartPr>
      <w:docPartBody>
        <w:p w:rsidR="000614C1" w:rsidRDefault="00123A08" w:rsidP="00123A08">
          <w:pPr>
            <w:pStyle w:val="6195966CF85742B68B3A6EE53A11438D"/>
          </w:pPr>
          <w:r w:rsidRPr="00E83C1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charset w:val="00"/>
    <w:family w:val="roman"/>
    <w:pitch w:val="default"/>
  </w:font>
  <w:font w:name="CambriaMath">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2C"/>
    <w:rsid w:val="000614C1"/>
    <w:rsid w:val="0006499A"/>
    <w:rsid w:val="00123A08"/>
    <w:rsid w:val="001D3A59"/>
    <w:rsid w:val="00267257"/>
    <w:rsid w:val="002E763E"/>
    <w:rsid w:val="005F67BD"/>
    <w:rsid w:val="00663E74"/>
    <w:rsid w:val="006800AD"/>
    <w:rsid w:val="006C6A74"/>
    <w:rsid w:val="006D0281"/>
    <w:rsid w:val="00710B59"/>
    <w:rsid w:val="007369F4"/>
    <w:rsid w:val="0081791C"/>
    <w:rsid w:val="00953174"/>
    <w:rsid w:val="00957C92"/>
    <w:rsid w:val="009C7DBD"/>
    <w:rsid w:val="00A27058"/>
    <w:rsid w:val="00A31838"/>
    <w:rsid w:val="00AB0DA8"/>
    <w:rsid w:val="00AE282C"/>
    <w:rsid w:val="00B43BC1"/>
    <w:rsid w:val="00BE0BFC"/>
    <w:rsid w:val="00BE63EC"/>
    <w:rsid w:val="00C4177B"/>
    <w:rsid w:val="00D70234"/>
    <w:rsid w:val="00D92E06"/>
    <w:rsid w:val="00DE3B08"/>
    <w:rsid w:val="00E9540A"/>
    <w:rsid w:val="00EF75CE"/>
    <w:rsid w:val="00F85AEC"/>
    <w:rsid w:val="00FD6A2B"/>
    <w:rsid w:val="00FF1A8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710B59"/>
    <w:rPr>
      <w:color w:val="808080"/>
    </w:rPr>
  </w:style>
  <w:style w:type="paragraph" w:customStyle="1" w:styleId="654EADAECC9E49B79C63657F7342E39B">
    <w:name w:val="654EADAECC9E49B79C63657F7342E39B"/>
    <w:rsid w:val="00AB0DA8"/>
  </w:style>
  <w:style w:type="paragraph" w:customStyle="1" w:styleId="7E51D3EE439E4444B8A6423FD7C964AC">
    <w:name w:val="7E51D3EE439E4444B8A6423FD7C964AC"/>
    <w:rsid w:val="00AB0DA8"/>
  </w:style>
  <w:style w:type="paragraph" w:customStyle="1" w:styleId="EA97E1FA1A2B460BBB69DFDAB172C540">
    <w:name w:val="EA97E1FA1A2B460BBB69DFDAB172C540"/>
    <w:rsid w:val="00AB0DA8"/>
  </w:style>
  <w:style w:type="paragraph" w:customStyle="1" w:styleId="7A93B5EDF8D346AB8D3B4FDABA60C7A9">
    <w:name w:val="7A93B5EDF8D346AB8D3B4FDABA60C7A9"/>
    <w:rsid w:val="00AB0DA8"/>
  </w:style>
  <w:style w:type="paragraph" w:customStyle="1" w:styleId="6195966CF85742B68B3A6EE53A11438D">
    <w:name w:val="6195966CF85742B68B3A6EE53A11438D"/>
    <w:rsid w:val="00123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Liu19</b:Tag>
    <b:SourceType>JournalArticle</b:SourceType>
    <b:Guid>{764A65A3-27C4-46F5-A366-382BF4E2B386}</b:Guid>
    <b:Title>Real-time Marine Animal Images Classification Embedded System Based on Mobilenet and Transfer Learning</b:Title>
    <b:JournalName>Oceans 2019 - Marseille</b:JournalName>
    <b:Year>2019</b:Year>
    <b:Pages>1-5</b:Pages>
    <b:Author>
      <b:Author>
        <b:NameList>
          <b:Person>
            <b:Last>Liu</b:Last>
            <b:First>Xuefeng</b:First>
          </b:Person>
          <b:Person>
            <b:Last>Jia</b:Last>
            <b:First>Zhenqing</b:First>
          </b:Person>
          <b:Person>
            <b:Last>Hou</b:Last>
            <b:First>Xiaoke</b:First>
          </b:Person>
          <b:Person>
            <b:Last>Fu</b:Last>
            <b:First>Min</b:First>
          </b:Person>
          <b:Person>
            <b:Last>Ma</b:Last>
            <b:First>Li</b:First>
          </b:Person>
          <b:Person>
            <b:Last>Sun</b:Last>
            <b:First>Qiaoqiao</b:First>
          </b:Person>
        </b:NameList>
      </b:Author>
    </b:Author>
    <b:Publisher>IEEE</b:Publisher>
    <b:YearAccessed>2023</b:YearAccessed>
    <b:MonthAccessed>August</b:MonthAccessed>
    <b:DayAccessed>6</b:DayAccessed>
    <b:DOI>10.1109/OCEANSE.2019.8867190</b:DOI>
    <b:RefOrder>1</b:RefOrder>
  </b:Source>
  <b:Source xmlns:b="http://schemas.openxmlformats.org/officeDocument/2006/bibliography">
    <b:Tag>Ket17</b:Tag>
    <b:SourceType>BookSection</b:SourceType>
    <b:Guid>{2885FE02-BE97-402F-A9B5-8E74EDD9DDFD}</b:Guid>
    <b:Title>Stochastic Gradient Descend</b:Title>
    <b:City>Bangalore</b:City>
    <b:Publisher>Apress Berkeley</b:Publisher>
    <b:Year>2017</b:Year>
    <b:Author>
      <b:Author>
        <b:NameList>
          <b:Person>
            <b:Last>Ketkar</b:Last>
            <b:First>Nikhil</b:First>
          </b:Person>
        </b:NameList>
      </b:Author>
      <b:Editor>
        <b:NameList>
          <b:Person>
            <b:Last>Green</b:Last>
            <b:First>Todd</b:First>
          </b:Person>
        </b:NameList>
      </b:Editor>
    </b:Author>
    <b:BookTitle>Deep Learning with Python: A Hands-on Introduction</b:BookTitle>
    <b:Pages>111-130</b:Pages>
    <b:ChapterNumber>8</b:ChapterNumber>
    <b:Edition>1st</b:Edition>
    <b:YearAccessed>2023</b:YearAccessed>
    <b:MonthAccessed>July</b:MonthAccessed>
    <b:DayAccessed>30</b:DayAccessed>
    <b:URL>https://link.springer.com/book/10.1007/978-1-4842-2766-4</b:URL>
    <b:DOI>https://doi.org/10.1007/978-1-4842-2766-4</b:DOI>
    <b:RefOrder>2</b:RefOrder>
  </b:Source>
  <b:Source>
    <b:Tag>Raw17</b:Tag>
    <b:SourceType>JournalArticle</b:SourceType>
    <b:Guid>{76F960A8-06A9-411B-8871-8BF8E2895EDD}</b:Guid>
    <b:Title>Deep Convolutional Neural Networks for Image Classification: A Comprehensive Review</b:Title>
    <b:JournalName>Neural Computation</b:JournalName>
    <b:Year>2017</b:Year>
    <b:Pages>2352-2449</b:Pages>
    <b:Author>
      <b:Author>
        <b:NameList>
          <b:Person>
            <b:Last>Rawat</b:Last>
            <b:First>Wassem</b:First>
          </b:Person>
          <b:Person>
            <b:Last>Wang</b:Last>
            <b:First>Zenghui</b:First>
          </b:Person>
        </b:NameList>
      </b:Author>
    </b:Author>
    <b:Publisher>MIT Press</b:Publisher>
    <b:Volume>29</b:Volume>
    <b:Issue>9</b:Issue>
    <b:YearAccessed>2023</b:YearAccessed>
    <b:MonthAccessed>8</b:MonthAccessed>
    <b:DayAccessed>9</b:DayAccessed>
    <b:DOI>https://doi.org/10.1162/neco_a_00990</b:DOI>
    <b:RefOrder>3</b:RefOrder>
  </b:Source>
  <b:Source>
    <b:Tag>NgA</b:Tag>
    <b:SourceType>ElectronicSource</b:SourceType>
    <b:Guid>{3F3ADF4F-CE13-452F-913C-7D70C5C560F0}</b:Guid>
    <b:Author>
      <b:Author>
        <b:NameList>
          <b:Person>
            <b:Last>Ng</b:Last>
            <b:First>Andrew</b:First>
          </b:Person>
        </b:NameList>
      </b:Author>
    </b:Author>
    <b:Title>Multiclass Classification: Softmax in Advance Learning Algorithm Course</b:Title>
    <b:URL>https://coursera.org/share/8b8aaac7c0037baeb7f39a76a1b4a070</b:URL>
    <b:Publisher>Coursera</b:Publisher>
    <b:Year>2023</b:Year>
    <b:RefOrder>4</b:RefOrder>
  </b:Source>
  <b:Source>
    <b:Tag>Unt22</b:Tag>
    <b:SourceType>JournalArticle</b:SourceType>
    <b:Guid>{D6E9373D-43DE-4425-8A60-CDED2763990A}</b:Guid>
    <b:Title>Minat Konsumen Millenial Terhadap Konsumsi Ikan Air Laut dan Ikan Air Tawar</b:Title>
    <b:Year>2022</b:Year>
    <b:JournalName>Jurnal FishtecH</b:JournalName>
    <b:Pages>30-38</b:Pages>
    <b:Author>
      <b:Author>
        <b:NameList>
          <b:Person>
            <b:Last>Untari</b:Last>
            <b:Middle>Sasri</b:Middle>
            <b:First>Desy</b:First>
          </b:Person>
          <b:Person>
            <b:Last>Wibowo</b:Last>
            <b:Middle>Adi</b:Middle>
            <b:First>Tri</b:First>
          </b:Person>
          <b:Person>
            <b:Last>Anwar</b:Last>
            <b:First>Rohmatul</b:First>
          </b:Person>
        </b:NameList>
      </b:Author>
    </b:Author>
    <b:LCID>id-ID</b:LCID>
    <b:Volume>11</b:Volume>
    <b:StandardNumber>ISSN: 2625-1913</b:StandardNumber>
    <b:YearAccessed>2023</b:YearAccessed>
    <b:MonthAccessed>8</b:MonthAccessed>
    <b:DayAccessed>12</b:DayAccessed>
    <b:URL>http://ejournal.unsri.ac.id/index.php/fishtech</b:URL>
    <b:DOI>https://doi.org/10.36706/fishtech.v11i1.15128</b:DOI>
    <b:RefOrder>5</b:RefOrder>
  </b:Source>
  <b:Source>
    <b:Tag>Zhu18</b:Tag>
    <b:SourceType>ConferenceProceedings</b:SourceType>
    <b:Guid>{96F348B2-7400-40B5-8818-E7992FC05FFB}</b:Guid>
    <b:Title>Underwater object Images Classification Based on Convolutional Neural Network</b:Title>
    <b:City>Shenzen</b:City>
    <b:Year>2018</b:Year>
    <b:Author>
      <b:Author>
        <b:NameList>
          <b:Person>
            <b:Last>Zhu</b:Last>
            <b:First>Keqing</b:First>
          </b:Person>
          <b:Person>
            <b:Last>Tian</b:Last>
            <b:First>Jie</b:First>
          </b:Person>
          <b:Person>
            <b:Last>Huang</b:Last>
            <b:First>Haining</b:First>
          </b:Person>
        </b:NameList>
      </b:Author>
    </b:Author>
    <b:Pages>301-305</b:Pages>
    <b:ConferenceName>2018 IEEE 3rd International Conference on Signal and Image Processing</b:ConferenceName>
    <b:Publisher>IEEE</b:Publisher>
    <b:URL>https://ieeexplore.ieee.org/document/8600472</b:URL>
    <b:DOI>10.1109/SIPROCESS.2018.8600472</b:DOI>
    <b:RefOrder>6</b:RefOrder>
  </b:Source>
</b:Sources>
</file>

<file path=customXml/itemProps1.xml><?xml version="1.0" encoding="utf-8"?>
<ds:datastoreItem xmlns:ds="http://schemas.openxmlformats.org/officeDocument/2006/customXml" ds:itemID="{F6931010-B25E-4A67-B0EF-1B125F44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4421</Words>
  <Characters>25202</Characters>
  <Application>Microsoft Office Word</Application>
  <DocSecurity>4</DocSecurity>
  <Lines>210</Lines>
  <Paragraphs>59</Paragraphs>
  <ScaleCrop>false</ScaleCrop>
  <Company>HP</Company>
  <LinksUpToDate>false</LinksUpToDate>
  <CharactersWithSpaces>29564</CharactersWithSpaces>
  <SharedDoc>false</SharedDoc>
  <HLinks>
    <vt:vector size="180" baseType="variant">
      <vt:variant>
        <vt:i4>1310781</vt:i4>
      </vt:variant>
      <vt:variant>
        <vt:i4>170</vt:i4>
      </vt:variant>
      <vt:variant>
        <vt:i4>0</vt:i4>
      </vt:variant>
      <vt:variant>
        <vt:i4>5</vt:i4>
      </vt:variant>
      <vt:variant>
        <vt:lpwstr/>
      </vt:variant>
      <vt:variant>
        <vt:lpwstr>_Toc158053150</vt:lpwstr>
      </vt:variant>
      <vt:variant>
        <vt:i4>1376317</vt:i4>
      </vt:variant>
      <vt:variant>
        <vt:i4>164</vt:i4>
      </vt:variant>
      <vt:variant>
        <vt:i4>0</vt:i4>
      </vt:variant>
      <vt:variant>
        <vt:i4>5</vt:i4>
      </vt:variant>
      <vt:variant>
        <vt:lpwstr/>
      </vt:variant>
      <vt:variant>
        <vt:lpwstr>_Toc158053149</vt:lpwstr>
      </vt:variant>
      <vt:variant>
        <vt:i4>1376317</vt:i4>
      </vt:variant>
      <vt:variant>
        <vt:i4>158</vt:i4>
      </vt:variant>
      <vt:variant>
        <vt:i4>0</vt:i4>
      </vt:variant>
      <vt:variant>
        <vt:i4>5</vt:i4>
      </vt:variant>
      <vt:variant>
        <vt:lpwstr/>
      </vt:variant>
      <vt:variant>
        <vt:lpwstr>_Toc158053148</vt:lpwstr>
      </vt:variant>
      <vt:variant>
        <vt:i4>1376317</vt:i4>
      </vt:variant>
      <vt:variant>
        <vt:i4>152</vt:i4>
      </vt:variant>
      <vt:variant>
        <vt:i4>0</vt:i4>
      </vt:variant>
      <vt:variant>
        <vt:i4>5</vt:i4>
      </vt:variant>
      <vt:variant>
        <vt:lpwstr/>
      </vt:variant>
      <vt:variant>
        <vt:lpwstr>_Toc158053147</vt:lpwstr>
      </vt:variant>
      <vt:variant>
        <vt:i4>1376317</vt:i4>
      </vt:variant>
      <vt:variant>
        <vt:i4>146</vt:i4>
      </vt:variant>
      <vt:variant>
        <vt:i4>0</vt:i4>
      </vt:variant>
      <vt:variant>
        <vt:i4>5</vt:i4>
      </vt:variant>
      <vt:variant>
        <vt:lpwstr/>
      </vt:variant>
      <vt:variant>
        <vt:lpwstr>_Toc158053146</vt:lpwstr>
      </vt:variant>
      <vt:variant>
        <vt:i4>1376317</vt:i4>
      </vt:variant>
      <vt:variant>
        <vt:i4>140</vt:i4>
      </vt:variant>
      <vt:variant>
        <vt:i4>0</vt:i4>
      </vt:variant>
      <vt:variant>
        <vt:i4>5</vt:i4>
      </vt:variant>
      <vt:variant>
        <vt:lpwstr/>
      </vt:variant>
      <vt:variant>
        <vt:lpwstr>_Toc158053145</vt:lpwstr>
      </vt:variant>
      <vt:variant>
        <vt:i4>1376317</vt:i4>
      </vt:variant>
      <vt:variant>
        <vt:i4>134</vt:i4>
      </vt:variant>
      <vt:variant>
        <vt:i4>0</vt:i4>
      </vt:variant>
      <vt:variant>
        <vt:i4>5</vt:i4>
      </vt:variant>
      <vt:variant>
        <vt:lpwstr/>
      </vt:variant>
      <vt:variant>
        <vt:lpwstr>_Toc158053144</vt:lpwstr>
      </vt:variant>
      <vt:variant>
        <vt:i4>1376317</vt:i4>
      </vt:variant>
      <vt:variant>
        <vt:i4>128</vt:i4>
      </vt:variant>
      <vt:variant>
        <vt:i4>0</vt:i4>
      </vt:variant>
      <vt:variant>
        <vt:i4>5</vt:i4>
      </vt:variant>
      <vt:variant>
        <vt:lpwstr/>
      </vt:variant>
      <vt:variant>
        <vt:lpwstr>_Toc158053143</vt:lpwstr>
      </vt:variant>
      <vt:variant>
        <vt:i4>1376317</vt:i4>
      </vt:variant>
      <vt:variant>
        <vt:i4>122</vt:i4>
      </vt:variant>
      <vt:variant>
        <vt:i4>0</vt:i4>
      </vt:variant>
      <vt:variant>
        <vt:i4>5</vt:i4>
      </vt:variant>
      <vt:variant>
        <vt:lpwstr/>
      </vt:variant>
      <vt:variant>
        <vt:lpwstr>_Toc158053142</vt:lpwstr>
      </vt:variant>
      <vt:variant>
        <vt:i4>1376317</vt:i4>
      </vt:variant>
      <vt:variant>
        <vt:i4>116</vt:i4>
      </vt:variant>
      <vt:variant>
        <vt:i4>0</vt:i4>
      </vt:variant>
      <vt:variant>
        <vt:i4>5</vt:i4>
      </vt:variant>
      <vt:variant>
        <vt:lpwstr/>
      </vt:variant>
      <vt:variant>
        <vt:lpwstr>_Toc158053141</vt:lpwstr>
      </vt:variant>
      <vt:variant>
        <vt:i4>1376317</vt:i4>
      </vt:variant>
      <vt:variant>
        <vt:i4>110</vt:i4>
      </vt:variant>
      <vt:variant>
        <vt:i4>0</vt:i4>
      </vt:variant>
      <vt:variant>
        <vt:i4>5</vt:i4>
      </vt:variant>
      <vt:variant>
        <vt:lpwstr/>
      </vt:variant>
      <vt:variant>
        <vt:lpwstr>_Toc158053140</vt:lpwstr>
      </vt:variant>
      <vt:variant>
        <vt:i4>1179709</vt:i4>
      </vt:variant>
      <vt:variant>
        <vt:i4>104</vt:i4>
      </vt:variant>
      <vt:variant>
        <vt:i4>0</vt:i4>
      </vt:variant>
      <vt:variant>
        <vt:i4>5</vt:i4>
      </vt:variant>
      <vt:variant>
        <vt:lpwstr/>
      </vt:variant>
      <vt:variant>
        <vt:lpwstr>_Toc158053139</vt:lpwstr>
      </vt:variant>
      <vt:variant>
        <vt:i4>1179709</vt:i4>
      </vt:variant>
      <vt:variant>
        <vt:i4>98</vt:i4>
      </vt:variant>
      <vt:variant>
        <vt:i4>0</vt:i4>
      </vt:variant>
      <vt:variant>
        <vt:i4>5</vt:i4>
      </vt:variant>
      <vt:variant>
        <vt:lpwstr/>
      </vt:variant>
      <vt:variant>
        <vt:lpwstr>_Toc158053138</vt:lpwstr>
      </vt:variant>
      <vt:variant>
        <vt:i4>1179709</vt:i4>
      </vt:variant>
      <vt:variant>
        <vt:i4>92</vt:i4>
      </vt:variant>
      <vt:variant>
        <vt:i4>0</vt:i4>
      </vt:variant>
      <vt:variant>
        <vt:i4>5</vt:i4>
      </vt:variant>
      <vt:variant>
        <vt:lpwstr/>
      </vt:variant>
      <vt:variant>
        <vt:lpwstr>_Toc158053137</vt:lpwstr>
      </vt:variant>
      <vt:variant>
        <vt:i4>1179709</vt:i4>
      </vt:variant>
      <vt:variant>
        <vt:i4>86</vt:i4>
      </vt:variant>
      <vt:variant>
        <vt:i4>0</vt:i4>
      </vt:variant>
      <vt:variant>
        <vt:i4>5</vt:i4>
      </vt:variant>
      <vt:variant>
        <vt:lpwstr/>
      </vt:variant>
      <vt:variant>
        <vt:lpwstr>_Toc158053136</vt:lpwstr>
      </vt:variant>
      <vt:variant>
        <vt:i4>1179709</vt:i4>
      </vt:variant>
      <vt:variant>
        <vt:i4>80</vt:i4>
      </vt:variant>
      <vt:variant>
        <vt:i4>0</vt:i4>
      </vt:variant>
      <vt:variant>
        <vt:i4>5</vt:i4>
      </vt:variant>
      <vt:variant>
        <vt:lpwstr/>
      </vt:variant>
      <vt:variant>
        <vt:lpwstr>_Toc158053135</vt:lpwstr>
      </vt:variant>
      <vt:variant>
        <vt:i4>1179709</vt:i4>
      </vt:variant>
      <vt:variant>
        <vt:i4>74</vt:i4>
      </vt:variant>
      <vt:variant>
        <vt:i4>0</vt:i4>
      </vt:variant>
      <vt:variant>
        <vt:i4>5</vt:i4>
      </vt:variant>
      <vt:variant>
        <vt:lpwstr/>
      </vt:variant>
      <vt:variant>
        <vt:lpwstr>_Toc158053134</vt:lpwstr>
      </vt:variant>
      <vt:variant>
        <vt:i4>1179709</vt:i4>
      </vt:variant>
      <vt:variant>
        <vt:i4>68</vt:i4>
      </vt:variant>
      <vt:variant>
        <vt:i4>0</vt:i4>
      </vt:variant>
      <vt:variant>
        <vt:i4>5</vt:i4>
      </vt:variant>
      <vt:variant>
        <vt:lpwstr/>
      </vt:variant>
      <vt:variant>
        <vt:lpwstr>_Toc158053133</vt:lpwstr>
      </vt:variant>
      <vt:variant>
        <vt:i4>1179709</vt:i4>
      </vt:variant>
      <vt:variant>
        <vt:i4>62</vt:i4>
      </vt:variant>
      <vt:variant>
        <vt:i4>0</vt:i4>
      </vt:variant>
      <vt:variant>
        <vt:i4>5</vt:i4>
      </vt:variant>
      <vt:variant>
        <vt:lpwstr/>
      </vt:variant>
      <vt:variant>
        <vt:lpwstr>_Toc158053132</vt:lpwstr>
      </vt:variant>
      <vt:variant>
        <vt:i4>1179709</vt:i4>
      </vt:variant>
      <vt:variant>
        <vt:i4>56</vt:i4>
      </vt:variant>
      <vt:variant>
        <vt:i4>0</vt:i4>
      </vt:variant>
      <vt:variant>
        <vt:i4>5</vt:i4>
      </vt:variant>
      <vt:variant>
        <vt:lpwstr/>
      </vt:variant>
      <vt:variant>
        <vt:lpwstr>_Toc158053131</vt:lpwstr>
      </vt:variant>
      <vt:variant>
        <vt:i4>1179709</vt:i4>
      </vt:variant>
      <vt:variant>
        <vt:i4>50</vt:i4>
      </vt:variant>
      <vt:variant>
        <vt:i4>0</vt:i4>
      </vt:variant>
      <vt:variant>
        <vt:i4>5</vt:i4>
      </vt:variant>
      <vt:variant>
        <vt:lpwstr/>
      </vt:variant>
      <vt:variant>
        <vt:lpwstr>_Toc158053130</vt:lpwstr>
      </vt:variant>
      <vt:variant>
        <vt:i4>1245245</vt:i4>
      </vt:variant>
      <vt:variant>
        <vt:i4>44</vt:i4>
      </vt:variant>
      <vt:variant>
        <vt:i4>0</vt:i4>
      </vt:variant>
      <vt:variant>
        <vt:i4>5</vt:i4>
      </vt:variant>
      <vt:variant>
        <vt:lpwstr/>
      </vt:variant>
      <vt:variant>
        <vt:lpwstr>_Toc158053129</vt:lpwstr>
      </vt:variant>
      <vt:variant>
        <vt:i4>1245245</vt:i4>
      </vt:variant>
      <vt:variant>
        <vt:i4>38</vt:i4>
      </vt:variant>
      <vt:variant>
        <vt:i4>0</vt:i4>
      </vt:variant>
      <vt:variant>
        <vt:i4>5</vt:i4>
      </vt:variant>
      <vt:variant>
        <vt:lpwstr/>
      </vt:variant>
      <vt:variant>
        <vt:lpwstr>_Toc158053128</vt:lpwstr>
      </vt:variant>
      <vt:variant>
        <vt:i4>1245245</vt:i4>
      </vt:variant>
      <vt:variant>
        <vt:i4>32</vt:i4>
      </vt:variant>
      <vt:variant>
        <vt:i4>0</vt:i4>
      </vt:variant>
      <vt:variant>
        <vt:i4>5</vt:i4>
      </vt:variant>
      <vt:variant>
        <vt:lpwstr/>
      </vt:variant>
      <vt:variant>
        <vt:lpwstr>_Toc158053127</vt:lpwstr>
      </vt:variant>
      <vt:variant>
        <vt:i4>1245245</vt:i4>
      </vt:variant>
      <vt:variant>
        <vt:i4>26</vt:i4>
      </vt:variant>
      <vt:variant>
        <vt:i4>0</vt:i4>
      </vt:variant>
      <vt:variant>
        <vt:i4>5</vt:i4>
      </vt:variant>
      <vt:variant>
        <vt:lpwstr/>
      </vt:variant>
      <vt:variant>
        <vt:lpwstr>_Toc158053126</vt:lpwstr>
      </vt:variant>
      <vt:variant>
        <vt:i4>1245245</vt:i4>
      </vt:variant>
      <vt:variant>
        <vt:i4>20</vt:i4>
      </vt:variant>
      <vt:variant>
        <vt:i4>0</vt:i4>
      </vt:variant>
      <vt:variant>
        <vt:i4>5</vt:i4>
      </vt:variant>
      <vt:variant>
        <vt:lpwstr/>
      </vt:variant>
      <vt:variant>
        <vt:lpwstr>_Toc158053125</vt:lpwstr>
      </vt:variant>
      <vt:variant>
        <vt:i4>1245245</vt:i4>
      </vt:variant>
      <vt:variant>
        <vt:i4>14</vt:i4>
      </vt:variant>
      <vt:variant>
        <vt:i4>0</vt:i4>
      </vt:variant>
      <vt:variant>
        <vt:i4>5</vt:i4>
      </vt:variant>
      <vt:variant>
        <vt:lpwstr/>
      </vt:variant>
      <vt:variant>
        <vt:lpwstr>_Toc158053124</vt:lpwstr>
      </vt:variant>
      <vt:variant>
        <vt:i4>1245245</vt:i4>
      </vt:variant>
      <vt:variant>
        <vt:i4>8</vt:i4>
      </vt:variant>
      <vt:variant>
        <vt:i4>0</vt:i4>
      </vt:variant>
      <vt:variant>
        <vt:i4>5</vt:i4>
      </vt:variant>
      <vt:variant>
        <vt:lpwstr/>
      </vt:variant>
      <vt:variant>
        <vt:lpwstr>_Toc158053123</vt:lpwstr>
      </vt:variant>
      <vt:variant>
        <vt:i4>1245245</vt:i4>
      </vt:variant>
      <vt:variant>
        <vt:i4>2</vt:i4>
      </vt:variant>
      <vt:variant>
        <vt:i4>0</vt:i4>
      </vt:variant>
      <vt:variant>
        <vt:i4>5</vt:i4>
      </vt:variant>
      <vt:variant>
        <vt:lpwstr/>
      </vt:variant>
      <vt:variant>
        <vt:lpwstr>_Toc158053122</vt:lpwstr>
      </vt:variant>
      <vt:variant>
        <vt:i4>6029402</vt:i4>
      </vt:variant>
      <vt:variant>
        <vt:i4>0</vt:i4>
      </vt:variant>
      <vt:variant>
        <vt:i4>0</vt:i4>
      </vt:variant>
      <vt:variant>
        <vt:i4>5</vt:i4>
      </vt:variant>
      <vt:variant>
        <vt:lpwstr>https://www.educative.io/courses/getting-started-with-image-classification-with-pytorch/image-classification-metrics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Siregar</dc:creator>
  <cp:keywords/>
  <cp:lastModifiedBy>Wibi Anto</cp:lastModifiedBy>
  <cp:revision>614</cp:revision>
  <dcterms:created xsi:type="dcterms:W3CDTF">2023-11-17T23:34:00Z</dcterms:created>
  <dcterms:modified xsi:type="dcterms:W3CDTF">2024-02-07T19:35:00Z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EC53A174220B4727BBC1CECB205E20BA</vt:lpwstr>
  </property>
  <property fmtid="{D5CDD505-2E9C-101B-9397-08002B2CF9AE}" pid="4" name="Mendeley Document_1">
    <vt:lpwstr>True</vt:lpwstr>
  </property>
  <property fmtid="{D5CDD505-2E9C-101B-9397-08002B2CF9AE}" pid="5" name="Mendeley Unique User Id_1">
    <vt:lpwstr>6a9bfd41-572b-3edd-9c6f-e6324dd5728f</vt:lpwstr>
  </property>
  <property fmtid="{D5CDD505-2E9C-101B-9397-08002B2CF9AE}" pid="6" name="Mendeley Citation Style_1">
    <vt:lpwstr>http://www.zotero.org/styles/american-political-science-association</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http://www.zotero.org/styles/american-sociological-association</vt:lpwstr>
  </property>
  <property fmtid="{D5CDD505-2E9C-101B-9397-08002B2CF9AE}" pid="10" name="Mendeley Recent Style Name 1_1">
    <vt:lpwstr>American Sociological Association</vt:lpwstr>
  </property>
  <property fmtid="{D5CDD505-2E9C-101B-9397-08002B2CF9AE}" pid="11" name="Mendeley Recent Style Id 2_1">
    <vt:lpwstr>http://www.zotero.org/styles/chicago-author-date</vt:lpwstr>
  </property>
  <property fmtid="{D5CDD505-2E9C-101B-9397-08002B2CF9AE}" pid="12" name="Mendeley Recent Style Name 2_1">
    <vt:lpwstr>Chicago Manual of Style 17th edition (author-date)</vt:lpwstr>
  </property>
  <property fmtid="{D5CDD505-2E9C-101B-9397-08002B2CF9AE}" pid="13" name="Mendeley Recent Style Id 3_1">
    <vt:lpwstr>http://www.zotero.org/styles/harvard-cite-them-right</vt:lpwstr>
  </property>
  <property fmtid="{D5CDD505-2E9C-101B-9397-08002B2CF9AE}" pid="14" name="Mendeley Recent Style Name 3_1">
    <vt:lpwstr>Cite Them Right 10th edition - Harvard</vt:lpwstr>
  </property>
  <property fmtid="{D5CDD505-2E9C-101B-9397-08002B2CF9AE}" pid="15" name="Mendeley Recent Style Id 4_1">
    <vt:lpwstr>http://www.zotero.org/styles/harvard1</vt:lpwstr>
  </property>
  <property fmtid="{D5CDD505-2E9C-101B-9397-08002B2CF9AE}" pid="16" name="Mendeley Recent Style Name 4_1">
    <vt:lpwstr>Harvard reference format 1 (deprecated)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http://www.zotero.org/styles/journal-of-agricultural-and-applied-economics</vt:lpwstr>
  </property>
  <property fmtid="{D5CDD505-2E9C-101B-9397-08002B2CF9AE}" pid="20" name="Mendeley Recent Style Name 6_1">
    <vt:lpwstr>Journal of Agricultural and Applied Economics</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8th edition</vt:lpwstr>
  </property>
  <property fmtid="{D5CDD505-2E9C-101B-9397-08002B2CF9AE}" pid="23" name="Mendeley Recent Style Id 8_1">
    <vt:lpwstr>http://www.zotero.org/styles/nature</vt:lpwstr>
  </property>
  <property fmtid="{D5CDD505-2E9C-101B-9397-08002B2CF9AE}" pid="24" name="Mendeley Recent Style Name 8_1">
    <vt:lpwstr>Nature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ies>
</file>